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E4D344" w14:textId="77777777" w:rsidR="00994DAC" w:rsidRDefault="002E4628" w:rsidP="0008311B">
      <w:pPr>
        <w:jc w:val="both"/>
        <w:rPr>
          <w:b/>
        </w:rPr>
      </w:pPr>
      <w:r>
        <w:rPr>
          <w:b/>
        </w:rPr>
        <w:t>Texture Descriptors to Improve</w:t>
      </w:r>
      <w:r w:rsidR="00372651">
        <w:rPr>
          <w:b/>
        </w:rPr>
        <w:t xml:space="preserve"> Automatic Bre</w:t>
      </w:r>
      <w:r>
        <w:rPr>
          <w:b/>
        </w:rPr>
        <w:t>a</w:t>
      </w:r>
      <w:r w:rsidR="00372651">
        <w:rPr>
          <w:b/>
        </w:rPr>
        <w:t>st Tumor Segmentation</w:t>
      </w:r>
      <w:r>
        <w:rPr>
          <w:b/>
        </w:rPr>
        <w:t>s</w:t>
      </w:r>
      <w:r w:rsidR="00372651">
        <w:rPr>
          <w:b/>
        </w:rPr>
        <w:t xml:space="preserve"> in Ultrasound Images</w:t>
      </w:r>
    </w:p>
    <w:p w14:paraId="4389E17F" w14:textId="23C025AE" w:rsidR="00F01ADE" w:rsidRPr="006D4304" w:rsidRDefault="00F01ADE" w:rsidP="0008311B">
      <w:pPr>
        <w:jc w:val="both"/>
        <w:rPr>
          <w:b/>
        </w:rPr>
      </w:pPr>
      <w:proofErr w:type="gramStart"/>
      <w:r>
        <w:rPr>
          <w:b/>
        </w:rPr>
        <w:t xml:space="preserve">Fabian Torres, </w:t>
      </w:r>
      <w:proofErr w:type="spellStart"/>
      <w:r>
        <w:rPr>
          <w:b/>
        </w:rPr>
        <w:t>Zian</w:t>
      </w:r>
      <w:proofErr w:type="spellEnd"/>
      <w:r>
        <w:rPr>
          <w:b/>
        </w:rPr>
        <w:t xml:space="preserve"> </w:t>
      </w:r>
      <w:proofErr w:type="spellStart"/>
      <w:r>
        <w:rPr>
          <w:b/>
        </w:rPr>
        <w:t>Fanti</w:t>
      </w:r>
      <w:proofErr w:type="spellEnd"/>
      <w:r>
        <w:rPr>
          <w:b/>
        </w:rPr>
        <w:t>, Ping-Lang Yen</w:t>
      </w:r>
      <w:r w:rsidR="00372651">
        <w:rPr>
          <w:b/>
        </w:rPr>
        <w:t xml:space="preserve">, F. </w:t>
      </w:r>
      <w:proofErr w:type="spellStart"/>
      <w:r w:rsidR="00372651">
        <w:rPr>
          <w:b/>
        </w:rPr>
        <w:t>Ar</w:t>
      </w:r>
      <w:ins w:id="0" w:author="FERNANDO ARAMBULA" w:date="2015-07-01T18:55:00Z">
        <w:r w:rsidR="008674CD">
          <w:rPr>
            <w:b/>
          </w:rPr>
          <w:t>á</w:t>
        </w:r>
      </w:ins>
      <w:del w:id="1" w:author="FERNANDO ARAMBULA" w:date="2015-07-01T18:55:00Z">
        <w:r w:rsidR="00372651" w:rsidDel="008674CD">
          <w:rPr>
            <w:b/>
          </w:rPr>
          <w:delText>a</w:delText>
        </w:r>
      </w:del>
      <w:r w:rsidR="00372651">
        <w:rPr>
          <w:b/>
        </w:rPr>
        <w:t>mbula</w:t>
      </w:r>
      <w:proofErr w:type="spellEnd"/>
      <w:r w:rsidR="00372651">
        <w:rPr>
          <w:b/>
        </w:rPr>
        <w:t xml:space="preserve"> </w:t>
      </w:r>
      <w:proofErr w:type="spellStart"/>
      <w:r w:rsidR="00372651">
        <w:rPr>
          <w:b/>
        </w:rPr>
        <w:t>Cos</w:t>
      </w:r>
      <w:ins w:id="2" w:author="FERNANDO ARAMBULA" w:date="2015-07-01T18:55:00Z">
        <w:r w:rsidR="008674CD">
          <w:rPr>
            <w:b/>
          </w:rPr>
          <w:t>í</w:t>
        </w:r>
      </w:ins>
      <w:del w:id="3" w:author="FERNANDO ARAMBULA" w:date="2015-07-01T18:55:00Z">
        <w:r w:rsidR="00372651" w:rsidDel="008674CD">
          <w:rPr>
            <w:b/>
          </w:rPr>
          <w:delText>i</w:delText>
        </w:r>
      </w:del>
      <w:r w:rsidR="00372651">
        <w:rPr>
          <w:b/>
        </w:rPr>
        <w:t>o</w:t>
      </w:r>
      <w:proofErr w:type="spellEnd"/>
      <w:r w:rsidR="00372651">
        <w:rPr>
          <w:b/>
        </w:rPr>
        <w:t>.</w:t>
      </w:r>
      <w:proofErr w:type="gramEnd"/>
    </w:p>
    <w:p w14:paraId="1B9CA07A" w14:textId="77777777" w:rsidR="00994DAC" w:rsidRPr="006D4304" w:rsidRDefault="00994DAC" w:rsidP="0008311B">
      <w:pPr>
        <w:jc w:val="both"/>
        <w:rPr>
          <w:b/>
        </w:rPr>
      </w:pPr>
      <w:r w:rsidRPr="006D4304">
        <w:rPr>
          <w:b/>
        </w:rPr>
        <w:t>Abstract</w:t>
      </w:r>
    </w:p>
    <w:p w14:paraId="62C52BE7" w14:textId="77777777" w:rsidR="00994DAC" w:rsidRDefault="00372651" w:rsidP="0008311B">
      <w:pPr>
        <w:jc w:val="both"/>
      </w:pPr>
      <w:r>
        <w:t>Texture</w:t>
      </w:r>
      <w:r w:rsidR="00994DAC">
        <w:t xml:space="preserve"> descriptors have been </w:t>
      </w:r>
      <w:r>
        <w:t xml:space="preserve">widely </w:t>
      </w:r>
      <w:r w:rsidR="00994DAC">
        <w:t xml:space="preserve">used to improve the results of </w:t>
      </w:r>
      <w:r>
        <w:t xml:space="preserve">automatic </w:t>
      </w:r>
      <w:r w:rsidR="00994DAC">
        <w:t>breast tumor</w:t>
      </w:r>
      <w:r>
        <w:t xml:space="preserve"> </w:t>
      </w:r>
      <w:r w:rsidR="00994DAC">
        <w:t xml:space="preserve">segmentations in ultrasound images. </w:t>
      </w:r>
      <w:r>
        <w:t>In this work w</w:t>
      </w:r>
      <w:r w:rsidR="00994DAC">
        <w:t>e present a</w:t>
      </w:r>
      <w:r>
        <w:t xml:space="preserve"> comprehensive</w:t>
      </w:r>
      <w:r w:rsidR="00994DAC">
        <w:t xml:space="preserve"> evaluation of the ability of different</w:t>
      </w:r>
      <w:r>
        <w:t xml:space="preserve"> types of</w:t>
      </w:r>
      <w:r w:rsidR="00994DAC">
        <w:t xml:space="preserve"> texture descriptors to enhance the contrast between breast tumors and healthy tissue</w:t>
      </w:r>
      <w:r w:rsidR="00FF421B">
        <w:t xml:space="preserve"> in ultrasound images</w:t>
      </w:r>
      <w:r w:rsidR="00994DAC">
        <w:t xml:space="preserve"> and how they</w:t>
      </w:r>
      <w:r>
        <w:t xml:space="preserve"> affect the results of automatic tumor segmentation. We evaluated</w:t>
      </w:r>
      <w:r w:rsidR="00994DAC">
        <w:t xml:space="preserve"> descriptors extracted from the analysis of the histogram, co-occurrence and run-length matrices. The contrast between the</w:t>
      </w:r>
      <w:r>
        <w:t xml:space="preserve"> tumor region and normal breast tissue</w:t>
      </w:r>
      <w:r w:rsidR="00994DAC">
        <w:t xml:space="preserve"> was evaluated using the signal to noise ratio (SNR), contrast to noise ratio (CNR), </w:t>
      </w:r>
      <w:r w:rsidR="00835C06">
        <w:t xml:space="preserve">histogram intersection and </w:t>
      </w:r>
      <w:proofErr w:type="spellStart"/>
      <w:r w:rsidR="00835C06">
        <w:t>Minkowski</w:t>
      </w:r>
      <w:proofErr w:type="spellEnd"/>
      <w:r w:rsidR="00835C06">
        <w:t>-form Distance betw</w:t>
      </w:r>
      <w:r>
        <w:t>een the tumor region and normal</w:t>
      </w:r>
      <w:r w:rsidR="00835C06">
        <w:t xml:space="preserve"> tissue histograms</w:t>
      </w:r>
      <w:r w:rsidR="00994DAC">
        <w:t xml:space="preserve">. We </w:t>
      </w:r>
      <w:r w:rsidR="0013376B">
        <w:t xml:space="preserve">have </w:t>
      </w:r>
      <w:r w:rsidR="00994DAC">
        <w:t>implement</w:t>
      </w:r>
      <w:r w:rsidR="0013376B">
        <w:t>ed</w:t>
      </w:r>
      <w:r w:rsidR="00994DAC">
        <w:t xml:space="preserve"> a probabilistic segmentation method in order to evaluate the changes in the accuracy, </w:t>
      </w:r>
      <w:r w:rsidR="00BE4DF5">
        <w:t>sensitivity</w:t>
      </w:r>
      <w:r w:rsidR="00994DAC">
        <w:t>, specificity, positive predictive value (PPV) and negative predicted value (NPV) of the method when using different texture descriptors</w:t>
      </w:r>
      <w:r w:rsidR="0013376B">
        <w:t>. T</w:t>
      </w:r>
      <w:r w:rsidR="00F01ADE">
        <w:t>he Short Run Emphasis of the run-length matrix had better results with values of 91.02</w:t>
      </w:r>
      <w:r w:rsidR="00147CFD">
        <w:t>%, 88.58%, 96.89%, 96.34% and 89.1</w:t>
      </w:r>
      <w:r w:rsidR="00F01ADE">
        <w:t>6% respectively</w:t>
      </w:r>
      <w:r w:rsidR="00994DAC">
        <w:t>.</w:t>
      </w:r>
      <w:del w:id="4" w:author="FERNANDO ARAMBULA" w:date="2015-07-01T18:07:00Z">
        <w:r w:rsidR="003C68B9" w:rsidDel="008A451C">
          <w:delText xml:space="preserve"> The mean of the histogram as</w:delText>
        </w:r>
        <w:r w:rsidR="0013376B" w:rsidDel="008A451C">
          <w:delText xml:space="preserve"> a</w:delText>
        </w:r>
        <w:r w:rsidR="003C68B9" w:rsidDel="008A451C">
          <w:delText xml:space="preserve"> texture descriptor also showed good </w:delText>
        </w:r>
        <w:r w:rsidR="0013376B" w:rsidDel="008A451C">
          <w:delText>automatic segmentation results</w:delText>
        </w:r>
        <w:r w:rsidR="003C68B9" w:rsidDel="008A451C">
          <w:delText xml:space="preserve"> and has the advantage of low computational cost compared with the run-length and co-occurrence texture descriptors.</w:delText>
        </w:r>
        <w:r w:rsidR="00994DAC" w:rsidDel="008A451C">
          <w:delText xml:space="preserve">  </w:delText>
        </w:r>
      </w:del>
    </w:p>
    <w:p w14:paraId="413236FA" w14:textId="77777777" w:rsidR="00972FC1" w:rsidRPr="00972FC1" w:rsidRDefault="00972FC1" w:rsidP="0008311B">
      <w:pPr>
        <w:jc w:val="both"/>
      </w:pPr>
      <w:r>
        <w:rPr>
          <w:b/>
        </w:rPr>
        <w:t xml:space="preserve">Keywords: </w:t>
      </w:r>
      <w:r>
        <w:t>ultrasound, texture analysis, breast tumor segmentation, image contrast enhancement</w:t>
      </w:r>
    </w:p>
    <w:p w14:paraId="3E73EA8A" w14:textId="77777777" w:rsidR="00994DAC" w:rsidRPr="006D4304" w:rsidRDefault="00994DAC" w:rsidP="0008311B">
      <w:pPr>
        <w:jc w:val="both"/>
        <w:rPr>
          <w:b/>
        </w:rPr>
      </w:pPr>
      <w:r w:rsidRPr="006D4304">
        <w:rPr>
          <w:b/>
        </w:rPr>
        <w:t>Introduction</w:t>
      </w:r>
    </w:p>
    <w:p w14:paraId="7FF9822D" w14:textId="77777777" w:rsidR="007E3A2D" w:rsidRDefault="00994DAC" w:rsidP="0008311B">
      <w:pPr>
        <w:jc w:val="both"/>
      </w:pPr>
      <w:r>
        <w:t>Since breast cancer has become the number one cause of death among women around the world, it is</w:t>
      </w:r>
      <w:r w:rsidR="0013376B">
        <w:t xml:space="preserve"> very</w:t>
      </w:r>
      <w:r>
        <w:t xml:space="preserve"> important to have </w:t>
      </w:r>
      <w:r w:rsidR="0013376B">
        <w:t xml:space="preserve">fast and </w:t>
      </w:r>
      <w:r>
        <w:t>accurate diagnostic methods to impro</w:t>
      </w:r>
      <w:r w:rsidR="006C1FD4">
        <w:t>ve the prognosis of the patient</w:t>
      </w:r>
      <w:r>
        <w:fldChar w:fldCharType="begin" w:fldLock="1"/>
      </w:r>
      <w:r w:rsidR="005A34F9">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"&lt;sup&gt;1&lt;/sup&gt;", "plainTextFormattedCitation" : "1", "previouslyFormattedCitation" : "&lt;sup&gt;1&lt;/sup&gt;" }, "properties" : { "noteIndex" : 0 }, "schema" : "https://github.com/citation-style-language/schema/raw/master/csl-citation.json" }</w:instrText>
      </w:r>
      <w:r>
        <w:fldChar w:fldCharType="separate"/>
      </w:r>
      <w:r w:rsidR="006C1FD4" w:rsidRPr="006C1FD4">
        <w:rPr>
          <w:noProof/>
          <w:vertAlign w:val="superscript"/>
        </w:rPr>
        <w:t>1</w:t>
      </w:r>
      <w:r>
        <w:fldChar w:fldCharType="end"/>
      </w:r>
      <w:r>
        <w:t>. Although biopsy is the gold standard for cancer diagnosis, minimal invasion methods for diagnosis are preferred in order to reduce furth</w:t>
      </w:r>
      <w:r w:rsidR="007E3A2D">
        <w:t>er complications.</w:t>
      </w:r>
      <w:r w:rsidR="0013376B">
        <w:t xml:space="preserve"> </w:t>
      </w:r>
      <w:r w:rsidR="007E3A2D">
        <w:t>M</w:t>
      </w:r>
      <w:r w:rsidR="0013376B">
        <w:t>ammography and ultrasound are the two main medical imaging modalities for breast tumor screening</w:t>
      </w:r>
      <w:r w:rsidR="007E3A2D">
        <w:t xml:space="preserve">, </w:t>
      </w:r>
      <w:r>
        <w:t>several diagnostic methods using ultra</w:t>
      </w:r>
      <w:r w:rsidR="003D4F00">
        <w:t>sound images have been proposed. C</w:t>
      </w:r>
      <w:r>
        <w:t>urrently ultrasound is responsible for about one i</w:t>
      </w:r>
      <w:r w:rsidR="006C1FD4">
        <w:t>n five of all diagnostic images</w:t>
      </w:r>
      <w:r>
        <w:fldChar w:fldCharType="begin" w:fldLock="1"/>
      </w:r>
      <w:r w:rsidR="005A34F9">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"&lt;sup&gt;2&lt;/sup&gt;", "plainTextFormattedCitation" : "2", "previouslyFormattedCitation" : "&lt;sup&gt;2&lt;/sup&gt;" }, "properties" : { "noteIndex" : 0 }, "schema" : "https://github.com/citation-style-language/schema/raw/master/csl-citation.json" }</w:instrText>
      </w:r>
      <w:r>
        <w:fldChar w:fldCharType="separate"/>
      </w:r>
      <w:r w:rsidR="006C1FD4" w:rsidRPr="006C1FD4">
        <w:rPr>
          <w:noProof/>
          <w:vertAlign w:val="superscript"/>
        </w:rPr>
        <w:t>2</w:t>
      </w:r>
      <w:r>
        <w:fldChar w:fldCharType="end"/>
      </w:r>
      <w:r>
        <w:t>,</w:t>
      </w:r>
      <w:r w:rsidR="007E3A2D">
        <w:t xml:space="preserve"> the expert </w:t>
      </w:r>
      <w:proofErr w:type="spellStart"/>
      <w:r w:rsidR="000D692A">
        <w:t>ultrasonographer</w:t>
      </w:r>
      <w:proofErr w:type="spellEnd"/>
      <w:r w:rsidR="007E3A2D">
        <w:t xml:space="preserve"> estimates the malignity of a tumor mainly from its shape and </w:t>
      </w:r>
      <w:r w:rsidR="000D692A">
        <w:t>echogenicity</w:t>
      </w:r>
      <w:r w:rsidR="007E3A2D">
        <w:t xml:space="preserve"> (which is an indication of the tumor density).</w:t>
      </w:r>
      <w:r>
        <w:t xml:space="preserve"> </w:t>
      </w:r>
    </w:p>
    <w:p w14:paraId="2203F495" w14:textId="77777777" w:rsidR="00994DAC" w:rsidRDefault="007E3A2D" w:rsidP="0008311B">
      <w:pPr>
        <w:jc w:val="both"/>
      </w:pPr>
      <w:r>
        <w:t>T</w:t>
      </w:r>
      <w:r w:rsidR="00994DAC">
        <w:t>he visualization of lesions in ultrasound breast images is a difficult task due to some intrinsic characteristics of the images like speckle, ac</w:t>
      </w:r>
      <w:r w:rsidR="006C1FD4">
        <w:t>oustic shadows and blurry edges</w:t>
      </w:r>
      <w:r w:rsidR="00994DAC">
        <w:fldChar w:fldCharType="begin" w:fldLock="1"/>
      </w:r>
      <w:r w:rsidR="005A34F9">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00994DAC">
        <w:fldChar w:fldCharType="separate"/>
      </w:r>
      <w:r w:rsidR="006C1FD4" w:rsidRPr="006C1FD4">
        <w:rPr>
          <w:noProof/>
          <w:vertAlign w:val="superscript"/>
        </w:rPr>
        <w:t>3</w:t>
      </w:r>
      <w:r w:rsidR="00994DAC">
        <w:fldChar w:fldCharType="end"/>
      </w:r>
      <w:r w:rsidR="00994DAC">
        <w:t xml:space="preserve">. </w:t>
      </w:r>
      <w:r>
        <w:t xml:space="preserve">In this work we report a comprehensive analysis of textural features which improve the outcome of automatic breast tumor segmentation in ultrasound images. Accurate automatic segmentation of breast tumors can help the experts to achieve faster diagnoses, and it’s a key stage of fully automatic systems for breast cancer diagnosis using ultrasound images.  </w:t>
      </w:r>
    </w:p>
    <w:p w14:paraId="0CCAB1E7" w14:textId="77777777" w:rsidR="00994DAC" w:rsidRDefault="00994DAC" w:rsidP="0008311B">
      <w:pPr>
        <w:jc w:val="both"/>
      </w:pPr>
      <w:r>
        <w:t>Texture analysis refers to the characterization of regions in an image by their texture content, quantifying intuitive qualities described as roughness, smoo</w:t>
      </w:r>
      <w:r w:rsidR="006C1FD4">
        <w:t>thness, silkiness and bumpiness</w:t>
      </w:r>
      <w:r>
        <w:fldChar w:fldCharType="begin" w:fldLock="1"/>
      </w:r>
      <w:r w:rsidR="005A34F9">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"&lt;sup&gt;4&lt;/sup&gt;", "plainTextFormattedCitation" : "4", "previouslyFormattedCitation" : "&lt;sup&gt;4&lt;/sup&gt;" }, "properties" : { "noteIndex" : 0 }, "schema" : "https://github.com/citation-style-language/schema/raw/master/csl-citation.json" }</w:instrText>
      </w:r>
      <w:r>
        <w:fldChar w:fldCharType="separate"/>
      </w:r>
      <w:r w:rsidR="006C1FD4" w:rsidRPr="006C1FD4">
        <w:rPr>
          <w:noProof/>
          <w:vertAlign w:val="superscript"/>
        </w:rPr>
        <w:t>4</w:t>
      </w:r>
      <w:r>
        <w:fldChar w:fldCharType="end"/>
      </w:r>
      <w:r>
        <w:t>. In ultrasound images echo patterns are generall</w:t>
      </w:r>
      <w:r w:rsidR="006C1FD4">
        <w:t>y referred</w:t>
      </w:r>
      <w:r w:rsidR="007E3A2D">
        <w:t xml:space="preserve"> to as </w:t>
      </w:r>
      <w:r w:rsidR="006C1FD4">
        <w:t>texture</w:t>
      </w:r>
      <w:r w:rsidR="007E3A2D">
        <w:t>s</w:t>
      </w:r>
      <w:r>
        <w:fldChar w:fldCharType="begin" w:fldLock="1"/>
      </w:r>
      <w:r w:rsidR="005A34F9">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fldChar w:fldCharType="separate"/>
      </w:r>
      <w:r w:rsidR="006C1FD4" w:rsidRPr="006C1FD4">
        <w:rPr>
          <w:noProof/>
          <w:vertAlign w:val="superscript"/>
        </w:rPr>
        <w:t>5</w:t>
      </w:r>
      <w:r>
        <w:fldChar w:fldCharType="end"/>
      </w:r>
      <w:r>
        <w:t xml:space="preserve">; a good breast tumor </w:t>
      </w:r>
      <w:r>
        <w:lastRenderedPageBreak/>
        <w:t>segmentation method in ultrasound images should take into account texture features in order to differentiate tumors from other objects with similar gray intensities</w:t>
      </w:r>
      <w:r w:rsidR="007E3A2D">
        <w:t>,</w:t>
      </w:r>
      <w:r>
        <w:t xml:space="preserve"> l</w:t>
      </w:r>
      <w:r w:rsidR="005A34F9">
        <w:t>ike glands and acoustic shadows</w:t>
      </w:r>
      <w:r>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006C1FD4" w:rsidRPr="006C1FD4">
        <w:rPr>
          <w:noProof/>
          <w:vertAlign w:val="superscript"/>
        </w:rPr>
        <w:t>6</w:t>
      </w:r>
      <w:r>
        <w:fldChar w:fldCharType="end"/>
      </w:r>
      <w:r>
        <w:t xml:space="preserve">, </w:t>
      </w:r>
      <w:r w:rsidR="007E3A2D">
        <w:t>however</w:t>
      </w:r>
      <w:r>
        <w:t xml:space="preserve"> texture analysis in ultras</w:t>
      </w:r>
      <w:r w:rsidR="00835C06">
        <w:t>ound images is not an easy task</w:t>
      </w:r>
      <w:r>
        <w:t xml:space="preserve"> and many texture metrics have been used to model the echo patterns in breast tumors. Several automatic and semi-automatic segmentation methods using pixel intensity along with texture information have</w:t>
      </w:r>
      <w:r w:rsidR="005A34F9">
        <w:t xml:space="preserve"> been proposed</w:t>
      </w:r>
      <w:r>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006C1FD4" w:rsidRPr="006C1FD4">
        <w:rPr>
          <w:noProof/>
          <w:vertAlign w:val="superscript"/>
        </w:rPr>
        <w:t>6</w:t>
      </w:r>
      <w:r>
        <w:fldChar w:fldCharType="end"/>
      </w:r>
      <w:r>
        <w:t>. Some of these methods use first-order texture descriptors obtained from hi</w:t>
      </w:r>
      <w:r w:rsidR="005A34F9">
        <w:t>stogram statistics</w:t>
      </w:r>
      <w:r>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"&lt;sup&gt;6,7&lt;/sup&gt;", "plainTextFormattedCitation" : "6,7", "previouslyFormattedCitation" : "&lt;sup&gt;6,7&lt;/sup&gt;" }, "properties" : { "noteIndex" : 0 }, "schema" : "https://github.com/citation-style-language/schema/raw/master/csl-citation.json" }</w:instrText>
      </w:r>
      <w:r>
        <w:fldChar w:fldCharType="separate"/>
      </w:r>
      <w:r w:rsidR="006C1FD4" w:rsidRPr="006C1FD4">
        <w:rPr>
          <w:noProof/>
          <w:vertAlign w:val="superscript"/>
        </w:rPr>
        <w:t>6,7</w:t>
      </w:r>
      <w:r>
        <w:fldChar w:fldCharType="end"/>
      </w:r>
      <w:r>
        <w:t>, but these descriptors are not able to give a good texture description in ultrasound images because they do not take into account the spatial relation</w:t>
      </w:r>
      <w:r w:rsidR="005A34F9">
        <w:t xml:space="preserve"> between pixels and gray-levels</w:t>
      </w:r>
      <w:r>
        <w:fldChar w:fldCharType="begin" w:fldLock="1"/>
      </w:r>
      <w:r w:rsidR="005A34F9">
        <w:instrText>ADDIN CSL_CITATION { "citationItems" : [ { "id" : "ITEM-1", "itemData" : { "author" : [ { "dropping-particle" : "", "family" : "Bader", "given" : "W", "non-dropping-particle" : "", "parse-names" : false, "suffix" : "" }, { "dropping-particle" : "", "family" : "B\u00f6hmer", "given" : "S", "non-dropping-particle" : "", "parse-names" : false, "suffix" : "" }, { "dropping-particle" : "", "family" : "Leeuwen", "given" : "P", "non-dropping-particle" : "Van", "parse-names" : false, "suffix" : "" }, { "dropping-particle" : "", "family" : "Hackmann", "given" : "J", "non-dropping-particle" : "", "parse-names" : false, "suffix" : "" }, { "dropping-particle" : "", "family" : "Westhof", "given" : "G", "non-dropping-particle" : "", "parse-names" : false, "suffix" : "" }, { "dropping-particle" : "", "family" : "Hatzmann", "given" : "W", "non-dropping-particle" : "", "parse-names" : false, "suffix" : "" } ], "container-title" : "Ultrasound in Obstetrics and Gynecology", "id" : "ITEM-1", "issue" : "4", "issued" : { "date-parts" : [ [ "2000" ] ] }, "note" : "cited By (since 1996)17", "page" : "311-316", "title" : "Does texture analysis improve breast ultrasound precision?", "type" : "article-journal", "volume" : "15" }, "uris" : [ "http://www.mendeley.com/documents/?uuid=e1220841-ebc3-4dfc-82ba-86fb9bd2ef97" ] } ], "mendeley" : { "formattedCitation" : "&lt;sup&gt;8&lt;/sup&gt;", "plainTextFormattedCitation" : "8", "previouslyFormattedCitation" : "&lt;sup&gt;8&lt;/sup&gt;" }, "properties" : { "noteIndex" : 0 }, "schema" : "https://github.com/citation-style-language/schema/raw/master/csl-citation.json" }</w:instrText>
      </w:r>
      <w:r>
        <w:fldChar w:fldCharType="separate"/>
      </w:r>
      <w:r w:rsidR="006C1FD4" w:rsidRPr="006C1FD4">
        <w:rPr>
          <w:noProof/>
          <w:vertAlign w:val="superscript"/>
        </w:rPr>
        <w:t>8</w:t>
      </w:r>
      <w:r>
        <w:fldChar w:fldCharType="end"/>
      </w:r>
      <w:r>
        <w:t>; because of this, other proposed methods use second-order texture descriptors extracted from co</w:t>
      </w:r>
      <w:r w:rsidR="005A34F9">
        <w:t>-occurrence matrices statistics</w:t>
      </w:r>
      <w:r>
        <w:fldChar w:fldCharType="begin" w:fldLock="1"/>
      </w:r>
      <w:r w:rsidR="005A34F9">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fldChar w:fldCharType="separate"/>
      </w:r>
      <w:r w:rsidR="006C1FD4" w:rsidRPr="006C1FD4">
        <w:rPr>
          <w:noProof/>
          <w:vertAlign w:val="superscript"/>
        </w:rPr>
        <w:t>9</w:t>
      </w:r>
      <w:r>
        <w:fldChar w:fldCharType="end"/>
      </w:r>
      <w:r>
        <w:t>, but the computational cost for computing the co-occurrence matrix is very high and much more demanding while w</w:t>
      </w:r>
      <w:r w:rsidR="005A34F9">
        <w:t>orking in per-pixel computation</w:t>
      </w:r>
      <w:r>
        <w:fldChar w:fldCharType="begin" w:fldLock="1"/>
      </w:r>
      <w:r w:rsidR="005A34F9">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"&lt;sup&gt;10&lt;/sup&gt;", "plainTextFormattedCitation" : "10", "previouslyFormattedCitation" : "&lt;sup&gt;10&lt;/sup&gt;" }, "properties" : { "noteIndex" : 0 }, "schema" : "https://github.com/citation-style-language/schema/raw/master/csl-citation.json" }</w:instrText>
      </w:r>
      <w:r>
        <w:fldChar w:fldCharType="separate"/>
      </w:r>
      <w:r w:rsidR="006C1FD4" w:rsidRPr="006C1FD4">
        <w:rPr>
          <w:noProof/>
          <w:vertAlign w:val="superscript"/>
        </w:rPr>
        <w:t>10</w:t>
      </w:r>
      <w:r>
        <w:fldChar w:fldCharType="end"/>
      </w:r>
      <w:r>
        <w:t>. Other texture descriptors extracted from run-length matrices statistic</w:t>
      </w:r>
      <w:r w:rsidR="00FF421B">
        <w:t>s</w:t>
      </w:r>
      <w:r>
        <w:t xml:space="preserve"> have been used for breast tumor classification in ultrasound </w:t>
      </w:r>
      <w:r w:rsidRPr="003A3C8E">
        <w:t>images</w:t>
      </w:r>
      <w:r>
        <w:t>.</w:t>
      </w:r>
    </w:p>
    <w:p w14:paraId="5717A01E" w14:textId="6FD5C09A" w:rsidR="00994DAC" w:rsidRDefault="00994DAC" w:rsidP="0008311B">
      <w:pPr>
        <w:jc w:val="both"/>
      </w:pPr>
      <w:r>
        <w:t xml:space="preserve">Texture is a rich source of visual information and there are a number of methods for texture representation, because of this, it is difficult to define the properties that can be used to effectively distinguish </w:t>
      </w:r>
      <w:r w:rsidR="005A34F9">
        <w:t>textures found in a given image</w:t>
      </w:r>
      <w:r>
        <w:fldChar w:fldCharType="begin" w:fldLock="1"/>
      </w:r>
      <w:r w:rsidR="005A34F9">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"&lt;sup&gt;11&lt;/sup&gt;", "plainTextFormattedCitation" : "11", "previouslyFormattedCitation" : "&lt;sup&gt;11&lt;/sup&gt;" }, "properties" : { "noteIndex" : 0 }, "schema" : "https://github.com/citation-style-language/schema/raw/master/csl-citation.json" }</w:instrText>
      </w:r>
      <w:r>
        <w:fldChar w:fldCharType="separate"/>
      </w:r>
      <w:r w:rsidR="006C1FD4" w:rsidRPr="006C1FD4">
        <w:rPr>
          <w:noProof/>
          <w:vertAlign w:val="superscript"/>
        </w:rPr>
        <w:t>11</w:t>
      </w:r>
      <w:r>
        <w:fldChar w:fldCharType="end"/>
      </w:r>
      <w:r w:rsidR="00D549AD">
        <w:t>. O</w:t>
      </w:r>
      <w:r w:rsidR="001E1856">
        <w:t>n the other hand,</w:t>
      </w:r>
      <w:r>
        <w:t xml:space="preserve"> </w:t>
      </w:r>
      <w:r w:rsidR="001E1856">
        <w:t xml:space="preserve">image enhancement is key to </w:t>
      </w:r>
      <w:r w:rsidR="00D549AD">
        <w:t>improve</w:t>
      </w:r>
      <w:r w:rsidR="001E1856">
        <w:t xml:space="preserve"> the visual appearance </w:t>
      </w:r>
      <w:r w:rsidR="00D549AD">
        <w:t xml:space="preserve">of an image </w:t>
      </w:r>
      <w:r w:rsidR="001E1856">
        <w:t xml:space="preserve">and make it more pleasant for human </w:t>
      </w:r>
      <w:ins w:id="5" w:author="FERNANDO ARAMBULA" w:date="2015-07-01T18:09:00Z">
        <w:r w:rsidR="008A451C">
          <w:t>interpretation</w:t>
        </w:r>
      </w:ins>
      <w:del w:id="6" w:author="FERNANDO ARAMBULA" w:date="2015-07-01T18:09:00Z">
        <w:r w:rsidR="001E1856" w:rsidDel="008A451C">
          <w:delText>vision</w:delText>
        </w:r>
      </w:del>
      <w:r w:rsidR="001E1856">
        <w:t xml:space="preserve"> or more applicable in some special fields, such as computer vision and image segmentation</w:t>
      </w:r>
      <w:r w:rsidR="001E1856">
        <w:fldChar w:fldCharType="begin" w:fldLock="1"/>
      </w:r>
      <w:r w:rsidR="001E1856">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"&lt;sup&gt;12,13&lt;/sup&gt;", "plainTextFormattedCitation" : "12,13" }, "properties" : { "noteIndex" : 0 }, "schema" : "https://github.com/citation-style-language/schema/raw/master/csl-citation.json" }</w:instrText>
      </w:r>
      <w:r w:rsidR="001E1856">
        <w:fldChar w:fldCharType="separate"/>
      </w:r>
      <w:r w:rsidR="001E1856" w:rsidRPr="001E1856">
        <w:rPr>
          <w:noProof/>
          <w:vertAlign w:val="superscript"/>
        </w:rPr>
        <w:t>12,13</w:t>
      </w:r>
      <w:r w:rsidR="001E1856">
        <w:fldChar w:fldCharType="end"/>
      </w:r>
      <w:r w:rsidR="001E1856">
        <w:t xml:space="preserve">. </w:t>
      </w:r>
      <w:r w:rsidR="001E1856" w:rsidRPr="001E1856">
        <w:t xml:space="preserve"> </w:t>
      </w:r>
      <w:r w:rsidR="001E1856">
        <w:t xml:space="preserve">For these reasons, it is important to evaluate which texture descriptor is the one that </w:t>
      </w:r>
      <w:ins w:id="7" w:author="FERNANDO ARAMBULA" w:date="2015-07-01T18:09:00Z">
        <w:r w:rsidR="008A451C">
          <w:t xml:space="preserve">significantly </w:t>
        </w:r>
      </w:ins>
      <w:r w:rsidR="00D549AD">
        <w:t>enhance</w:t>
      </w:r>
      <w:ins w:id="8" w:author="FERNANDO ARAMBULA" w:date="2015-07-01T18:09:00Z">
        <w:r w:rsidR="008A451C">
          <w:t>s</w:t>
        </w:r>
      </w:ins>
      <w:r w:rsidR="00D549AD">
        <w:t xml:space="preserve"> the contrast of the images and how th</w:t>
      </w:r>
      <w:ins w:id="9" w:author="FERNANDO ARAMBULA" w:date="2015-07-01T18:09:00Z">
        <w:r w:rsidR="008A451C">
          <w:t>is</w:t>
        </w:r>
      </w:ins>
      <w:del w:id="10" w:author="FERNANDO ARAMBULA" w:date="2015-07-01T18:09:00Z">
        <w:r w:rsidR="00D549AD" w:rsidDel="008A451C">
          <w:delText>ese</w:delText>
        </w:r>
      </w:del>
      <w:r w:rsidR="00D549AD">
        <w:t xml:space="preserve"> </w:t>
      </w:r>
      <w:del w:id="11" w:author="FERNANDO ARAMBULA" w:date="2015-07-01T18:10:00Z">
        <w:r w:rsidR="00D549AD" w:rsidDel="008C3BC5">
          <w:delText>affects</w:delText>
        </w:r>
        <w:r w:rsidR="001E1856" w:rsidDel="008C3BC5">
          <w:delText xml:space="preserve"> </w:delText>
        </w:r>
      </w:del>
      <w:ins w:id="12" w:author="FERNANDO ARAMBULA" w:date="2015-07-01T18:10:00Z">
        <w:r w:rsidR="008C3BC5">
          <w:t xml:space="preserve">improves </w:t>
        </w:r>
      </w:ins>
      <w:r w:rsidR="001E1856">
        <w:t>the outcome of a</w:t>
      </w:r>
      <w:ins w:id="13" w:author="FERNANDO ARAMBULA" w:date="2015-07-01T18:10:00Z">
        <w:r w:rsidR="008A451C">
          <w:t>n automatic</w:t>
        </w:r>
      </w:ins>
      <w:r w:rsidR="001E1856">
        <w:t xml:space="preserve"> segmentation method. </w:t>
      </w:r>
      <w:r w:rsidR="007E3A2D">
        <w:t>In this work we report</w:t>
      </w:r>
      <w:r w:rsidR="00CC2C61">
        <w:t xml:space="preserve"> an extensive evaluation of</w:t>
      </w:r>
      <w:ins w:id="14" w:author="FERNANDO ARAMBULA" w:date="2015-07-01T18:10:00Z">
        <w:r w:rsidR="006B10DB">
          <w:t xml:space="preserve"> the effects of </w:t>
        </w:r>
      </w:ins>
      <w:del w:id="15" w:author="FERNANDO ARAMBULA" w:date="2015-07-01T18:10:00Z">
        <w:r w:rsidR="00CC2C61" w:rsidDel="006B10DB">
          <w:delText xml:space="preserve"> how </w:delText>
        </w:r>
      </w:del>
      <w:r w:rsidR="00CC2C61">
        <w:t>texture descriptors</w:t>
      </w:r>
      <w:ins w:id="16" w:author="FERNANDO ARAMBULA" w:date="2015-07-01T18:11:00Z">
        <w:r w:rsidR="009B54CD">
          <w:t xml:space="preserve"> (</w:t>
        </w:r>
      </w:ins>
      <w:del w:id="17" w:author="FERNANDO ARAMBULA" w:date="2015-07-01T18:12:00Z">
        <w:r w:rsidR="00CC2C61" w:rsidDel="009B54CD">
          <w:delText xml:space="preserve"> </w:delText>
        </w:r>
      </w:del>
      <w:r w:rsidR="00CC2C61">
        <w:t>extracted from histogram statistics, co-occurrence matrices statistics and run-length matrices statistics</w:t>
      </w:r>
      <w:ins w:id="18" w:author="FERNANDO ARAMBULA" w:date="2015-07-01T18:11:00Z">
        <w:r w:rsidR="009B54CD">
          <w:t>)</w:t>
        </w:r>
      </w:ins>
      <w:del w:id="19" w:author="FERNANDO ARAMBULA" w:date="2015-07-01T18:11:00Z">
        <w:r w:rsidR="00CC2C61" w:rsidDel="009B54CD">
          <w:delText xml:space="preserve"> </w:delText>
        </w:r>
      </w:del>
      <w:ins w:id="20" w:author="FERNANDO ARAMBULA" w:date="2015-07-01T18:12:00Z">
        <w:r w:rsidR="009B54CD">
          <w:t xml:space="preserve"> on</w:t>
        </w:r>
      </w:ins>
      <w:del w:id="21" w:author="FERNANDO ARAMBULA" w:date="2015-07-01T18:12:00Z">
        <w:r w:rsidR="00CC2C61" w:rsidDel="009B54CD">
          <w:delText>modify</w:delText>
        </w:r>
      </w:del>
      <w:r w:rsidR="00CC2C61">
        <w:t xml:space="preserve"> the contrast between the tumor region and the surrounding tissue in breast ultrasound images and how this </w:t>
      </w:r>
      <w:del w:id="22" w:author="FERNANDO ARAMBULA" w:date="2015-07-01T18:12:00Z">
        <w:r w:rsidR="00CC2C61" w:rsidDel="009B54CD">
          <w:delText>affect</w:delText>
        </w:r>
        <w:r w:rsidR="00926786" w:rsidDel="009B54CD">
          <w:delText>s</w:delText>
        </w:r>
        <w:r w:rsidR="00CC2C61" w:rsidDel="009B54CD">
          <w:delText xml:space="preserve"> </w:delText>
        </w:r>
      </w:del>
      <w:ins w:id="23" w:author="FERNANDO ARAMBULA" w:date="2015-07-01T18:12:00Z">
        <w:r w:rsidR="009B54CD">
          <w:t xml:space="preserve">improves </w:t>
        </w:r>
      </w:ins>
      <w:r w:rsidR="00CC2C61">
        <w:t>the results of an automatic segmentation algorithm</w:t>
      </w:r>
      <w:ins w:id="24" w:author="FERNANDO ARAMBULA" w:date="2015-07-01T18:13:00Z">
        <w:r w:rsidR="00CD69E6">
          <w:t>.</w:t>
        </w:r>
      </w:ins>
      <w:del w:id="25" w:author="FERNANDO ARAMBULA" w:date="2015-07-01T18:13:00Z">
        <w:r w:rsidR="00CC2C61" w:rsidDel="00CD69E6">
          <w:delText xml:space="preserve">, in order to find which are the best texture descriptors to effectively distinguish between </w:delText>
        </w:r>
        <w:r w:rsidR="007E3A2D" w:rsidDel="00CD69E6">
          <w:delText>normal</w:delText>
        </w:r>
        <w:r w:rsidR="00CC2C61" w:rsidDel="00CD69E6">
          <w:delText xml:space="preserve"> tissue and tumors in breast ultrasound images.</w:delText>
        </w:r>
      </w:del>
      <w:r w:rsidR="00CC2C61">
        <w:t xml:space="preserve"> </w:t>
      </w:r>
      <w:r>
        <w:t xml:space="preserve">Except for the work done by Liao </w:t>
      </w:r>
      <w:r w:rsidR="005A34F9" w:rsidRPr="005A34F9">
        <w:t>et al</w:t>
      </w:r>
      <w:r w:rsidRPr="005A34F9">
        <w:fldChar w:fldCharType="begin" w:fldLock="1"/>
      </w:r>
      <w:r w:rsidR="005A34F9">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Pr="005A34F9">
        <w:fldChar w:fldCharType="separate"/>
      </w:r>
      <w:r w:rsidR="006C1FD4" w:rsidRPr="005A34F9">
        <w:rPr>
          <w:noProof/>
          <w:vertAlign w:val="superscript"/>
        </w:rPr>
        <w:t>5</w:t>
      </w:r>
      <w:r w:rsidRPr="005A34F9">
        <w:fldChar w:fldCharType="end"/>
      </w:r>
      <w:r>
        <w:t xml:space="preserve">, where they compare </w:t>
      </w:r>
      <w:r w:rsidR="00F01ADE">
        <w:t xml:space="preserve">the ability of </w:t>
      </w:r>
      <w:r>
        <w:t>different texture descriptors extracted from co-occurrence matrices statistics</w:t>
      </w:r>
      <w:r w:rsidR="00F01ADE">
        <w:t xml:space="preserve"> to enhance the contrast between the tumor r</w:t>
      </w:r>
      <w:r w:rsidR="0042552E">
        <w:t>egion and the surrounded tissue</w:t>
      </w:r>
      <w:r w:rsidR="00F01ADE">
        <w:t xml:space="preserve"> and how </w:t>
      </w:r>
      <w:r w:rsidR="00926786">
        <w:t>it</w:t>
      </w:r>
      <w:r w:rsidR="00F01ADE">
        <w:t xml:space="preserve"> affect</w:t>
      </w:r>
      <w:r w:rsidR="00926786">
        <w:t>s</w:t>
      </w:r>
      <w:r w:rsidR="00F01ADE">
        <w:t xml:space="preserve"> the results of manual </w:t>
      </w:r>
      <w:r w:rsidR="007E3A2D">
        <w:t xml:space="preserve">and automatic </w:t>
      </w:r>
      <w:r w:rsidR="00F01ADE">
        <w:t>segmentation</w:t>
      </w:r>
      <w:r w:rsidR="007E3A2D">
        <w:t>s</w:t>
      </w:r>
      <w:r>
        <w:t xml:space="preserve">, there is no </w:t>
      </w:r>
      <w:r w:rsidR="00CC2C61">
        <w:t xml:space="preserve">related </w:t>
      </w:r>
      <w:r>
        <w:t>work that evaluate</w:t>
      </w:r>
      <w:r w:rsidR="0022592A">
        <w:t>s</w:t>
      </w:r>
      <w:r>
        <w:t xml:space="preserve"> the ability of different texture descriptors, extracted from first</w:t>
      </w:r>
      <w:r w:rsidR="00FE5197">
        <w:t xml:space="preserve"> and second order</w:t>
      </w:r>
      <w:r>
        <w:t xml:space="preserve"> statistics, to improve the </w:t>
      </w:r>
      <w:r w:rsidR="00ED1B02">
        <w:t xml:space="preserve">automatic </w:t>
      </w:r>
      <w:r>
        <w:t xml:space="preserve">segmentation of tumors in breast ultrasound images. To evaluate the ability of these descriptors to enhance the contrast between the tumor region and the healthy tissue, we obtained a texture image using per-pixel computation using different texture descriptors and compare the signal to noise ratio (SNR), contrast to noise ratio (CNR), </w:t>
      </w:r>
      <w:r w:rsidR="00835C06">
        <w:t xml:space="preserve">histogram intersection and </w:t>
      </w:r>
      <w:proofErr w:type="spellStart"/>
      <w:r w:rsidR="00835C06">
        <w:t>Minkowski</w:t>
      </w:r>
      <w:proofErr w:type="spellEnd"/>
      <w:r w:rsidR="00835C06">
        <w:t xml:space="preserve">-form Distance between the tumor region and healthy tissue histograms </w:t>
      </w:r>
      <w:r>
        <w:t xml:space="preserve">in each image. </w:t>
      </w:r>
      <w:r w:rsidR="003D4F00">
        <w:t>We</w:t>
      </w:r>
      <w:r w:rsidR="007E3A2D">
        <w:t xml:space="preserve"> have</w:t>
      </w:r>
      <w:r w:rsidR="003D4F00">
        <w:t xml:space="preserve"> also</w:t>
      </w:r>
      <w:r>
        <w:t xml:space="preserve"> evaluate</w:t>
      </w:r>
      <w:r w:rsidR="007E3A2D">
        <w:t>d</w:t>
      </w:r>
      <w:r>
        <w:t xml:space="preserve"> the ability of these descriptors to improve the segmentation results; we implemented a probabilistic segmentation method based on the work of </w:t>
      </w:r>
      <w:proofErr w:type="spellStart"/>
      <w:r>
        <w:t>Madabushi</w:t>
      </w:r>
      <w:proofErr w:type="spellEnd"/>
      <w:r>
        <w:t xml:space="preserve"> </w:t>
      </w:r>
      <w:r w:rsidR="005A34F9" w:rsidRPr="005A34F9">
        <w:t>et al</w:t>
      </w:r>
      <w:r>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006C1FD4" w:rsidRPr="006C1FD4">
        <w:rPr>
          <w:noProof/>
          <w:vertAlign w:val="superscript"/>
        </w:rPr>
        <w:t>6</w:t>
      </w:r>
      <w:r>
        <w:fldChar w:fldCharType="end"/>
      </w:r>
      <w:r>
        <w:t xml:space="preserve"> and compare</w:t>
      </w:r>
      <w:r w:rsidR="0022592A">
        <w:t>d</w:t>
      </w:r>
      <w:r>
        <w:t xml:space="preserve"> the accuracy, </w:t>
      </w:r>
      <w:r w:rsidR="00BE4DF5">
        <w:t>sensitivity</w:t>
      </w:r>
      <w:r>
        <w:t xml:space="preserve">, specificity, positive predictive value (PPV) and negative predicted value (NPV) of the method when using different texture descriptors.  </w:t>
      </w:r>
    </w:p>
    <w:p w14:paraId="40667764" w14:textId="77777777" w:rsidR="004A11AA" w:rsidRPr="006D4304" w:rsidRDefault="00994DAC" w:rsidP="0008311B">
      <w:pPr>
        <w:jc w:val="both"/>
        <w:rPr>
          <w:b/>
        </w:rPr>
      </w:pPr>
      <w:r w:rsidRPr="006D4304">
        <w:rPr>
          <w:b/>
        </w:rPr>
        <w:t>Texture Analysis</w:t>
      </w:r>
    </w:p>
    <w:p w14:paraId="35FEFEA9" w14:textId="77777777" w:rsidR="004A11AA" w:rsidRDefault="004A11AA" w:rsidP="003C5379">
      <w:pPr>
        <w:jc w:val="both"/>
      </w:pPr>
      <w:r>
        <w:t>Here we evaluate texture descriptors extracted from histogram sta</w:t>
      </w:r>
      <w:r w:rsidR="003C5379">
        <w:t xml:space="preserve">tistics, co-occurrence matrices </w:t>
      </w:r>
      <w:r w:rsidR="00FF421B">
        <w:t>statistics and</w:t>
      </w:r>
      <w:r>
        <w:t xml:space="preserve"> run-length matrices statistics.</w:t>
      </w:r>
    </w:p>
    <w:p w14:paraId="127C703D" w14:textId="77777777" w:rsidR="00994DAC" w:rsidRDefault="00994DAC" w:rsidP="0008311B">
      <w:pPr>
        <w:jc w:val="both"/>
      </w:pPr>
      <w:r>
        <w:lastRenderedPageBreak/>
        <w:t>First-order texture descriptors are extracted from the original image values; they do not consider the spatial relatio</w:t>
      </w:r>
      <w:r w:rsidR="005A34F9">
        <w:t>nships with neighborhood pixels</w:t>
      </w:r>
      <w:r>
        <w:fldChar w:fldCharType="begin" w:fldLock="1"/>
      </w:r>
      <w:r w:rsidR="001E1856">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"&lt;sup&gt;14&lt;/sup&gt;", "plainTextFormattedCitation" : "14", "previouslyFormattedCitation" : "&lt;sup&gt;12&lt;/sup&gt;" }, "properties" : { "noteIndex" : 0 }, "schema" : "https://github.com/citation-style-language/schema/raw/master/csl-citation.json" }</w:instrText>
      </w:r>
      <w:r>
        <w:fldChar w:fldCharType="separate"/>
      </w:r>
      <w:r w:rsidR="001E1856" w:rsidRPr="001E1856">
        <w:rPr>
          <w:noProof/>
          <w:vertAlign w:val="superscript"/>
        </w:rPr>
        <w:t>14</w:t>
      </w:r>
      <w:r>
        <w:fldChar w:fldCharType="end"/>
      </w:r>
      <w:r>
        <w:t>. The most frequently used first-order texture descriptors are c</w:t>
      </w:r>
      <w:r w:rsidR="005A34F9">
        <w:t>entral moments of the histogram</w:t>
      </w:r>
      <w:r>
        <w:fldChar w:fldCharType="begin" w:fldLock="1"/>
      </w:r>
      <w:r w:rsidR="001E1856">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"&lt;sup&gt;15&lt;/sup&gt;", "plainTextFormattedCitation" : "15", "previouslyFormattedCitation" : "&lt;sup&gt;13&lt;/sup&gt;" }, "properties" : { "noteIndex" : 0 }, "schema" : "https://github.com/citation-style-language/schema/raw/master/csl-citation.json" }</w:instrText>
      </w:r>
      <w:r>
        <w:fldChar w:fldCharType="separate"/>
      </w:r>
      <w:r w:rsidR="001E1856" w:rsidRPr="001E1856">
        <w:rPr>
          <w:noProof/>
          <w:vertAlign w:val="superscript"/>
        </w:rPr>
        <w:t>15</w:t>
      </w:r>
      <w:r>
        <w:fldChar w:fldCharType="end"/>
      </w:r>
      <w:r>
        <w:t xml:space="preserve">. These descriptors have been used for the segmentation and classification of breast tumors in ultrasound images; Huang </w:t>
      </w:r>
      <w:r w:rsidRPr="005A34F9">
        <w:t>et al</w:t>
      </w:r>
      <w:r>
        <w:fldChar w:fldCharType="begin" w:fldLock="1"/>
      </w:r>
      <w:r w:rsidR="005A34F9">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"&lt;sup&gt;7&lt;/sup&gt;", "plainTextFormattedCitation" : "7", "previouslyFormattedCitation" : "&lt;sup&gt;7&lt;/sup&gt;" }, "properties" : { "noteIndex" : 0 }, "schema" : "https://github.com/citation-style-language/schema/raw/master/csl-citation.json" }</w:instrText>
      </w:r>
      <w:r>
        <w:fldChar w:fldCharType="separate"/>
      </w:r>
      <w:r w:rsidR="006C1FD4" w:rsidRPr="006C1FD4">
        <w:rPr>
          <w:noProof/>
          <w:vertAlign w:val="superscript"/>
        </w:rPr>
        <w:t>7</w:t>
      </w:r>
      <w:r>
        <w:fldChar w:fldCharType="end"/>
      </w:r>
      <w:r>
        <w:t xml:space="preserve"> use the Mean and Entropy of the histogram to characterize the texture of breast tumors, also the Kurtosis and </w:t>
      </w:r>
      <w:proofErr w:type="spellStart"/>
      <w:r>
        <w:t>Skewness</w:t>
      </w:r>
      <w:proofErr w:type="spellEnd"/>
      <w:r>
        <w:t xml:space="preserve"> of the histogram have been used for tumor classification by </w:t>
      </w:r>
      <w:proofErr w:type="spellStart"/>
      <w:r>
        <w:t>Pilouras</w:t>
      </w:r>
      <w:proofErr w:type="spellEnd"/>
      <w:r>
        <w:t xml:space="preserve"> </w:t>
      </w:r>
      <w:r w:rsidR="005A34F9" w:rsidRPr="005A34F9">
        <w:t>et al</w:t>
      </w:r>
      <w:r>
        <w:fldChar w:fldCharType="begin" w:fldLock="1"/>
      </w:r>
      <w:r w:rsidR="001E1856">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"&lt;sup&gt;16&lt;/sup&gt;", "plainTextFormattedCitation" : "16", "previouslyFormattedCitation" : "&lt;sup&gt;14&lt;/sup&gt;" }, "properties" : { "noteIndex" : 0 }, "schema" : "https://github.com/citation-style-language/schema/raw/master/csl-citation.json" }</w:instrText>
      </w:r>
      <w:r>
        <w:fldChar w:fldCharType="separate"/>
      </w:r>
      <w:r w:rsidR="001E1856" w:rsidRPr="001E1856">
        <w:rPr>
          <w:noProof/>
          <w:vertAlign w:val="superscript"/>
        </w:rPr>
        <w:t>16</w:t>
      </w:r>
      <w:r>
        <w:fldChar w:fldCharType="end"/>
      </w:r>
      <w:r>
        <w:t xml:space="preserve">. </w:t>
      </w:r>
      <w:r w:rsidR="0022592A">
        <w:t>Ano</w:t>
      </w:r>
      <w:r>
        <w:t xml:space="preserve">ther </w:t>
      </w:r>
      <w:r w:rsidR="0022592A">
        <w:t>first order texture descriptor,</w:t>
      </w:r>
      <w:r>
        <w:t xml:space="preserve"> extracted from the image original </w:t>
      </w:r>
      <w:r w:rsidR="0022592A">
        <w:t>intensity values, used</w:t>
      </w:r>
      <w:r w:rsidR="005A34F9">
        <w:t xml:space="preserve"> </w:t>
      </w:r>
      <w:r w:rsidR="0022592A">
        <w:t xml:space="preserve">for automatic breast tumor segmentation in ultrasound images is </w:t>
      </w:r>
      <w:r>
        <w:t>the difference of the intensity of each pixel with the mean of its neighborhood</w:t>
      </w:r>
      <w:r w:rsidR="005A34F9">
        <w:fldChar w:fldCharType="begin" w:fldLock="1"/>
      </w:r>
      <w:r w:rsidR="001E1856">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005A34F9">
        <w:fldChar w:fldCharType="separate"/>
      </w:r>
      <w:r w:rsidR="005A34F9" w:rsidRPr="005A34F9">
        <w:rPr>
          <w:noProof/>
          <w:vertAlign w:val="superscript"/>
        </w:rPr>
        <w:t>6</w:t>
      </w:r>
      <w:r w:rsidR="005A34F9">
        <w:fldChar w:fldCharType="end"/>
      </w:r>
      <w:r>
        <w:t xml:space="preserve">.   </w:t>
      </w:r>
    </w:p>
    <w:p w14:paraId="4AEA9BA4" w14:textId="77777777" w:rsidR="00767FB2" w:rsidRDefault="004A11AA" w:rsidP="0008311B">
      <w:pPr>
        <w:jc w:val="both"/>
      </w:pPr>
      <w:r>
        <w:t>The g</w:t>
      </w:r>
      <w:r w:rsidR="00C7085D">
        <w:t xml:space="preserve">ray-level co-occurrence matrix </w:t>
      </w:r>
      <w:r>
        <w:t>describes how frequently two gray-leve</w:t>
      </w:r>
      <w:r w:rsidR="0054365E">
        <w:t>l</w:t>
      </w:r>
      <w:r>
        <w:t xml:space="preserve">s appear in a window separated by a given distance and </w:t>
      </w:r>
      <w:r w:rsidR="0054365E">
        <w:t xml:space="preserve">a given </w:t>
      </w:r>
      <w:r w:rsidR="00751605">
        <w:t>angle</w:t>
      </w:r>
      <w:r>
        <w:fldChar w:fldCharType="begin" w:fldLock="1"/>
      </w:r>
      <w:r w:rsidR="001E1856">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"&lt;sup&gt;15&lt;/sup&gt;", "plainTextFormattedCitation" : "15", "previouslyFormattedCitation" : "&lt;sup&gt;13&lt;/sup&gt;" }, "properties" : { "noteIndex" : 0 }, "schema" : "https://github.com/citation-style-language/schema/raw/master/csl-citation.json" }</w:instrText>
      </w:r>
      <w:r>
        <w:fldChar w:fldCharType="separate"/>
      </w:r>
      <w:r w:rsidR="001E1856" w:rsidRPr="001E1856">
        <w:rPr>
          <w:noProof/>
          <w:vertAlign w:val="superscript"/>
        </w:rPr>
        <w:t>15</w:t>
      </w:r>
      <w:r>
        <w:fldChar w:fldCharType="end"/>
      </w:r>
      <w:r>
        <w:t xml:space="preserve">. </w:t>
      </w:r>
      <w:r w:rsidR="0054365E">
        <w:t>Second-order texture descriptors computed from the analysis of the co-occurrence matrices have been proposed by Haralick</w:t>
      </w:r>
      <w:r w:rsidR="00751605">
        <w:fldChar w:fldCharType="begin" w:fldLock="1"/>
      </w:r>
      <w:r w:rsidR="001E1856">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"&lt;sup&gt;17&lt;/sup&gt;", "plainTextFormattedCitation" : "17", "previouslyFormattedCitation" : "&lt;sup&gt;15&lt;/sup&gt;" }, "properties" : { "noteIndex" : 0 }, "schema" : "https://github.com/citation-style-language/schema/raw/master/csl-citation.json" }</w:instrText>
      </w:r>
      <w:r w:rsidR="00751605">
        <w:fldChar w:fldCharType="separate"/>
      </w:r>
      <w:r w:rsidR="001E1856" w:rsidRPr="001E1856">
        <w:rPr>
          <w:noProof/>
          <w:vertAlign w:val="superscript"/>
        </w:rPr>
        <w:t>17</w:t>
      </w:r>
      <w:r w:rsidR="00751605">
        <w:fldChar w:fldCharType="end"/>
      </w:r>
      <w:r w:rsidR="0054365E">
        <w:rPr>
          <w:i/>
        </w:rPr>
        <w:t>.</w:t>
      </w:r>
      <w:r w:rsidR="0054365E">
        <w:t xml:space="preserve"> Some of these texture descriptors have been used for the segmentation and cla</w:t>
      </w:r>
      <w:r w:rsidR="00926BF5">
        <w:t>ssification of breast tumors; L</w:t>
      </w:r>
      <w:r w:rsidR="0054365E">
        <w:t>i</w:t>
      </w:r>
      <w:r w:rsidR="00926BF5">
        <w:t>u</w:t>
      </w:r>
      <w:r w:rsidR="0054365E">
        <w:t xml:space="preserve"> </w:t>
      </w:r>
      <w:r w:rsidR="00751605" w:rsidRPr="00751605">
        <w:t>et al</w:t>
      </w:r>
      <w:r w:rsidR="00751605">
        <w:fldChar w:fldCharType="begin" w:fldLock="1"/>
      </w:r>
      <w:r w:rsidR="00751605">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00751605">
        <w:fldChar w:fldCharType="separate"/>
      </w:r>
      <w:r w:rsidR="00751605" w:rsidRPr="006C1FD4">
        <w:rPr>
          <w:noProof/>
          <w:vertAlign w:val="superscript"/>
        </w:rPr>
        <w:t>9</w:t>
      </w:r>
      <w:r w:rsidR="00751605">
        <w:fldChar w:fldCharType="end"/>
      </w:r>
      <w:r w:rsidR="0054365E">
        <w:t xml:space="preserve"> use the entropy and contrast of the co-occurrence matrix for breast tumor segmentation</w:t>
      </w:r>
      <w:r w:rsidR="006D6446">
        <w:t xml:space="preserve">. Liao </w:t>
      </w:r>
      <w:r w:rsidR="006D6446" w:rsidRPr="00751605">
        <w:t>et al</w:t>
      </w:r>
      <w:r w:rsidR="00751605">
        <w:fldChar w:fldCharType="begin" w:fldLock="1"/>
      </w:r>
      <w:r w:rsidR="00751605">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00751605">
        <w:fldChar w:fldCharType="separate"/>
      </w:r>
      <w:r w:rsidR="00751605" w:rsidRPr="006C1FD4">
        <w:rPr>
          <w:noProof/>
          <w:vertAlign w:val="superscript"/>
        </w:rPr>
        <w:t>5</w:t>
      </w:r>
      <w:r w:rsidR="00751605">
        <w:fldChar w:fldCharType="end"/>
      </w:r>
      <w:r w:rsidR="006D6446">
        <w:rPr>
          <w:i/>
        </w:rPr>
        <w:t xml:space="preserve"> </w:t>
      </w:r>
      <w:r w:rsidR="006D6446">
        <w:t xml:space="preserve"> evaluate the ability of the homogeneity, contrast, energy and variance of the co-occurrence matrix  to enhance the contrast of tumors in breast ultrasound images, concluding that the variance of the co-occurrence matrix is the best texture descriptor of the four to be used in breast tumor contrast enhancement in ultrasound images. Although these descriptors take into account the spatial relationship betwee</w:t>
      </w:r>
      <w:r w:rsidR="00DE1928">
        <w:t>n</w:t>
      </w:r>
      <w:r w:rsidR="006D6446">
        <w:t xml:space="preserve"> pixels the computational cost of computing the co-occurrence matrix is very high comp</w:t>
      </w:r>
      <w:r w:rsidR="00751605">
        <w:t>ared to first order descriptors</w:t>
      </w:r>
      <w:r w:rsidR="006D6446">
        <w:fldChar w:fldCharType="begin" w:fldLock="1"/>
      </w:r>
      <w:r w:rsidR="005A34F9">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"&lt;sup&gt;10&lt;/sup&gt;", "plainTextFormattedCitation" : "10", "previouslyFormattedCitation" : "&lt;sup&gt;10&lt;/sup&gt;" }, "properties" : { "noteIndex" : 0 }, "schema" : "https://github.com/citation-style-language/schema/raw/master/csl-citation.json" }</w:instrText>
      </w:r>
      <w:r w:rsidR="006D6446">
        <w:fldChar w:fldCharType="separate"/>
      </w:r>
      <w:r w:rsidR="006C1FD4" w:rsidRPr="006C1FD4">
        <w:rPr>
          <w:noProof/>
          <w:vertAlign w:val="superscript"/>
        </w:rPr>
        <w:t>10</w:t>
      </w:r>
      <w:r w:rsidR="006D6446">
        <w:fldChar w:fldCharType="end"/>
      </w:r>
      <w:r w:rsidR="006D6446">
        <w:t xml:space="preserve">. </w:t>
      </w:r>
    </w:p>
    <w:p w14:paraId="2561C75C" w14:textId="4C13EDE8" w:rsidR="00D549AD" w:rsidRDefault="0008311B" w:rsidP="0008311B">
      <w:pPr>
        <w:jc w:val="both"/>
      </w:pPr>
      <w:r>
        <w:t>Another method to characterize texture that also takes into account the spatial relationship between pixels is based on run</w:t>
      </w:r>
      <w:r w:rsidR="00D549AD">
        <w:t>-</w:t>
      </w:r>
      <w:r>
        <w:t>lengths of image gray-levels</w:t>
      </w:r>
      <w:r w:rsidR="009962DC">
        <w:t xml:space="preserve">, where the run-length matrix of an image is defined as the number of runs with pixels of equal gray level and a given </w:t>
      </w:r>
      <w:commentRangeStart w:id="26"/>
      <w:r w:rsidR="009962DC" w:rsidRPr="000C45A7">
        <w:rPr>
          <w:highlight w:val="green"/>
          <w:rPrChange w:id="27" w:author="FERNANDO ARAMBULA" w:date="2015-07-02T12:01:00Z">
            <w:rPr/>
          </w:rPrChange>
        </w:rPr>
        <w:t>run</w:t>
      </w:r>
      <w:commentRangeEnd w:id="26"/>
      <w:r w:rsidR="000C45A7">
        <w:rPr>
          <w:rStyle w:val="Refdecomentario"/>
        </w:rPr>
        <w:commentReference w:id="26"/>
      </w:r>
      <w:r w:rsidR="009962DC" w:rsidRPr="000C45A7">
        <w:rPr>
          <w:highlight w:val="green"/>
          <w:rPrChange w:id="28" w:author="FERNANDO ARAMBULA" w:date="2015-07-02T12:01:00Z">
            <w:rPr/>
          </w:rPrChange>
        </w:rPr>
        <w:t>-length</w:t>
      </w:r>
      <w:r w:rsidRPr="000C45A7">
        <w:rPr>
          <w:highlight w:val="green"/>
          <w:rPrChange w:id="29" w:author="FERNANDO ARAMBULA" w:date="2015-07-02T12:01:00Z">
            <w:rPr/>
          </w:rPrChange>
        </w:rPr>
        <w:fldChar w:fldCharType="begin" w:fldLock="1"/>
      </w:r>
      <w:r w:rsidR="001E1856" w:rsidRPr="000C45A7">
        <w:rPr>
          <w:highlight w:val="green"/>
          <w:rPrChange w:id="30" w:author="FERNANDO ARAMBULA" w:date="2015-07-02T12:01:00Z">
            <w:rPr/>
          </w:rPrChange>
        </w:rP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"&lt;sup&gt;14&lt;/sup&gt;", "plainTextFormattedCitation" : "14", "previouslyFormattedCitation" : "&lt;sup&gt;12&lt;/sup&gt;" }, "properties" : { "noteIndex" : 0 }, "schema" : "https://github.com/citation-style-language/schema/raw/master/csl-citation.json" }</w:instrText>
      </w:r>
      <w:r w:rsidRPr="000C45A7">
        <w:rPr>
          <w:highlight w:val="green"/>
          <w:rPrChange w:id="31" w:author="FERNANDO ARAMBULA" w:date="2015-07-02T12:01:00Z">
            <w:rPr/>
          </w:rPrChange>
        </w:rPr>
        <w:fldChar w:fldCharType="separate"/>
      </w:r>
      <w:r w:rsidR="001E1856" w:rsidRPr="000C45A7">
        <w:rPr>
          <w:noProof/>
          <w:highlight w:val="green"/>
          <w:vertAlign w:val="superscript"/>
          <w:rPrChange w:id="32" w:author="FERNANDO ARAMBULA" w:date="2015-07-02T12:01:00Z">
            <w:rPr>
              <w:noProof/>
              <w:vertAlign w:val="superscript"/>
            </w:rPr>
          </w:rPrChange>
        </w:rPr>
        <w:t>14</w:t>
      </w:r>
      <w:r w:rsidRPr="000C45A7">
        <w:rPr>
          <w:highlight w:val="green"/>
          <w:rPrChange w:id="33" w:author="FERNANDO ARAMBULA" w:date="2015-07-02T12:01:00Z">
            <w:rPr/>
          </w:rPrChange>
        </w:rPr>
        <w:fldChar w:fldCharType="end"/>
      </w:r>
      <w:r w:rsidR="00FE5197" w:rsidRPr="000C45A7">
        <w:rPr>
          <w:highlight w:val="green"/>
          <w:rPrChange w:id="34" w:author="FERNANDO ARAMBULA" w:date="2015-07-02T12:01:00Z">
            <w:rPr/>
          </w:rPrChange>
        </w:rPr>
        <w:t>;</w:t>
      </w:r>
      <w:r w:rsidR="00FE5197">
        <w:t xml:space="preserve"> although these descriptors have not been widely used as an effective texture classification and analysis method,</w:t>
      </w:r>
      <w:r w:rsidR="00F15E41">
        <w:t xml:space="preserve"> it has been demonstrated </w:t>
      </w:r>
      <w:r w:rsidR="00D16CA2">
        <w:t xml:space="preserve">by Tang </w:t>
      </w:r>
      <w:r w:rsidR="00D16CA2" w:rsidRPr="00751605">
        <w:t>et al</w:t>
      </w:r>
      <w:r w:rsidR="00D16CA2">
        <w:fldChar w:fldCharType="begin" w:fldLock="1"/>
      </w:r>
      <w:r w:rsidR="001E1856">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"&lt;sup&gt;18&lt;/sup&gt;", "plainTextFormattedCitation" : "18", "previouslyFormattedCitation" : "&lt;sup&gt;16&lt;/sup&gt;" }, "properties" : { "noteIndex" : 0 }, "schema" : "https://github.com/citation-style-language/schema/raw/master/csl-citation.json" }</w:instrText>
      </w:r>
      <w:r w:rsidR="00D16CA2">
        <w:fldChar w:fldCharType="separate"/>
      </w:r>
      <w:r w:rsidR="001E1856" w:rsidRPr="001E1856">
        <w:rPr>
          <w:noProof/>
          <w:vertAlign w:val="superscript"/>
        </w:rPr>
        <w:t>18</w:t>
      </w:r>
      <w:r w:rsidR="00D16CA2">
        <w:fldChar w:fldCharType="end"/>
      </w:r>
      <w:r w:rsidR="00D16CA2">
        <w:t xml:space="preserve"> </w:t>
      </w:r>
      <w:r w:rsidR="00F15E41">
        <w:t>that there is rich texture information contained in this matrices</w:t>
      </w:r>
      <w:r>
        <w:t>. Galloway</w:t>
      </w:r>
      <w:r w:rsidR="00751605">
        <w:fldChar w:fldCharType="begin" w:fldLock="1"/>
      </w:r>
      <w:r w:rsidR="001E1856">
        <w:instrText>ADDIN CSL_CITATION { "citationItems" : [ { "id" : "ITEM-1", "itemData" : { "DOI" : "http://dx.doi.org/10.1016/S0146-664X(75)80008-6", "ISSN" : "0146-664X", "author" : [ { "dropping-particle" : "", "family" : "Galloway", "given" : "Mary M", "non-dropping-particle" : "", "parse-names" : false, "suffix" : "" } ], "container-title" : "Computer Graphics and Image Processing", "id" : "ITEM-1", "issue" : "2", "issued" : { "date-parts" : [ [ "1975" ] ] }, "page" : "172-179", "title" : "Texture analysis using gray level run lengths", "type" : "article-journal", "volume" : "4" }, "uris" : [ "http://www.mendeley.com/documents/?uuid=c3600d52-ed18-42bc-8fe6-6cdda4cc5606" ] } ], "mendeley" : { "formattedCitation" : "&lt;sup&gt;19&lt;/sup&gt;", "plainTextFormattedCitation" : "19", "previouslyFormattedCitation" : "&lt;sup&gt;17&lt;/sup&gt;" }, "properties" : { "noteIndex" : 0 }, "schema" : "https://github.com/citation-style-language/schema/raw/master/csl-citation.json" }</w:instrText>
      </w:r>
      <w:r w:rsidR="00751605">
        <w:fldChar w:fldCharType="separate"/>
      </w:r>
      <w:r w:rsidR="001E1856" w:rsidRPr="001E1856">
        <w:rPr>
          <w:noProof/>
          <w:vertAlign w:val="superscript"/>
        </w:rPr>
        <w:t>19</w:t>
      </w:r>
      <w:r w:rsidR="00751605">
        <w:fldChar w:fldCharType="end"/>
      </w:r>
      <w:r>
        <w:t xml:space="preserve"> proposed five texture descriptors based on the an</w:t>
      </w:r>
      <w:r w:rsidR="00751605">
        <w:t>alysis of run-length matrices</w:t>
      </w:r>
      <w:r>
        <w:t xml:space="preserve">: short run emphasis (SRE), long run emphasis (LRE), gray-level </w:t>
      </w:r>
      <w:proofErr w:type="spellStart"/>
      <w:r>
        <w:t>nonuniformity</w:t>
      </w:r>
      <w:proofErr w:type="spellEnd"/>
      <w:r>
        <w:t xml:space="preserve"> (GLN), run-length </w:t>
      </w:r>
      <w:proofErr w:type="spellStart"/>
      <w:r>
        <w:t>nonuniformity</w:t>
      </w:r>
      <w:proofErr w:type="spellEnd"/>
      <w:r>
        <w:t xml:space="preserve"> (RLN) and run percentage (RP); these descriptors have been </w:t>
      </w:r>
      <w:del w:id="35" w:author="FERNANDO ARAMBULA" w:date="2015-07-02T12:48:00Z">
        <w:r w:rsidR="00D16CA2" w:rsidDel="00400A8C">
          <w:delText xml:space="preserve">successfully </w:delText>
        </w:r>
      </w:del>
      <w:r>
        <w:t>use</w:t>
      </w:r>
      <w:r w:rsidR="00D16CA2">
        <w:t>d</w:t>
      </w:r>
      <w:r>
        <w:t xml:space="preserve"> for the classification </w:t>
      </w:r>
      <w:ins w:id="36" w:author="FERNANDO ARAMBULA" w:date="2015-07-02T12:48:00Z">
        <w:r w:rsidR="00400A8C">
          <w:t xml:space="preserve">MALIGNANCY </w:t>
        </w:r>
      </w:ins>
      <w:r>
        <w:t>of bre</w:t>
      </w:r>
      <w:r w:rsidR="00751605">
        <w:t xml:space="preserve">ast </w:t>
      </w:r>
      <w:commentRangeStart w:id="37"/>
      <w:r w:rsidR="00751605" w:rsidRPr="00693D27">
        <w:rPr>
          <w:highlight w:val="green"/>
          <w:rPrChange w:id="38" w:author="FERNANDO ARAMBULA" w:date="2015-07-02T11:48:00Z">
            <w:rPr/>
          </w:rPrChange>
        </w:rPr>
        <w:t xml:space="preserve">tumors in ultrasound </w:t>
      </w:r>
      <w:commentRangeEnd w:id="37"/>
      <w:r w:rsidR="00693D27">
        <w:rPr>
          <w:rStyle w:val="Refdecomentario"/>
        </w:rPr>
        <w:commentReference w:id="37"/>
      </w:r>
      <w:r w:rsidR="00751605" w:rsidRPr="00693D27">
        <w:rPr>
          <w:highlight w:val="green"/>
          <w:rPrChange w:id="39" w:author="FERNANDO ARAMBULA" w:date="2015-07-02T11:48:00Z">
            <w:rPr/>
          </w:rPrChange>
        </w:rPr>
        <w:t>images</w:t>
      </w:r>
      <w:r w:rsidRPr="00693D27">
        <w:rPr>
          <w:highlight w:val="green"/>
          <w:rPrChange w:id="40" w:author="FERNANDO ARAMBULA" w:date="2015-07-02T11:48:00Z">
            <w:rPr/>
          </w:rPrChange>
        </w:rPr>
        <w:fldChar w:fldCharType="begin" w:fldLock="1"/>
      </w:r>
      <w:r w:rsidR="001E1856" w:rsidRPr="00693D27">
        <w:rPr>
          <w:highlight w:val="green"/>
          <w:rPrChange w:id="41" w:author="FERNANDO ARAMBULA" w:date="2015-07-02T11:48:00Z">
            <w:rPr/>
          </w:rPrChange>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"&lt;sup&gt;16,20,21&lt;/sup&gt;", "plainTextFormattedCitation" : "16,20,21", "previouslyFormattedCitation" : "&lt;sup&gt;14,18,19&lt;/sup&gt;" }, "properties" : { "noteIndex" : 0 }, "schema" : "https://github.com/citation-style-language/schema/raw/master/csl-citation.json" }</w:instrText>
      </w:r>
      <w:r w:rsidRPr="00693D27">
        <w:rPr>
          <w:highlight w:val="green"/>
          <w:rPrChange w:id="42" w:author="FERNANDO ARAMBULA" w:date="2015-07-02T11:48:00Z">
            <w:rPr/>
          </w:rPrChange>
        </w:rPr>
        <w:fldChar w:fldCharType="separate"/>
      </w:r>
      <w:r w:rsidR="001E1856" w:rsidRPr="00693D27">
        <w:rPr>
          <w:noProof/>
          <w:highlight w:val="green"/>
          <w:vertAlign w:val="superscript"/>
          <w:rPrChange w:id="43" w:author="FERNANDO ARAMBULA" w:date="2015-07-02T11:48:00Z">
            <w:rPr>
              <w:noProof/>
              <w:vertAlign w:val="superscript"/>
            </w:rPr>
          </w:rPrChange>
        </w:rPr>
        <w:t>16,20,21</w:t>
      </w:r>
      <w:r w:rsidRPr="00693D27">
        <w:rPr>
          <w:highlight w:val="green"/>
          <w:rPrChange w:id="44" w:author="FERNANDO ARAMBULA" w:date="2015-07-02T11:48:00Z">
            <w:rPr/>
          </w:rPrChange>
        </w:rPr>
        <w:fldChar w:fldCharType="end"/>
      </w:r>
      <w:r>
        <w:t>.</w:t>
      </w:r>
      <w:r w:rsidR="003775DB">
        <w:t xml:space="preserve"> </w:t>
      </w:r>
      <w:r w:rsidR="00D122DD">
        <w:t>A list of the texture descriptors evaluated in this work, extracted from histogram, co-occurrence and run-length statistics is shown in table 1</w:t>
      </w:r>
      <w:r w:rsidR="00D549AD">
        <w:t>.</w:t>
      </w:r>
    </w:p>
    <w:p w14:paraId="3329D3AA" w14:textId="77777777" w:rsidR="00D549AD" w:rsidRPr="00716FAE" w:rsidRDefault="00D549AD" w:rsidP="00D549AD">
      <w:pPr>
        <w:jc w:val="both"/>
        <w:rPr>
          <w:b/>
        </w:rPr>
      </w:pPr>
      <w:r w:rsidRPr="00716FAE">
        <w:rPr>
          <w:b/>
        </w:rPr>
        <w:t>Segmentation Method</w:t>
      </w:r>
    </w:p>
    <w:p w14:paraId="66A9DFEC" w14:textId="77777777" w:rsidR="002C0745" w:rsidRPr="00D549AD" w:rsidRDefault="00D549AD" w:rsidP="00D549AD">
      <w:pPr>
        <w:jc w:val="both"/>
      </w:pPr>
      <w:r>
        <w:t>Because of inherent artifacts in breast ultrasound images such as speckle and blurry edges, the segmentation of tumors is not an easy task</w:t>
      </w:r>
      <w:r>
        <w:fldChar w:fldCharType="begin" w:fldLock="1"/>
      </w:r>
      <w: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fldChar w:fldCharType="separate"/>
      </w:r>
      <w:r w:rsidRPr="006C1FD4">
        <w:rPr>
          <w:noProof/>
          <w:vertAlign w:val="superscript"/>
        </w:rPr>
        <w:t>3</w:t>
      </w:r>
      <w:r>
        <w:fldChar w:fldCharType="end"/>
      </w:r>
      <w:r>
        <w:t xml:space="preserve">. Several works have been done in order to create semi-automatic and automatic methods. Based on the literature, these methods can be divided in two groups; </w:t>
      </w:r>
      <w:proofErr w:type="spellStart"/>
      <w:r>
        <w:t>thresholding</w:t>
      </w:r>
      <w:proofErr w:type="spellEnd"/>
      <w:r>
        <w:t xml:space="preserve"> based methods and classifiers based methods. The </w:t>
      </w:r>
      <w:proofErr w:type="spellStart"/>
      <w:r>
        <w:t>thresholding</w:t>
      </w:r>
      <w:proofErr w:type="spellEnd"/>
      <w:r>
        <w:t xml:space="preserve"> based methods have low computational cost and usually use only gray-level intensities of the pixels to segment de image</w:t>
      </w:r>
      <w:r>
        <w:fldChar w:fldCharType="begin" w:fldLock="1"/>
      </w:r>
      <w: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"ITEM-3",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"&lt;sup&gt;3,7,22&lt;/sup&gt;", "plainTextFormattedCitation" : "3,7,22", "previouslyFormattedCitation" : "&lt;sup&gt;3,7,20&lt;/sup&gt;" }, "properties" : { "noteIndex" : 0 }, "schema" : "https://github.com/citation-style-language/schema/raw/master/csl-citation.json" }</w:instrText>
      </w:r>
      <w:r>
        <w:fldChar w:fldCharType="separate"/>
      </w:r>
      <w:r w:rsidRPr="001E1856">
        <w:rPr>
          <w:noProof/>
          <w:vertAlign w:val="superscript"/>
        </w:rPr>
        <w:t>3,7,22</w:t>
      </w:r>
      <w:r>
        <w:fldChar w:fldCharType="end"/>
      </w:r>
      <w:r>
        <w:t xml:space="preserve">. The classifier based methods are more robust since they use more than one feature for classification, but the implementation and the computational cost increments considerably compared with </w:t>
      </w:r>
      <w:proofErr w:type="spellStart"/>
      <w:r>
        <w:t>thresholding</w:t>
      </w:r>
      <w:proofErr w:type="spellEnd"/>
      <w:r>
        <w:t xml:space="preserve"> based methods</w:t>
      </w:r>
      <w:r>
        <w:fldChar w:fldCharType="begin" w:fldLock="1"/>
      </w:r>
      <w: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"ITEM-3",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"ITEM-3",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"id" : "ITEM-4",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"ITEM-4",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"&lt;sup&gt;1,6,9,23&lt;/sup&gt;", "plainTextFormattedCitation" : "1,6,9,23", "previouslyFormattedCitation" : "&lt;sup&gt;1,6,9,21&lt;/sup&gt;" }, "properties" : { "noteIndex" : 0 }, "schema" : "https://github.com/citation-style-language/schema/raw/master/csl-citation.json" }</w:instrText>
      </w:r>
      <w:r>
        <w:fldChar w:fldCharType="separate"/>
      </w:r>
      <w:r w:rsidRPr="001E1856">
        <w:rPr>
          <w:noProof/>
          <w:vertAlign w:val="superscript"/>
        </w:rPr>
        <w:t>1,6,9,23</w:t>
      </w:r>
      <w:r>
        <w:fldChar w:fldCharType="end"/>
      </w:r>
      <w:r>
        <w:t xml:space="preserve">; the image features used for classifier based methods should be </w:t>
      </w:r>
      <w:r>
        <w:lastRenderedPageBreak/>
        <w:t>appropriately selected according to the application, texture information might be suitable for ultrasound images</w:t>
      </w:r>
      <w:r>
        <w:fldChar w:fldCharType="begin" w:fldLock="1"/>
      </w:r>
      <w: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fldChar w:fldCharType="separate"/>
      </w:r>
      <w:r w:rsidRPr="006C1FD4">
        <w:rPr>
          <w:noProof/>
          <w:vertAlign w:val="superscript"/>
        </w:rPr>
        <w:t>3</w:t>
      </w:r>
      <w:r>
        <w:fldChar w:fldCharType="end"/>
      </w:r>
      <w:r>
        <w:t>.</w:t>
      </w:r>
      <w:r w:rsidR="00D122DD">
        <w:t xml:space="preserve"> </w:t>
      </w:r>
    </w:p>
    <w:p w14:paraId="1E003F4C" w14:textId="77777777" w:rsidR="000D4E39" w:rsidRPr="00C469B1" w:rsidRDefault="009278C0" w:rsidP="009278C0">
      <w:pPr>
        <w:spacing w:after="0"/>
        <w:jc w:val="center"/>
        <w:rPr>
          <w:sz w:val="18"/>
          <w:szCs w:val="18"/>
        </w:rPr>
      </w:pPr>
      <w:proofErr w:type="gramStart"/>
      <w:r w:rsidRPr="00C469B1">
        <w:rPr>
          <w:sz w:val="18"/>
          <w:szCs w:val="18"/>
        </w:rPr>
        <w:t>Table 1.</w:t>
      </w:r>
      <w:proofErr w:type="gramEnd"/>
      <w:r w:rsidRPr="00C469B1">
        <w:rPr>
          <w:sz w:val="18"/>
          <w:szCs w:val="18"/>
        </w:rPr>
        <w:t xml:space="preserve"> </w:t>
      </w:r>
      <w:proofErr w:type="gramStart"/>
      <w:r w:rsidR="000D4E39" w:rsidRPr="00C469B1">
        <w:rPr>
          <w:sz w:val="18"/>
          <w:szCs w:val="18"/>
        </w:rPr>
        <w:t>List of</w:t>
      </w:r>
      <w:r w:rsidR="00CC2C61">
        <w:rPr>
          <w:sz w:val="18"/>
          <w:szCs w:val="18"/>
        </w:rPr>
        <w:t xml:space="preserve"> evaluated</w:t>
      </w:r>
      <w:r w:rsidR="000D4E39" w:rsidRPr="00C469B1">
        <w:rPr>
          <w:sz w:val="18"/>
          <w:szCs w:val="18"/>
        </w:rPr>
        <w:t xml:space="preserve"> texture descriptors</w:t>
      </w:r>
      <w:r w:rsidRPr="00C469B1">
        <w:rPr>
          <w:sz w:val="18"/>
          <w:szCs w:val="18"/>
        </w:rPr>
        <w:t>.</w:t>
      </w:r>
      <w:proofErr w:type="gramEnd"/>
    </w:p>
    <w:tbl>
      <w:tblPr>
        <w:tblStyle w:val="Tablaconcuadrcula"/>
        <w:tblW w:w="7197" w:type="dxa"/>
        <w:jc w:val="center"/>
        <w:tblLook w:val="04A0" w:firstRow="1" w:lastRow="0" w:firstColumn="1" w:lastColumn="0" w:noHBand="0" w:noVBand="1"/>
      </w:tblPr>
      <w:tblGrid>
        <w:gridCol w:w="1900"/>
        <w:gridCol w:w="2603"/>
        <w:gridCol w:w="2694"/>
      </w:tblGrid>
      <w:tr w:rsidR="00B86E47" w:rsidRPr="00C469B1" w14:paraId="15A235F9" w14:textId="77777777" w:rsidTr="00B86E47">
        <w:trPr>
          <w:jc w:val="center"/>
        </w:trPr>
        <w:tc>
          <w:tcPr>
            <w:tcW w:w="1900" w:type="dxa"/>
          </w:tcPr>
          <w:p w14:paraId="0A8902EE" w14:textId="77777777" w:rsidR="00B86E47" w:rsidRPr="00C469B1" w:rsidRDefault="00B86E47" w:rsidP="0008311B">
            <w:pPr>
              <w:jc w:val="both"/>
              <w:rPr>
                <w:sz w:val="18"/>
                <w:szCs w:val="18"/>
              </w:rPr>
            </w:pPr>
            <w:r w:rsidRPr="00C469B1">
              <w:rPr>
                <w:sz w:val="18"/>
                <w:szCs w:val="18"/>
              </w:rPr>
              <w:t>First order</w:t>
            </w:r>
          </w:p>
        </w:tc>
        <w:tc>
          <w:tcPr>
            <w:tcW w:w="2603" w:type="dxa"/>
          </w:tcPr>
          <w:p w14:paraId="45422067" w14:textId="77777777" w:rsidR="00B86E47" w:rsidRPr="00C469B1" w:rsidRDefault="00B86E47" w:rsidP="0008311B">
            <w:pPr>
              <w:jc w:val="both"/>
              <w:rPr>
                <w:sz w:val="18"/>
                <w:szCs w:val="18"/>
              </w:rPr>
            </w:pPr>
            <w:r w:rsidRPr="00C469B1">
              <w:rPr>
                <w:sz w:val="18"/>
                <w:szCs w:val="18"/>
              </w:rPr>
              <w:t xml:space="preserve">Mean </w:t>
            </w:r>
          </w:p>
          <w:p w14:paraId="14E1F540" w14:textId="77777777" w:rsidR="00B86E47" w:rsidRPr="00C469B1" w:rsidRDefault="00B86E47" w:rsidP="0008311B">
            <w:pPr>
              <w:jc w:val="both"/>
              <w:rPr>
                <w:sz w:val="18"/>
                <w:szCs w:val="18"/>
              </w:rPr>
            </w:pPr>
            <w:r w:rsidRPr="00C469B1">
              <w:rPr>
                <w:sz w:val="18"/>
                <w:szCs w:val="18"/>
              </w:rPr>
              <w:t>Entropy</w:t>
            </w:r>
          </w:p>
          <w:p w14:paraId="3B8A45F5" w14:textId="77777777" w:rsidR="00B86E47" w:rsidRPr="00C469B1" w:rsidRDefault="00B86E47" w:rsidP="0008311B">
            <w:pPr>
              <w:jc w:val="both"/>
              <w:rPr>
                <w:sz w:val="18"/>
                <w:szCs w:val="18"/>
              </w:rPr>
            </w:pPr>
            <w:r w:rsidRPr="00C469B1">
              <w:rPr>
                <w:sz w:val="18"/>
                <w:szCs w:val="18"/>
              </w:rPr>
              <w:t>Kurtosis</w:t>
            </w:r>
          </w:p>
          <w:p w14:paraId="42AA9A33" w14:textId="77777777" w:rsidR="00B86E47" w:rsidRPr="00C469B1" w:rsidRDefault="00B86E47" w:rsidP="0008311B">
            <w:pPr>
              <w:jc w:val="both"/>
              <w:rPr>
                <w:sz w:val="18"/>
                <w:szCs w:val="18"/>
              </w:rPr>
            </w:pPr>
            <w:proofErr w:type="spellStart"/>
            <w:r w:rsidRPr="00C469B1">
              <w:rPr>
                <w:sz w:val="18"/>
                <w:szCs w:val="18"/>
              </w:rPr>
              <w:t>Skewness</w:t>
            </w:r>
            <w:proofErr w:type="spellEnd"/>
          </w:p>
          <w:p w14:paraId="25EA7A55" w14:textId="77777777" w:rsidR="00B86E47" w:rsidRPr="00C469B1" w:rsidRDefault="00B86E47" w:rsidP="0008311B">
            <w:pPr>
              <w:jc w:val="both"/>
              <w:rPr>
                <w:sz w:val="18"/>
                <w:szCs w:val="18"/>
              </w:rPr>
            </w:pPr>
            <w:r w:rsidRPr="00C469B1">
              <w:rPr>
                <w:sz w:val="18"/>
                <w:szCs w:val="18"/>
              </w:rPr>
              <w:t>Mean Difference</w:t>
            </w:r>
          </w:p>
        </w:tc>
        <w:tc>
          <w:tcPr>
            <w:tcW w:w="2694" w:type="dxa"/>
          </w:tcPr>
          <w:p w14:paraId="2F63E69F" w14:textId="77777777" w:rsidR="00B86E47" w:rsidRPr="00C469B1" w:rsidRDefault="00514D95" w:rsidP="0008311B">
            <w:pPr>
              <w:jc w:val="both"/>
              <w:rPr>
                <w:sz w:val="18"/>
                <w:szCs w:val="18"/>
                <w:lang w:val="es-ES"/>
              </w:rPr>
            </w:pPr>
            <w:proofErr w:type="spellStart"/>
            <w:r w:rsidRPr="00BE3CFB">
              <w:rPr>
                <w:sz w:val="18"/>
                <w:szCs w:val="18"/>
                <w:lang w:val="es-ES"/>
                <w:rPrChange w:id="45" w:author="Fabian" w:date="2015-07-08T11:28:00Z">
                  <w:rPr>
                    <w:sz w:val="18"/>
                    <w:szCs w:val="18"/>
                  </w:rPr>
                </w:rPrChange>
              </w:rPr>
              <w:t>Huang</w:t>
            </w:r>
            <w:proofErr w:type="spellEnd"/>
            <w:r w:rsidRPr="00BE3CFB">
              <w:rPr>
                <w:sz w:val="18"/>
                <w:szCs w:val="18"/>
                <w:lang w:val="es-ES"/>
                <w:rPrChange w:id="46" w:author="Fabian" w:date="2015-07-08T11:28:00Z">
                  <w:rPr>
                    <w:sz w:val="18"/>
                    <w:szCs w:val="18"/>
                  </w:rPr>
                </w:rPrChange>
              </w:rPr>
              <w:t xml:space="preserve"> et al</w:t>
            </w:r>
            <w:r w:rsidR="00B86E47" w:rsidRPr="00C469B1">
              <w:rPr>
                <w:sz w:val="18"/>
                <w:szCs w:val="18"/>
              </w:rPr>
              <w:fldChar w:fldCharType="begin" w:fldLock="1"/>
            </w:r>
            <w:r w:rsidR="005A34F9" w:rsidRPr="00BE3CFB">
              <w:rPr>
                <w:sz w:val="18"/>
                <w:szCs w:val="18"/>
                <w:lang w:val="es-ES"/>
                <w:rPrChange w:id="47" w:author="Fabian" w:date="2015-07-08T11:28:00Z">
                  <w:rPr>
                    <w:sz w:val="18"/>
                    <w:szCs w:val="18"/>
                  </w:rPr>
                </w:rPrChange>
              </w:rPr>
              <w:instrText>ADDIN C</w:instrText>
            </w:r>
            <w:r w:rsidR="005A34F9" w:rsidRPr="00D87D73">
              <w:rPr>
                <w:sz w:val="18"/>
                <w:szCs w:val="18"/>
                <w:lang w:val="es-ES"/>
              </w:rPr>
              <w:instrText>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"&lt;sup&gt;7&lt;/sup&gt;", "plainTextFormattedCitation" : "7", "previouslyFormattedCitation" : "&lt;sup&gt;7&lt;/sup&gt;"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7</w:t>
            </w:r>
            <w:r w:rsidR="00B86E47" w:rsidRPr="00C469B1">
              <w:rPr>
                <w:sz w:val="18"/>
                <w:szCs w:val="18"/>
              </w:rPr>
              <w:fldChar w:fldCharType="end"/>
            </w:r>
          </w:p>
          <w:p w14:paraId="26933023" w14:textId="77777777" w:rsidR="00B86E47" w:rsidRPr="00C469B1" w:rsidRDefault="00514D95" w:rsidP="0008311B">
            <w:pPr>
              <w:jc w:val="both"/>
              <w:rPr>
                <w:sz w:val="18"/>
                <w:szCs w:val="18"/>
                <w:lang w:val="es-ES"/>
              </w:rPr>
            </w:pPr>
            <w:proofErr w:type="spellStart"/>
            <w:r w:rsidRPr="00514D95">
              <w:rPr>
                <w:sz w:val="18"/>
                <w:szCs w:val="18"/>
                <w:lang w:val="es-ES"/>
              </w:rPr>
              <w:t>Huang</w:t>
            </w:r>
            <w:proofErr w:type="spellEnd"/>
            <w:r w:rsidRPr="00514D95">
              <w:rPr>
                <w:sz w:val="18"/>
                <w:szCs w:val="18"/>
                <w:lang w:val="es-ES"/>
              </w:rPr>
              <w:t xml:space="preserve"> et al</w:t>
            </w:r>
            <w:r w:rsidR="00B86E47" w:rsidRPr="00C469B1">
              <w:rPr>
                <w:sz w:val="18"/>
                <w:szCs w:val="18"/>
              </w:rPr>
              <w:fldChar w:fldCharType="begin" w:fldLock="1"/>
            </w:r>
            <w:r w:rsidR="005A34F9">
              <w:rPr>
                <w:sz w:val="18"/>
                <w:szCs w:val="18"/>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"&lt;sup&gt;7&lt;/sup&gt;", "plainTextFormattedCitation" : "7", "previouslyFormattedCitation" : "&lt;sup&gt;7&lt;/sup&gt;"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7</w:t>
            </w:r>
            <w:r w:rsidR="00B86E47" w:rsidRPr="00C469B1">
              <w:rPr>
                <w:sz w:val="18"/>
                <w:szCs w:val="18"/>
              </w:rPr>
              <w:fldChar w:fldCharType="end"/>
            </w:r>
          </w:p>
          <w:p w14:paraId="77AA8867" w14:textId="77777777" w:rsidR="00B86E47" w:rsidRPr="00C469B1" w:rsidRDefault="00514D95" w:rsidP="0008311B">
            <w:pPr>
              <w:jc w:val="both"/>
              <w:rPr>
                <w:sz w:val="18"/>
                <w:szCs w:val="18"/>
                <w:lang w:val="es-ES"/>
              </w:rPr>
            </w:pPr>
            <w:proofErr w:type="spellStart"/>
            <w:r w:rsidRPr="00514D95">
              <w:rPr>
                <w:sz w:val="18"/>
                <w:szCs w:val="18"/>
                <w:lang w:val="es-ES"/>
              </w:rPr>
              <w:t>Pilouras</w:t>
            </w:r>
            <w:proofErr w:type="spellEnd"/>
            <w:r w:rsidRPr="00514D95">
              <w:rPr>
                <w:sz w:val="18"/>
                <w:szCs w:val="18"/>
                <w:lang w:val="es-ES"/>
              </w:rPr>
              <w:t xml:space="preserve"> et al</w:t>
            </w:r>
            <w:r w:rsidR="00B86E47" w:rsidRPr="00C469B1">
              <w:rPr>
                <w:sz w:val="18"/>
                <w:szCs w:val="18"/>
              </w:rPr>
              <w:fldChar w:fldCharType="begin" w:fldLock="1"/>
            </w:r>
            <w:r w:rsidR="001E1856">
              <w:rPr>
                <w:sz w:val="18"/>
                <w:szCs w:val="18"/>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"&lt;sup&gt;16&lt;/sup&gt;", "plainTextFormattedCitation" : "16", "previouslyFormattedCitation" : "&lt;sup&gt;14&lt;/sup&gt;" }, "properties" : { "noteIndex" : 0 }, "schema" : "https://github.com/citation-style-language/schema/raw/master/csl-citation.json" }</w:instrText>
            </w:r>
            <w:r w:rsidR="00B86E47" w:rsidRPr="00C469B1">
              <w:rPr>
                <w:sz w:val="18"/>
                <w:szCs w:val="18"/>
              </w:rPr>
              <w:fldChar w:fldCharType="separate"/>
            </w:r>
            <w:r w:rsidR="001E1856" w:rsidRPr="001E1856">
              <w:rPr>
                <w:noProof/>
                <w:sz w:val="18"/>
                <w:szCs w:val="18"/>
                <w:vertAlign w:val="superscript"/>
                <w:lang w:val="es-ES"/>
              </w:rPr>
              <w:t>16</w:t>
            </w:r>
            <w:r w:rsidR="00B86E47" w:rsidRPr="00C469B1">
              <w:rPr>
                <w:sz w:val="18"/>
                <w:szCs w:val="18"/>
              </w:rPr>
              <w:fldChar w:fldCharType="end"/>
            </w:r>
          </w:p>
          <w:p w14:paraId="643FC184" w14:textId="77777777" w:rsidR="00B86E47" w:rsidRPr="00C469B1" w:rsidRDefault="00514D95" w:rsidP="0008311B">
            <w:pPr>
              <w:jc w:val="both"/>
              <w:rPr>
                <w:sz w:val="18"/>
                <w:szCs w:val="18"/>
                <w:lang w:val="es-ES"/>
              </w:rPr>
            </w:pPr>
            <w:proofErr w:type="spellStart"/>
            <w:r w:rsidRPr="00514D95">
              <w:rPr>
                <w:sz w:val="18"/>
                <w:szCs w:val="18"/>
                <w:lang w:val="es-ES"/>
              </w:rPr>
              <w:t>Pilouras</w:t>
            </w:r>
            <w:proofErr w:type="spellEnd"/>
            <w:r w:rsidRPr="00514D95">
              <w:rPr>
                <w:sz w:val="18"/>
                <w:szCs w:val="18"/>
                <w:lang w:val="es-ES"/>
              </w:rPr>
              <w:t xml:space="preserve"> et al</w:t>
            </w:r>
            <w:r w:rsidR="00B86E47" w:rsidRPr="00C469B1">
              <w:rPr>
                <w:sz w:val="18"/>
                <w:szCs w:val="18"/>
              </w:rPr>
              <w:fldChar w:fldCharType="begin" w:fldLock="1"/>
            </w:r>
            <w:r w:rsidR="001E1856">
              <w:rPr>
                <w:sz w:val="18"/>
                <w:szCs w:val="18"/>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"&lt;sup&gt;16&lt;/sup&gt;", "plainTextFormattedCitation" : "16", "previouslyFormattedCitation" : "&lt;sup&gt;14&lt;/sup&gt;" }, "properties" : { "noteIndex" : 0 }, "schema" : "https://github.com/citation-style-language/schema/raw/master/csl-citation.json" }</w:instrText>
            </w:r>
            <w:r w:rsidR="00B86E47" w:rsidRPr="00C469B1">
              <w:rPr>
                <w:sz w:val="18"/>
                <w:szCs w:val="18"/>
              </w:rPr>
              <w:fldChar w:fldCharType="separate"/>
            </w:r>
            <w:r w:rsidR="001E1856" w:rsidRPr="001E1856">
              <w:rPr>
                <w:noProof/>
                <w:sz w:val="18"/>
                <w:szCs w:val="18"/>
                <w:vertAlign w:val="superscript"/>
                <w:lang w:val="es-ES"/>
              </w:rPr>
              <w:t>16</w:t>
            </w:r>
            <w:r w:rsidR="00B86E47" w:rsidRPr="00C469B1">
              <w:rPr>
                <w:sz w:val="18"/>
                <w:szCs w:val="18"/>
              </w:rPr>
              <w:fldChar w:fldCharType="end"/>
            </w:r>
          </w:p>
          <w:p w14:paraId="7CEFC695" w14:textId="77777777" w:rsidR="00B86E47" w:rsidRPr="00C469B1" w:rsidRDefault="00514D95" w:rsidP="006C1FD4">
            <w:pPr>
              <w:jc w:val="both"/>
              <w:rPr>
                <w:sz w:val="18"/>
                <w:szCs w:val="18"/>
              </w:rPr>
            </w:pPr>
            <w:proofErr w:type="spellStart"/>
            <w:r>
              <w:rPr>
                <w:sz w:val="18"/>
                <w:szCs w:val="18"/>
              </w:rPr>
              <w:t>Madabhushi</w:t>
            </w:r>
            <w:proofErr w:type="spellEnd"/>
            <w:r>
              <w:rPr>
                <w:sz w:val="18"/>
                <w:szCs w:val="18"/>
              </w:rPr>
              <w:t xml:space="preserve"> et al</w:t>
            </w:r>
            <w:r w:rsidR="00B86E47" w:rsidRPr="00C469B1">
              <w:rPr>
                <w:sz w:val="18"/>
                <w:szCs w:val="18"/>
              </w:rPr>
              <w:fldChar w:fldCharType="begin" w:fldLock="1"/>
            </w:r>
            <w:r w:rsidR="005A34F9">
              <w:rPr>
                <w:sz w:val="18"/>
                <w:szCs w:val="18"/>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rPr>
              <w:t>6</w:t>
            </w:r>
            <w:r w:rsidR="00B86E47" w:rsidRPr="00C469B1">
              <w:rPr>
                <w:sz w:val="18"/>
                <w:szCs w:val="18"/>
              </w:rPr>
              <w:fldChar w:fldCharType="end"/>
            </w:r>
          </w:p>
        </w:tc>
      </w:tr>
      <w:tr w:rsidR="00B86E47" w:rsidRPr="00C469B1" w14:paraId="56725DB4" w14:textId="77777777" w:rsidTr="00B86E47">
        <w:trPr>
          <w:jc w:val="center"/>
        </w:trPr>
        <w:tc>
          <w:tcPr>
            <w:tcW w:w="1900" w:type="dxa"/>
          </w:tcPr>
          <w:p w14:paraId="0AFD3E0B" w14:textId="77777777" w:rsidR="00B86E47" w:rsidRPr="00C469B1" w:rsidRDefault="00B86E47" w:rsidP="0008311B">
            <w:pPr>
              <w:jc w:val="both"/>
              <w:rPr>
                <w:sz w:val="18"/>
                <w:szCs w:val="18"/>
              </w:rPr>
            </w:pPr>
            <w:r w:rsidRPr="00C469B1">
              <w:rPr>
                <w:sz w:val="18"/>
                <w:szCs w:val="18"/>
              </w:rPr>
              <w:t>Co-occurrence</w:t>
            </w:r>
          </w:p>
        </w:tc>
        <w:tc>
          <w:tcPr>
            <w:tcW w:w="2603" w:type="dxa"/>
          </w:tcPr>
          <w:p w14:paraId="3041E265" w14:textId="77777777" w:rsidR="00B86E47" w:rsidRPr="00C469B1" w:rsidRDefault="00B86E47" w:rsidP="0008311B">
            <w:pPr>
              <w:jc w:val="both"/>
              <w:rPr>
                <w:sz w:val="18"/>
                <w:szCs w:val="18"/>
              </w:rPr>
            </w:pPr>
            <w:r w:rsidRPr="00C469B1">
              <w:rPr>
                <w:sz w:val="18"/>
                <w:szCs w:val="18"/>
              </w:rPr>
              <w:t>Entropy</w:t>
            </w:r>
          </w:p>
          <w:p w14:paraId="6A971195" w14:textId="77777777" w:rsidR="00B86E47" w:rsidRPr="00C469B1" w:rsidRDefault="00B86E47" w:rsidP="0008311B">
            <w:pPr>
              <w:jc w:val="both"/>
              <w:rPr>
                <w:sz w:val="18"/>
                <w:szCs w:val="18"/>
              </w:rPr>
            </w:pPr>
            <w:r w:rsidRPr="00C469B1">
              <w:rPr>
                <w:sz w:val="18"/>
                <w:szCs w:val="18"/>
              </w:rPr>
              <w:t>Contrast</w:t>
            </w:r>
          </w:p>
          <w:p w14:paraId="408A799D" w14:textId="77777777" w:rsidR="00B86E47" w:rsidRPr="00C469B1" w:rsidRDefault="00B86E47" w:rsidP="0008311B">
            <w:pPr>
              <w:jc w:val="both"/>
              <w:rPr>
                <w:sz w:val="18"/>
                <w:szCs w:val="18"/>
              </w:rPr>
            </w:pPr>
            <w:r w:rsidRPr="00C469B1">
              <w:rPr>
                <w:sz w:val="18"/>
                <w:szCs w:val="18"/>
              </w:rPr>
              <w:t>Homogeneity</w:t>
            </w:r>
          </w:p>
          <w:p w14:paraId="1B6858E0" w14:textId="77777777" w:rsidR="00B86E47" w:rsidRPr="00C469B1" w:rsidRDefault="00B86E47" w:rsidP="0008311B">
            <w:pPr>
              <w:jc w:val="both"/>
              <w:rPr>
                <w:sz w:val="18"/>
                <w:szCs w:val="18"/>
              </w:rPr>
            </w:pPr>
            <w:r w:rsidRPr="00C469B1">
              <w:rPr>
                <w:sz w:val="18"/>
                <w:szCs w:val="18"/>
              </w:rPr>
              <w:t>Energy</w:t>
            </w:r>
          </w:p>
          <w:p w14:paraId="0D263EE1" w14:textId="77777777" w:rsidR="00B86E47" w:rsidRPr="00C469B1" w:rsidRDefault="00B86E47" w:rsidP="0008311B">
            <w:pPr>
              <w:jc w:val="both"/>
              <w:rPr>
                <w:sz w:val="18"/>
                <w:szCs w:val="18"/>
              </w:rPr>
            </w:pPr>
            <w:r w:rsidRPr="00C469B1">
              <w:rPr>
                <w:sz w:val="18"/>
                <w:szCs w:val="18"/>
              </w:rPr>
              <w:t>Variance</w:t>
            </w:r>
          </w:p>
        </w:tc>
        <w:tc>
          <w:tcPr>
            <w:tcW w:w="2694" w:type="dxa"/>
          </w:tcPr>
          <w:p w14:paraId="0F46E561" w14:textId="77777777" w:rsidR="00B86E47" w:rsidRPr="00C469B1" w:rsidRDefault="00514D95" w:rsidP="0008311B">
            <w:pPr>
              <w:jc w:val="both"/>
              <w:rPr>
                <w:sz w:val="18"/>
                <w:szCs w:val="18"/>
                <w:lang w:val="es-ES"/>
              </w:rPr>
            </w:pPr>
            <w:proofErr w:type="spellStart"/>
            <w:r w:rsidRPr="00514D95">
              <w:rPr>
                <w:sz w:val="18"/>
                <w:szCs w:val="18"/>
                <w:lang w:val="es-ES"/>
              </w:rPr>
              <w:t>Liu</w:t>
            </w:r>
            <w:proofErr w:type="spellEnd"/>
            <w:r w:rsidRPr="00514D95">
              <w:rPr>
                <w:sz w:val="18"/>
                <w:szCs w:val="18"/>
                <w:lang w:val="es-ES"/>
              </w:rPr>
              <w:t xml:space="preserve"> et al</w:t>
            </w:r>
            <w:r w:rsidR="00B86E47" w:rsidRPr="00C469B1">
              <w:rPr>
                <w:sz w:val="18"/>
                <w:szCs w:val="18"/>
              </w:rPr>
              <w:fldChar w:fldCharType="begin" w:fldLock="1"/>
            </w:r>
            <w:r w:rsidR="005A34F9">
              <w:rPr>
                <w:sz w:val="18"/>
                <w:szCs w:val="18"/>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9</w:t>
            </w:r>
            <w:r w:rsidR="00B86E47" w:rsidRPr="00C469B1">
              <w:rPr>
                <w:sz w:val="18"/>
                <w:szCs w:val="18"/>
              </w:rPr>
              <w:fldChar w:fldCharType="end"/>
            </w:r>
          </w:p>
          <w:p w14:paraId="2DDA7116" w14:textId="77777777" w:rsidR="00B86E47" w:rsidRPr="00C469B1" w:rsidRDefault="00514D95" w:rsidP="0008311B">
            <w:pPr>
              <w:jc w:val="both"/>
              <w:rPr>
                <w:sz w:val="18"/>
                <w:szCs w:val="18"/>
                <w:lang w:val="es-ES"/>
              </w:rPr>
            </w:pPr>
            <w:proofErr w:type="spellStart"/>
            <w:r w:rsidRPr="00514D95">
              <w:rPr>
                <w:sz w:val="18"/>
                <w:szCs w:val="18"/>
                <w:lang w:val="es-ES"/>
              </w:rPr>
              <w:t>Liu</w:t>
            </w:r>
            <w:proofErr w:type="spellEnd"/>
            <w:r w:rsidRPr="00514D95">
              <w:rPr>
                <w:sz w:val="18"/>
                <w:szCs w:val="18"/>
                <w:lang w:val="es-ES"/>
              </w:rPr>
              <w:t xml:space="preserve"> et al </w:t>
            </w:r>
            <w:r w:rsidR="00B86E47" w:rsidRPr="00C469B1">
              <w:rPr>
                <w:sz w:val="18"/>
                <w:szCs w:val="18"/>
              </w:rPr>
              <w:fldChar w:fldCharType="begin" w:fldLock="1"/>
            </w:r>
            <w:r w:rsidR="005A34F9">
              <w:rPr>
                <w:sz w:val="18"/>
                <w:szCs w:val="18"/>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9</w:t>
            </w:r>
            <w:r w:rsidR="00B86E47" w:rsidRPr="00C469B1">
              <w:rPr>
                <w:sz w:val="18"/>
                <w:szCs w:val="18"/>
              </w:rPr>
              <w:fldChar w:fldCharType="end"/>
            </w:r>
          </w:p>
          <w:p w14:paraId="30313155" w14:textId="77777777" w:rsidR="00B86E47" w:rsidRPr="00C469B1" w:rsidRDefault="00514D95" w:rsidP="0008311B">
            <w:pPr>
              <w:jc w:val="both"/>
              <w:rPr>
                <w:sz w:val="18"/>
                <w:szCs w:val="18"/>
                <w:lang w:val="es-ES"/>
              </w:rPr>
            </w:pPr>
            <w:proofErr w:type="spellStart"/>
            <w:r w:rsidRPr="00514D95">
              <w:rPr>
                <w:sz w:val="18"/>
                <w:szCs w:val="18"/>
                <w:lang w:val="es-ES"/>
              </w:rPr>
              <w:t>Liao</w:t>
            </w:r>
            <w:proofErr w:type="spellEnd"/>
            <w:r w:rsidRPr="00514D95">
              <w:rPr>
                <w:sz w:val="18"/>
                <w:szCs w:val="18"/>
                <w:lang w:val="es-ES"/>
              </w:rPr>
              <w:t xml:space="preserve"> et al</w:t>
            </w:r>
            <w:r w:rsidR="00B86E47" w:rsidRPr="00C469B1">
              <w:rPr>
                <w:sz w:val="18"/>
                <w:szCs w:val="18"/>
              </w:rPr>
              <w:fldChar w:fldCharType="begin" w:fldLock="1"/>
            </w:r>
            <w:r w:rsidR="005A34F9">
              <w:rPr>
                <w:sz w:val="18"/>
                <w:szCs w:val="18"/>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5</w:t>
            </w:r>
            <w:r w:rsidR="00B86E47" w:rsidRPr="00C469B1">
              <w:rPr>
                <w:sz w:val="18"/>
                <w:szCs w:val="18"/>
              </w:rPr>
              <w:fldChar w:fldCharType="end"/>
            </w:r>
          </w:p>
          <w:p w14:paraId="6A3E69A3" w14:textId="77777777" w:rsidR="00B86E47" w:rsidRPr="00C469B1" w:rsidRDefault="00514D95" w:rsidP="0008311B">
            <w:pPr>
              <w:jc w:val="both"/>
              <w:rPr>
                <w:sz w:val="18"/>
                <w:szCs w:val="18"/>
                <w:lang w:val="es-ES"/>
              </w:rPr>
            </w:pPr>
            <w:proofErr w:type="spellStart"/>
            <w:r w:rsidRPr="00514D95">
              <w:rPr>
                <w:sz w:val="18"/>
                <w:szCs w:val="18"/>
                <w:lang w:val="es-ES"/>
              </w:rPr>
              <w:t>Liao</w:t>
            </w:r>
            <w:proofErr w:type="spellEnd"/>
            <w:r w:rsidRPr="00514D95">
              <w:rPr>
                <w:sz w:val="18"/>
                <w:szCs w:val="18"/>
                <w:lang w:val="es-ES"/>
              </w:rPr>
              <w:t xml:space="preserve"> et al </w:t>
            </w:r>
            <w:r w:rsidR="00B86E47" w:rsidRPr="00C469B1">
              <w:rPr>
                <w:sz w:val="18"/>
                <w:szCs w:val="18"/>
              </w:rPr>
              <w:fldChar w:fldCharType="begin" w:fldLock="1"/>
            </w:r>
            <w:r w:rsidR="005A34F9">
              <w:rPr>
                <w:sz w:val="18"/>
                <w:szCs w:val="18"/>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5</w:t>
            </w:r>
            <w:r w:rsidR="00B86E47" w:rsidRPr="00C469B1">
              <w:rPr>
                <w:sz w:val="18"/>
                <w:szCs w:val="18"/>
              </w:rPr>
              <w:fldChar w:fldCharType="end"/>
            </w:r>
          </w:p>
          <w:p w14:paraId="7767714C" w14:textId="77777777" w:rsidR="00B86E47" w:rsidRPr="00C469B1" w:rsidRDefault="00514D95" w:rsidP="006C1FD4">
            <w:pPr>
              <w:jc w:val="both"/>
              <w:rPr>
                <w:sz w:val="18"/>
                <w:szCs w:val="18"/>
              </w:rPr>
            </w:pPr>
            <w:r>
              <w:rPr>
                <w:sz w:val="18"/>
                <w:szCs w:val="18"/>
              </w:rPr>
              <w:t>Liao et al</w:t>
            </w:r>
            <w:r w:rsidRPr="00C469B1">
              <w:rPr>
                <w:sz w:val="18"/>
                <w:szCs w:val="18"/>
              </w:rPr>
              <w:t xml:space="preserve"> </w:t>
            </w:r>
            <w:r w:rsidR="00B86E47" w:rsidRPr="00C469B1">
              <w:rPr>
                <w:sz w:val="18"/>
                <w:szCs w:val="18"/>
              </w:rPr>
              <w:fldChar w:fldCharType="begin" w:fldLock="1"/>
            </w:r>
            <w:r w:rsidR="005A34F9">
              <w:rPr>
                <w:sz w:val="18"/>
                <w:szCs w:val="18"/>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rPr>
              <w:t>5</w:t>
            </w:r>
            <w:r w:rsidR="00B86E47" w:rsidRPr="00C469B1">
              <w:rPr>
                <w:sz w:val="18"/>
                <w:szCs w:val="18"/>
              </w:rPr>
              <w:fldChar w:fldCharType="end"/>
            </w:r>
          </w:p>
        </w:tc>
      </w:tr>
      <w:tr w:rsidR="00B86E47" w:rsidRPr="00BE3CFB" w14:paraId="2822B16E" w14:textId="77777777" w:rsidTr="00B86E47">
        <w:trPr>
          <w:jc w:val="center"/>
        </w:trPr>
        <w:tc>
          <w:tcPr>
            <w:tcW w:w="1900" w:type="dxa"/>
          </w:tcPr>
          <w:p w14:paraId="7C81AE36" w14:textId="77777777" w:rsidR="00B86E47" w:rsidRPr="00C469B1" w:rsidRDefault="00B86E47" w:rsidP="0008311B">
            <w:pPr>
              <w:jc w:val="both"/>
              <w:rPr>
                <w:sz w:val="18"/>
                <w:szCs w:val="18"/>
              </w:rPr>
            </w:pPr>
            <w:r w:rsidRPr="00C469B1">
              <w:rPr>
                <w:sz w:val="18"/>
                <w:szCs w:val="18"/>
              </w:rPr>
              <w:t>Run-length</w:t>
            </w:r>
          </w:p>
        </w:tc>
        <w:tc>
          <w:tcPr>
            <w:tcW w:w="2603" w:type="dxa"/>
          </w:tcPr>
          <w:p w14:paraId="16053612" w14:textId="77777777" w:rsidR="00B86E47" w:rsidRPr="00C469B1" w:rsidRDefault="00B86E47" w:rsidP="0008311B">
            <w:pPr>
              <w:jc w:val="both"/>
              <w:rPr>
                <w:sz w:val="18"/>
                <w:szCs w:val="18"/>
              </w:rPr>
            </w:pPr>
            <w:r w:rsidRPr="00C469B1">
              <w:rPr>
                <w:sz w:val="18"/>
                <w:szCs w:val="18"/>
              </w:rPr>
              <w:t>Short Run Emphasis</w:t>
            </w:r>
          </w:p>
          <w:p w14:paraId="60F80C1B" w14:textId="77777777" w:rsidR="00B86E47" w:rsidRPr="00C469B1" w:rsidRDefault="00B86E47" w:rsidP="0008311B">
            <w:pPr>
              <w:jc w:val="both"/>
              <w:rPr>
                <w:sz w:val="18"/>
                <w:szCs w:val="18"/>
              </w:rPr>
            </w:pPr>
            <w:r w:rsidRPr="00C469B1">
              <w:rPr>
                <w:sz w:val="18"/>
                <w:szCs w:val="18"/>
              </w:rPr>
              <w:t>Long Run Emphasis</w:t>
            </w:r>
          </w:p>
          <w:p w14:paraId="26F55129" w14:textId="77777777" w:rsidR="00B86E47" w:rsidRPr="00C469B1" w:rsidRDefault="00B86E47" w:rsidP="0008311B">
            <w:pPr>
              <w:jc w:val="both"/>
              <w:rPr>
                <w:sz w:val="18"/>
                <w:szCs w:val="18"/>
              </w:rPr>
            </w:pPr>
            <w:r w:rsidRPr="00C469B1">
              <w:rPr>
                <w:sz w:val="18"/>
                <w:szCs w:val="18"/>
              </w:rPr>
              <w:t xml:space="preserve">Gray-Level </w:t>
            </w:r>
            <w:proofErr w:type="spellStart"/>
            <w:r w:rsidRPr="00C469B1">
              <w:rPr>
                <w:sz w:val="18"/>
                <w:szCs w:val="18"/>
              </w:rPr>
              <w:t>Nonuniformity</w:t>
            </w:r>
            <w:proofErr w:type="spellEnd"/>
          </w:p>
          <w:p w14:paraId="2C375435" w14:textId="77777777" w:rsidR="00B86E47" w:rsidRPr="00C469B1" w:rsidRDefault="00B86E47" w:rsidP="0008311B">
            <w:pPr>
              <w:jc w:val="both"/>
              <w:rPr>
                <w:sz w:val="18"/>
                <w:szCs w:val="18"/>
              </w:rPr>
            </w:pPr>
            <w:r w:rsidRPr="00C469B1">
              <w:rPr>
                <w:sz w:val="18"/>
                <w:szCs w:val="18"/>
              </w:rPr>
              <w:t xml:space="preserve">Run-length </w:t>
            </w:r>
            <w:proofErr w:type="spellStart"/>
            <w:r w:rsidRPr="00C469B1">
              <w:rPr>
                <w:sz w:val="18"/>
                <w:szCs w:val="18"/>
              </w:rPr>
              <w:t>Nonuniformity</w:t>
            </w:r>
            <w:proofErr w:type="spellEnd"/>
          </w:p>
        </w:tc>
        <w:tc>
          <w:tcPr>
            <w:tcW w:w="2694" w:type="dxa"/>
          </w:tcPr>
          <w:p w14:paraId="61A64593" w14:textId="77777777" w:rsidR="00B86E47" w:rsidRPr="00C469B1" w:rsidRDefault="00514D95" w:rsidP="0008311B">
            <w:pPr>
              <w:jc w:val="both"/>
              <w:rPr>
                <w:sz w:val="18"/>
                <w:szCs w:val="18"/>
                <w:lang w:val="es-ES"/>
              </w:rPr>
            </w:pPr>
            <w:proofErr w:type="spellStart"/>
            <w:r w:rsidRPr="00514D95">
              <w:rPr>
                <w:sz w:val="18"/>
                <w:szCs w:val="18"/>
                <w:lang w:val="es-ES"/>
              </w:rPr>
              <w:t>Lefebvre</w:t>
            </w:r>
            <w:proofErr w:type="spellEnd"/>
            <w:r w:rsidRPr="00514D95">
              <w:rPr>
                <w:sz w:val="18"/>
                <w:szCs w:val="18"/>
                <w:lang w:val="es-ES"/>
              </w:rPr>
              <w:t xml:space="preserve"> et al</w:t>
            </w:r>
            <w:r w:rsidR="00B86E47" w:rsidRPr="00C469B1">
              <w:rPr>
                <w:sz w:val="18"/>
                <w:szCs w:val="18"/>
              </w:rPr>
              <w:fldChar w:fldCharType="begin" w:fldLock="1"/>
            </w:r>
            <w:r w:rsidR="001E1856">
              <w:rPr>
                <w:sz w:val="18"/>
                <w:szCs w:val="18"/>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"&lt;sup&gt;21&lt;/sup&gt;", "plainTextFormattedCitation" : "21", "previouslyFormattedCitation" : "&lt;sup&gt;19&lt;/sup&gt;" }, "properties" : { "noteIndex" : 0 }, "schema" : "https://github.com/citation-style-language/schema/raw/master/csl-citation.json" }</w:instrText>
            </w:r>
            <w:r w:rsidR="00B86E47" w:rsidRPr="00C469B1">
              <w:rPr>
                <w:sz w:val="18"/>
                <w:szCs w:val="18"/>
              </w:rPr>
              <w:fldChar w:fldCharType="separate"/>
            </w:r>
            <w:r w:rsidR="001E1856" w:rsidRPr="001E1856">
              <w:rPr>
                <w:noProof/>
                <w:sz w:val="18"/>
                <w:szCs w:val="18"/>
                <w:vertAlign w:val="superscript"/>
                <w:lang w:val="es-ES"/>
              </w:rPr>
              <w:t>21</w:t>
            </w:r>
            <w:r w:rsidR="00B86E47" w:rsidRPr="00C469B1">
              <w:rPr>
                <w:sz w:val="18"/>
                <w:szCs w:val="18"/>
              </w:rPr>
              <w:fldChar w:fldCharType="end"/>
            </w:r>
          </w:p>
          <w:p w14:paraId="42C80DD1" w14:textId="77777777" w:rsidR="00B86E47" w:rsidRPr="00C469B1" w:rsidRDefault="00514D95" w:rsidP="0008311B">
            <w:pPr>
              <w:jc w:val="both"/>
              <w:rPr>
                <w:sz w:val="18"/>
                <w:szCs w:val="18"/>
                <w:lang w:val="es-ES"/>
              </w:rPr>
            </w:pPr>
            <w:proofErr w:type="spellStart"/>
            <w:r w:rsidRPr="00514D95">
              <w:rPr>
                <w:sz w:val="18"/>
                <w:szCs w:val="18"/>
                <w:lang w:val="es-ES"/>
              </w:rPr>
              <w:t>Lefebvre</w:t>
            </w:r>
            <w:proofErr w:type="spellEnd"/>
            <w:r w:rsidRPr="00514D95">
              <w:rPr>
                <w:sz w:val="18"/>
                <w:szCs w:val="18"/>
                <w:lang w:val="es-ES"/>
              </w:rPr>
              <w:t xml:space="preserve"> et al </w:t>
            </w:r>
            <w:r w:rsidR="00B86E47" w:rsidRPr="00C469B1">
              <w:rPr>
                <w:sz w:val="18"/>
                <w:szCs w:val="18"/>
              </w:rPr>
              <w:fldChar w:fldCharType="begin" w:fldLock="1"/>
            </w:r>
            <w:r w:rsidR="001E1856">
              <w:rPr>
                <w:sz w:val="18"/>
                <w:szCs w:val="18"/>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"&lt;sup&gt;21&lt;/sup&gt;", "plainTextFormattedCitation" : "21", "previouslyFormattedCitation" : "&lt;sup&gt;19&lt;/sup&gt;" }, "properties" : { "noteIndex" : 0 }, "schema" : "https://github.com/citation-style-language/schema/raw/master/csl-citation.json" }</w:instrText>
            </w:r>
            <w:r w:rsidR="00B86E47" w:rsidRPr="00C469B1">
              <w:rPr>
                <w:sz w:val="18"/>
                <w:szCs w:val="18"/>
              </w:rPr>
              <w:fldChar w:fldCharType="separate"/>
            </w:r>
            <w:r w:rsidR="001E1856" w:rsidRPr="001E1856">
              <w:rPr>
                <w:noProof/>
                <w:sz w:val="18"/>
                <w:szCs w:val="18"/>
                <w:vertAlign w:val="superscript"/>
                <w:lang w:val="es-ES"/>
              </w:rPr>
              <w:t>21</w:t>
            </w:r>
            <w:r w:rsidR="00B86E47" w:rsidRPr="00C469B1">
              <w:rPr>
                <w:sz w:val="18"/>
                <w:szCs w:val="18"/>
              </w:rPr>
              <w:fldChar w:fldCharType="end"/>
            </w:r>
          </w:p>
          <w:p w14:paraId="0FC6D69B" w14:textId="77777777" w:rsidR="00B86E47" w:rsidRPr="00C469B1" w:rsidRDefault="00514D95" w:rsidP="0008311B">
            <w:pPr>
              <w:jc w:val="both"/>
              <w:rPr>
                <w:sz w:val="18"/>
                <w:szCs w:val="18"/>
                <w:lang w:val="es-ES"/>
              </w:rPr>
            </w:pPr>
            <w:proofErr w:type="spellStart"/>
            <w:r w:rsidRPr="00E4319B">
              <w:rPr>
                <w:sz w:val="18"/>
                <w:szCs w:val="18"/>
                <w:lang w:val="es-ES"/>
              </w:rPr>
              <w:t>Murmis</w:t>
            </w:r>
            <w:proofErr w:type="spellEnd"/>
            <w:r w:rsidRPr="00E4319B">
              <w:rPr>
                <w:sz w:val="18"/>
                <w:szCs w:val="18"/>
                <w:lang w:val="es-ES"/>
              </w:rPr>
              <w:t xml:space="preserve"> et al</w:t>
            </w:r>
            <w:r w:rsidR="00B86E47" w:rsidRPr="00C469B1">
              <w:rPr>
                <w:sz w:val="18"/>
                <w:szCs w:val="18"/>
              </w:rPr>
              <w:fldChar w:fldCharType="begin" w:fldLock="1"/>
            </w:r>
            <w:r w:rsidR="001E1856">
              <w:rPr>
                <w:sz w:val="18"/>
                <w:szCs w:val="18"/>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"&lt;sup&gt;20&lt;/sup&gt;", "plainTextFormattedCitation" : "20", "previouslyFormattedCitation" : "&lt;sup&gt;18&lt;/sup&gt;" }, "properties" : { "noteIndex" : 0 }, "schema" : "https://github.com/citation-style-language/schema/raw/master/csl-citation.json" }</w:instrText>
            </w:r>
            <w:r w:rsidR="00B86E47" w:rsidRPr="00C469B1">
              <w:rPr>
                <w:sz w:val="18"/>
                <w:szCs w:val="18"/>
              </w:rPr>
              <w:fldChar w:fldCharType="separate"/>
            </w:r>
            <w:r w:rsidR="001E1856" w:rsidRPr="001E1856">
              <w:rPr>
                <w:noProof/>
                <w:sz w:val="18"/>
                <w:szCs w:val="18"/>
                <w:vertAlign w:val="superscript"/>
                <w:lang w:val="es-ES"/>
              </w:rPr>
              <w:t>20</w:t>
            </w:r>
            <w:r w:rsidR="00B86E47" w:rsidRPr="00C469B1">
              <w:rPr>
                <w:sz w:val="18"/>
                <w:szCs w:val="18"/>
              </w:rPr>
              <w:fldChar w:fldCharType="end"/>
            </w:r>
          </w:p>
          <w:p w14:paraId="5A23BD51" w14:textId="77777777" w:rsidR="00B86E47" w:rsidRPr="00C469B1" w:rsidRDefault="00514D95" w:rsidP="001E1856">
            <w:pPr>
              <w:jc w:val="both"/>
              <w:rPr>
                <w:sz w:val="18"/>
                <w:szCs w:val="18"/>
                <w:lang w:val="es-ES"/>
              </w:rPr>
            </w:pPr>
            <w:proofErr w:type="spellStart"/>
            <w:r w:rsidRPr="00E4319B">
              <w:rPr>
                <w:sz w:val="18"/>
                <w:szCs w:val="18"/>
                <w:lang w:val="es-ES"/>
              </w:rPr>
              <w:t>Murmis</w:t>
            </w:r>
            <w:proofErr w:type="spellEnd"/>
            <w:r w:rsidRPr="00E4319B">
              <w:rPr>
                <w:sz w:val="18"/>
                <w:szCs w:val="18"/>
                <w:lang w:val="es-ES"/>
              </w:rPr>
              <w:t xml:space="preserve"> et al </w:t>
            </w:r>
            <w:r w:rsidR="00B86E47" w:rsidRPr="00C469B1">
              <w:rPr>
                <w:sz w:val="18"/>
                <w:szCs w:val="18"/>
              </w:rPr>
              <w:fldChar w:fldCharType="begin" w:fldLock="1"/>
            </w:r>
            <w:r w:rsidR="001E1856">
              <w:rPr>
                <w:sz w:val="18"/>
                <w:szCs w:val="18"/>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"&lt;sup&gt;20&lt;/sup&gt;", "plainTextFormattedCitation" : "20", "previouslyFormattedCitation" : "&lt;sup&gt;18&lt;/sup&gt;" }, "properties" : { "noteIndex" : 0 }, "schema" : "https://github.com/citation-style-language/schema/raw/master/csl-citation.json" }</w:instrText>
            </w:r>
            <w:r w:rsidR="00B86E47" w:rsidRPr="00C469B1">
              <w:rPr>
                <w:sz w:val="18"/>
                <w:szCs w:val="18"/>
              </w:rPr>
              <w:fldChar w:fldCharType="separate"/>
            </w:r>
            <w:r w:rsidR="001E1856" w:rsidRPr="001E1856">
              <w:rPr>
                <w:noProof/>
                <w:sz w:val="18"/>
                <w:szCs w:val="18"/>
                <w:vertAlign w:val="superscript"/>
                <w:lang w:val="es-ES"/>
              </w:rPr>
              <w:t>20</w:t>
            </w:r>
            <w:r w:rsidR="00B86E47" w:rsidRPr="00C469B1">
              <w:rPr>
                <w:sz w:val="18"/>
                <w:szCs w:val="18"/>
              </w:rPr>
              <w:fldChar w:fldCharType="end"/>
            </w:r>
          </w:p>
        </w:tc>
      </w:tr>
    </w:tbl>
    <w:p w14:paraId="55FD9D1B" w14:textId="77777777" w:rsidR="00767FB2" w:rsidRDefault="00767FB2" w:rsidP="0008311B">
      <w:pPr>
        <w:jc w:val="both"/>
        <w:rPr>
          <w:lang w:val="es-ES"/>
        </w:rPr>
      </w:pPr>
    </w:p>
    <w:p w14:paraId="7D80EDF8" w14:textId="77777777" w:rsidR="00A22A3B" w:rsidRDefault="00545BC6" w:rsidP="0008311B">
      <w:pPr>
        <w:jc w:val="both"/>
      </w:pPr>
      <w:r>
        <w:t>We have</w:t>
      </w:r>
      <w:r w:rsidR="00A22A3B">
        <w:t xml:space="preserve"> implemented an automatic segmentation method based on the </w:t>
      </w:r>
      <w:r>
        <w:t>work of</w:t>
      </w:r>
      <w:r w:rsidR="00751605">
        <w:t xml:space="preserve"> </w:t>
      </w:r>
      <w:proofErr w:type="spellStart"/>
      <w:r w:rsidR="00751605">
        <w:t>Madabhushi</w:t>
      </w:r>
      <w:proofErr w:type="spellEnd"/>
      <w:r w:rsidR="00751605">
        <w:t xml:space="preserve"> et al</w:t>
      </w:r>
      <w:r w:rsidR="00A22A3B">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00A22A3B">
        <w:fldChar w:fldCharType="separate"/>
      </w:r>
      <w:r w:rsidR="006C1FD4" w:rsidRPr="006C1FD4">
        <w:rPr>
          <w:noProof/>
          <w:vertAlign w:val="superscript"/>
        </w:rPr>
        <w:t>6</w:t>
      </w:r>
      <w:r w:rsidR="00A22A3B">
        <w:fldChar w:fldCharType="end"/>
      </w:r>
      <w:r w:rsidR="00A22A3B">
        <w:t xml:space="preserve">. This method is based on a region-growing algorithm applied to a probability image instead of an intensity image. The probability image is constructed with the probabilities of each pixel of </w:t>
      </w:r>
      <w:r w:rsidR="00822616">
        <w:t xml:space="preserve">belonging </w:t>
      </w:r>
      <w:r w:rsidR="00A22A3B">
        <w:t>to the tumor region, based on the pixel intensity and texture features. Two density probability functions (</w:t>
      </w:r>
      <w:proofErr w:type="spellStart"/>
      <w:r w:rsidR="00A22A3B" w:rsidRPr="00A22A3B">
        <w:rPr>
          <w:i/>
        </w:rPr>
        <w:t>pdf</w:t>
      </w:r>
      <w:proofErr w:type="spellEnd"/>
      <w:r w:rsidR="00A22A3B">
        <w:t>) are constructed using the gray-level intensity and texture features from</w:t>
      </w:r>
      <w:r w:rsidR="00C76AFE">
        <w:t xml:space="preserve"> previously segmented </w:t>
      </w:r>
      <w:r w:rsidR="002A3BAB">
        <w:t>tumors;</w:t>
      </w:r>
      <w:r w:rsidR="00C76AFE">
        <w:t xml:space="preserve"> the joint probability of the two </w:t>
      </w:r>
      <w:proofErr w:type="spellStart"/>
      <w:r w:rsidR="00C76AFE" w:rsidRPr="00C76AFE">
        <w:rPr>
          <w:i/>
        </w:rPr>
        <w:t>pdfs</w:t>
      </w:r>
      <w:proofErr w:type="spellEnd"/>
      <w:r w:rsidR="00C76AFE">
        <w:t xml:space="preserve"> is computed as the pixel probability to belong to a tumor.</w:t>
      </w:r>
    </w:p>
    <w:p w14:paraId="56364924" w14:textId="77777777" w:rsidR="008E44C8" w:rsidRDefault="00D64A4E" w:rsidP="0008311B">
      <w:pPr>
        <w:jc w:val="both"/>
      </w:pPr>
      <w:r>
        <w:t>Most of the proposed methods for tumor segmentation in breast ultrasound images use a pre-processing step to obtain more homogenous regions and enhance the contrast between the tumor and the surrounding tissue. For contrast enhancement s</w:t>
      </w:r>
      <w:r w:rsidR="00751605">
        <w:t>ome works used the stick method</w:t>
      </w:r>
      <w:r>
        <w:fldChar w:fldCharType="begin" w:fldLock="1"/>
      </w:r>
      <w:r w:rsidR="001E1856">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"ITEM-2", "issue" : "2", "issued" : { "date-parts" : [ [ "2012" ] ] }, "note" : "cited By (since 1996)4", "page" : "266-275", "title" : "A robust graph-based segmentation method for breast tumors in ultrasound images", "type" : "article-journal", "volume" : "52" }, "uris" : [ "http://www.mendeley.com/documents/?uuid=9f98a393-cbc5-4c61-919f-d03ee557e06d" ] }, { "id" : "ITEM-3",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"ITEM-3",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"&lt;sup&gt;3,22,23&lt;/sup&gt;", "plainTextFormattedCitation" : "3,22,23", "previouslyFormattedCitation" : "&lt;sup&gt;3,20,21&lt;/sup&gt;" }, "properties" : { "noteIndex" : 0 }, "schema" : "https://github.com/citation-style-language/schema/raw/master/csl-citation.json" }</w:instrText>
      </w:r>
      <w:r>
        <w:fldChar w:fldCharType="separate"/>
      </w:r>
      <w:r w:rsidR="001E1856" w:rsidRPr="001E1856">
        <w:rPr>
          <w:noProof/>
          <w:vertAlign w:val="superscript"/>
        </w:rPr>
        <w:t>3,22,23</w:t>
      </w:r>
      <w:r>
        <w:fldChar w:fldCharType="end"/>
      </w:r>
      <w:r>
        <w:t xml:space="preserve">, but </w:t>
      </w:r>
      <w:proofErr w:type="spellStart"/>
      <w:r>
        <w:t>Madabushi</w:t>
      </w:r>
      <w:proofErr w:type="spellEnd"/>
      <w:r>
        <w:t xml:space="preserve"> </w:t>
      </w:r>
      <w:r w:rsidR="00751605">
        <w:t>et al</w:t>
      </w:r>
      <w:r w:rsidR="00751605">
        <w:fldChar w:fldCharType="begin" w:fldLock="1"/>
      </w:r>
      <w:r w:rsidR="00751605">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00751605">
        <w:fldChar w:fldCharType="separate"/>
      </w:r>
      <w:r w:rsidR="00751605" w:rsidRPr="006C1FD4">
        <w:rPr>
          <w:noProof/>
          <w:vertAlign w:val="superscript"/>
        </w:rPr>
        <w:t>6</w:t>
      </w:r>
      <w:r w:rsidR="00751605">
        <w:fldChar w:fldCharType="end"/>
      </w:r>
      <w:r>
        <w:t xml:space="preserve"> proposed the use of histogram equalization because it is a fast method with good results in tumor enhancement. To obtain more homogenous regions a Gaussian filter was used</w:t>
      </w:r>
      <w:r w:rsidR="00751605">
        <w:t xml:space="preserve"> by Chen</w:t>
      </w:r>
      <w:r>
        <w:t xml:space="preserve"> </w:t>
      </w:r>
      <w:r w:rsidR="00751605">
        <w:t>et al</w:t>
      </w:r>
      <w:r>
        <w:fldChar w:fldCharType="begin" w:fldLock="1"/>
      </w:r>
      <w:r w:rsidR="005A34F9">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fldChar w:fldCharType="separate"/>
      </w:r>
      <w:r w:rsidR="006C1FD4" w:rsidRPr="006C1FD4">
        <w:rPr>
          <w:noProof/>
          <w:vertAlign w:val="superscript"/>
        </w:rPr>
        <w:t>3</w:t>
      </w:r>
      <w:r>
        <w:fldChar w:fldCharType="end"/>
      </w:r>
      <w:r>
        <w:t xml:space="preserve"> and </w:t>
      </w:r>
      <w:r w:rsidR="00751605">
        <w:t xml:space="preserve">a Butterworth filter was used by </w:t>
      </w:r>
      <w:proofErr w:type="spellStart"/>
      <w:r w:rsidR="00751605">
        <w:t>Madabhushi</w:t>
      </w:r>
      <w:proofErr w:type="spellEnd"/>
      <w:r w:rsidR="00751605">
        <w:t xml:space="preserve"> et al</w:t>
      </w:r>
      <w:r>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006C1FD4" w:rsidRPr="006C1FD4">
        <w:rPr>
          <w:noProof/>
          <w:vertAlign w:val="superscript"/>
        </w:rPr>
        <w:t>6</w:t>
      </w:r>
      <w:r>
        <w:fldChar w:fldCharType="end"/>
      </w:r>
      <w:r>
        <w:t xml:space="preserve">, but </w:t>
      </w:r>
      <w:proofErr w:type="spellStart"/>
      <w:r>
        <w:t>Abd</w:t>
      </w:r>
      <w:proofErr w:type="spellEnd"/>
      <w:r>
        <w:t xml:space="preserve"> </w:t>
      </w:r>
      <w:r w:rsidR="00751605" w:rsidRPr="00751605">
        <w:t>et al</w:t>
      </w:r>
      <w:r w:rsidR="00751605">
        <w:fldChar w:fldCharType="begin" w:fldLock="1"/>
      </w:r>
      <w:r w:rsidR="001E1856">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"&lt;sup&gt;24&lt;/sup&gt;", "plainTextFormattedCitation" : "24", "previouslyFormattedCitation" : "&lt;sup&gt;22&lt;/sup&gt;" }, "properties" : { "noteIndex" : 0 }, "schema" : "https://github.com/citation-style-language/schema/raw/master/csl-citation.json" }</w:instrText>
      </w:r>
      <w:r w:rsidR="00751605">
        <w:fldChar w:fldCharType="separate"/>
      </w:r>
      <w:r w:rsidR="001E1856" w:rsidRPr="001E1856">
        <w:rPr>
          <w:noProof/>
          <w:vertAlign w:val="superscript"/>
        </w:rPr>
        <w:t>24</w:t>
      </w:r>
      <w:r w:rsidR="00751605">
        <w:fldChar w:fldCharType="end"/>
      </w:r>
      <w:r w:rsidR="00751605">
        <w:t xml:space="preserve"> </w:t>
      </w:r>
      <w:r w:rsidR="00545BC6">
        <w:t>showed</w:t>
      </w:r>
      <w:r>
        <w:t xml:space="preserve"> that the Gaussian Anisotropic Filter has better results in ultrasound images since it preserves boundaries. </w:t>
      </w:r>
      <w:r w:rsidR="00777EE0">
        <w:t>Based on this, we implement</w:t>
      </w:r>
      <w:r w:rsidR="00545BC6">
        <w:t>ed</w:t>
      </w:r>
      <w:r>
        <w:t xml:space="preserve"> </w:t>
      </w:r>
      <w:r w:rsidR="00777EE0">
        <w:t xml:space="preserve">a </w:t>
      </w:r>
      <w:r>
        <w:t>pre-processing step to obtain a</w:t>
      </w:r>
      <w:r w:rsidR="00777EE0">
        <w:t xml:space="preserve"> contrast enhanced</w:t>
      </w:r>
      <w:r>
        <w:t xml:space="preserve"> intensity</w:t>
      </w:r>
      <w:r w:rsidR="008E44C8">
        <w:t xml:space="preserve"> image</w:t>
      </w:r>
      <w:r>
        <w:t xml:space="preserve"> </w:t>
      </w:r>
      <w:r w:rsidR="00777EE0">
        <w:t xml:space="preserve">using </w:t>
      </w:r>
      <w:r w:rsidR="000D692A">
        <w:t>histogram</w:t>
      </w:r>
      <w:r>
        <w:t xml:space="preserve"> equalization and </w:t>
      </w:r>
      <w:r w:rsidR="008E44C8">
        <w:t>then a Gaussian Anisotropic Filter to obtain</w:t>
      </w:r>
      <w:r w:rsidR="00777EE0">
        <w:t xml:space="preserve"> more</w:t>
      </w:r>
      <w:r w:rsidR="008E44C8">
        <w:t xml:space="preserve"> homogenous regions</w:t>
      </w:r>
      <w:r w:rsidR="00777EE0">
        <w:t xml:space="preserve"> while preserving the edges</w:t>
      </w:r>
      <w:r w:rsidR="008E44C8">
        <w:t>.</w:t>
      </w:r>
    </w:p>
    <w:p w14:paraId="7BA0C244" w14:textId="77777777" w:rsidR="008E44C8" w:rsidRDefault="008E44C8" w:rsidP="008E44C8">
      <w:pPr>
        <w:jc w:val="both"/>
      </w:pPr>
      <w:r>
        <w:t xml:space="preserve">To obtain a texture image using the texture descriptors listed in table 1 we use per pixel computation, with the parameters proposed in the different cited works. </w:t>
      </w:r>
      <w:r w:rsidR="008E0457">
        <w:t xml:space="preserve">Because texture parameters </w:t>
      </w:r>
      <w:r w:rsidR="002A3BAB">
        <w:t xml:space="preserve">in ultrasound images </w:t>
      </w:r>
      <w:r w:rsidR="008E0457">
        <w:t>characterize the acoustic properties of the tissue</w:t>
      </w:r>
      <w:r w:rsidR="008E0457">
        <w:fldChar w:fldCharType="begin" w:fldLock="1"/>
      </w:r>
      <w:r w:rsidR="001E1856">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"&lt;sup&gt;21&lt;/sup&gt;", "plainTextFormattedCitation" : "21", "previouslyFormattedCitation" : "&lt;sup&gt;19&lt;/sup&gt;" }, "properties" : { "noteIndex" : 0 }, "schema" : "https://github.com/citation-style-language/schema/raw/master/csl-citation.json" }</w:instrText>
      </w:r>
      <w:r w:rsidR="008E0457">
        <w:fldChar w:fldCharType="separate"/>
      </w:r>
      <w:r w:rsidR="001E1856" w:rsidRPr="001E1856">
        <w:rPr>
          <w:noProof/>
          <w:vertAlign w:val="superscript"/>
        </w:rPr>
        <w:t>21</w:t>
      </w:r>
      <w:r w:rsidR="008E0457">
        <w:fldChar w:fldCharType="end"/>
      </w:r>
      <w:r w:rsidR="008E0457">
        <w:t>, t</w:t>
      </w:r>
      <w:r>
        <w:t>he texture image was computed from the original image without any pre</w:t>
      </w:r>
      <w:r w:rsidR="008250DE">
        <w:t>-</w:t>
      </w:r>
      <w:r>
        <w:t>processing step to avoid elimination of any texture related information.</w:t>
      </w:r>
    </w:p>
    <w:p w14:paraId="6149A2E3" w14:textId="33EBFFC6" w:rsidR="00F33AF9" w:rsidRDefault="008250DE" w:rsidP="008E44C8">
      <w:pPr>
        <w:jc w:val="both"/>
      </w:pPr>
      <w:r>
        <w:t>After computing the probability image</w:t>
      </w:r>
      <w:r w:rsidR="00822616">
        <w:t>,</w:t>
      </w:r>
      <w:r>
        <w:t xml:space="preserve"> using the pre-processed </w:t>
      </w:r>
      <w:r w:rsidR="00822616">
        <w:t xml:space="preserve">intensity and texture </w:t>
      </w:r>
      <w:r w:rsidR="003720A2">
        <w:t>joint probability</w:t>
      </w:r>
      <w:r w:rsidR="00986A70">
        <w:t xml:space="preserve"> as explained before</w:t>
      </w:r>
      <w:r w:rsidR="00822616">
        <w:t>,</w:t>
      </w:r>
      <w:r>
        <w:t xml:space="preserve"> the method use a region growing algorithm on the probability image to obtain the region that belongs to the tumor. To include one pixel</w:t>
      </w:r>
      <w:r w:rsidR="00A32841">
        <w:t xml:space="preserve"> </w:t>
      </w:r>
      <m:oMath>
        <m:r>
          <w:rPr>
            <w:rFonts w:ascii="Cambria Math" w:hAnsi="Cambria Math"/>
          </w:rPr>
          <m:t>t</m:t>
        </m:r>
      </m:oMath>
      <w:r>
        <w:t xml:space="preserve"> inside the tumor region </w:t>
      </w:r>
      <m:oMath>
        <m:r>
          <w:rPr>
            <w:rFonts w:ascii="Cambria Math" w:hAnsi="Cambria Math"/>
          </w:rPr>
          <m:t>T</m:t>
        </m:r>
      </m:oMath>
      <w:r w:rsidR="00A32841">
        <w:t xml:space="preserve"> </w:t>
      </w:r>
      <w:r>
        <w:t>i</w:t>
      </w:r>
      <w:r w:rsidR="00D16CA2">
        <w:t>t should satisfy two conditions:</w:t>
      </w:r>
      <w:r>
        <w:t xml:space="preserve"> First</w:t>
      </w:r>
      <w:r w:rsidR="00822616">
        <w:t>,</w:t>
      </w:r>
      <w:r>
        <w:t xml:space="preserve"> the probability of</w:t>
      </w:r>
      <w:r w:rsidR="00A32841">
        <w:t xml:space="preserve"> the pixel</w:t>
      </w:r>
      <w:r>
        <w:t xml:space="preserve"> </w:t>
      </w:r>
      <w:r w:rsidR="00E82388">
        <w:t xml:space="preserve">of </w:t>
      </w:r>
      <w:r>
        <w:t>belonging to the tumor</w:t>
      </w:r>
      <w:r w:rsidR="00A32841">
        <w:t xml:space="preserve"> </w:t>
      </w:r>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 xml:space="preserve"> </m:t>
        </m:r>
      </m:oMath>
      <w:r>
        <w:t xml:space="preserve"> should be inside a range of </w:t>
      </w:r>
      <w:r>
        <w:lastRenderedPageBreak/>
        <w:t xml:space="preserve">values </w:t>
      </w:r>
      <w:del w:id="48" w:author="FERNANDO ARAMBULA" w:date="2015-07-01T18:17:00Z">
        <w:r w:rsidDel="004F3DD0">
          <w:delText xml:space="preserve">between </w:delText>
        </w:r>
      </w:del>
      <w:ins w:id="49" w:author="FERNANDO ARAMBULA" w:date="2015-07-01T18:17:00Z">
        <w:r w:rsidR="004F3DD0">
          <w:t xml:space="preserve">around </w:t>
        </w:r>
      </w:ins>
      <w:r>
        <w:t>the mean of the tumor region probability</w:t>
      </w:r>
      <w:r w:rsidR="00A32841">
        <w:t xml:space="preserve"> </w:t>
      </w:r>
      <m:oMath>
        <m:sSub>
          <m:sSubPr>
            <m:ctrlPr>
              <w:rPr>
                <w:rFonts w:ascii="Cambria Math" w:hAnsi="Cambria Math"/>
                <w:i/>
              </w:rPr>
            </m:ctrlPr>
          </m:sSubPr>
          <m:e>
            <m:r>
              <w:rPr>
                <w:rFonts w:ascii="Cambria Math" w:hAnsi="Cambria Math"/>
              </w:rPr>
              <m:t>J</m:t>
            </m:r>
          </m:e>
          <m:sub>
            <m:sSub>
              <m:sSubPr>
                <m:ctrlPr>
                  <w:rPr>
                    <w:rFonts w:ascii="Cambria Math" w:hAnsi="Cambria Math"/>
                    <w:i/>
                  </w:rPr>
                </m:ctrlPr>
              </m:sSubPr>
              <m:e>
                <m:r>
                  <w:rPr>
                    <w:rFonts w:ascii="Cambria Math" w:hAnsi="Cambria Math"/>
                  </w:rPr>
                  <m:t>C</m:t>
                </m:r>
              </m:e>
              <m:sub>
                <m:r>
                  <w:rPr>
                    <w:rFonts w:ascii="Cambria Math" w:hAnsi="Cambria Math"/>
                  </w:rPr>
                  <m:t>0</m:t>
                </m:r>
              </m:sub>
            </m:sSub>
          </m:sub>
        </m:sSub>
      </m:oMath>
      <w:r>
        <w:t xml:space="preserve"> by upper and lower </w:t>
      </w:r>
      <w:r w:rsidR="00C16F8E">
        <w:t>thresholds</w:t>
      </w:r>
      <m:oMath>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oMath>
      <w:r w:rsidR="00751605">
        <w:t>; s</w:t>
      </w:r>
      <w:proofErr w:type="spellStart"/>
      <w:r>
        <w:t>econd</w:t>
      </w:r>
      <w:proofErr w:type="spellEnd"/>
      <w:r>
        <w:t xml:space="preserve">, </w:t>
      </w:r>
      <w:r w:rsidR="00D11B6A">
        <w:t xml:space="preserve">at least one pixel in </w:t>
      </w:r>
      <w:r>
        <w:t xml:space="preserve">the immediate neighborhood </w:t>
      </w:r>
      <m:oMath>
        <m:sSub>
          <m:sSubPr>
            <m:ctrlPr>
              <w:rPr>
                <w:rFonts w:ascii="Cambria Math" w:hAnsi="Cambria Math"/>
                <w:i/>
              </w:rPr>
            </m:ctrlPr>
          </m:sSubPr>
          <m:e>
            <m:r>
              <w:rPr>
                <w:rFonts w:ascii="Cambria Math" w:hAnsi="Cambria Math"/>
              </w:rPr>
              <m:t>N</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 xml:space="preserve"> </m:t>
        </m:r>
      </m:oMath>
      <w:r w:rsidR="00D11B6A">
        <w:rPr>
          <w:rFonts w:eastAsiaTheme="minorEastAsia"/>
        </w:rPr>
        <w:t xml:space="preserve"> </w:t>
      </w:r>
      <w:r>
        <w:t>of the pixel</w:t>
      </w:r>
      <w:r w:rsidR="00D11B6A">
        <w:t xml:space="preserve"> </w:t>
      </w:r>
      <m:oMath>
        <m:r>
          <w:rPr>
            <w:rFonts w:ascii="Cambria Math" w:hAnsi="Cambria Math"/>
          </w:rPr>
          <m:t>t</m:t>
        </m:r>
      </m:oMath>
      <w:r>
        <w:t xml:space="preserve"> should </w:t>
      </w:r>
      <w:r w:rsidR="00D11B6A">
        <w:t>has been included already in</w:t>
      </w:r>
      <w:r w:rsidR="00751605">
        <w:t xml:space="preserve"> the tumor </w:t>
      </w:r>
      <w:r w:rsidR="000D692A">
        <w:t>region</w:t>
      </w:r>
      <m:oMath>
        <m:r>
          <w:rPr>
            <w:rFonts w:ascii="Cambria Math" w:hAnsi="Cambria Math"/>
          </w:rPr>
          <m:t xml:space="preserve"> T</m:t>
        </m:r>
      </m:oMath>
      <w:r w:rsidR="00751605">
        <w:t>;</w:t>
      </w:r>
      <w:r w:rsidR="002A3BAB">
        <w:t xml:space="preserve"> </w:t>
      </w:r>
      <w:r w:rsidR="00751605">
        <w:t>t</w:t>
      </w:r>
      <w:r w:rsidR="002A3BAB">
        <w:t>hese conditions are shown in equation 1</w:t>
      </w:r>
      <w:r w:rsidR="00E82388">
        <w:t xml:space="preserve">. </w:t>
      </w:r>
      <w:r>
        <w:t>The seed point of the region is automatically dete</w:t>
      </w:r>
      <w:r w:rsidR="00751605">
        <w:t>rmined by the method</w:t>
      </w:r>
      <w:r w:rsidR="00930B74">
        <w:t xml:space="preserve"> using the probability of each pixel, along with spatial information about the potential seed;</w:t>
      </w:r>
      <w:r w:rsidR="00F33AF9">
        <w:t xml:space="preserve"> you can find the complete description of the method</w:t>
      </w:r>
      <w:r w:rsidR="00751605">
        <w:t xml:space="preserve"> in the article published by </w:t>
      </w:r>
      <w:proofErr w:type="spellStart"/>
      <w:r w:rsidR="00751605">
        <w:t>Madabhushi</w:t>
      </w:r>
      <w:proofErr w:type="spellEnd"/>
      <w:r w:rsidR="00751605">
        <w:t xml:space="preserve"> et al</w:t>
      </w:r>
      <w:r w:rsidR="00751605">
        <w:fldChar w:fldCharType="begin" w:fldLock="1"/>
      </w:r>
      <w:r w:rsidR="00751605">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00751605">
        <w:fldChar w:fldCharType="separate"/>
      </w:r>
      <w:r w:rsidR="00751605" w:rsidRPr="006C1FD4">
        <w:rPr>
          <w:noProof/>
          <w:vertAlign w:val="superscript"/>
        </w:rPr>
        <w:t>6</w:t>
      </w:r>
      <w:r w:rsidR="00751605">
        <w:fldChar w:fldCharType="end"/>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558"/>
      </w:tblGrid>
      <w:tr w:rsidR="002A3BAB" w14:paraId="26754C70" w14:textId="77777777" w:rsidTr="00E82388">
        <w:tc>
          <w:tcPr>
            <w:tcW w:w="9018" w:type="dxa"/>
          </w:tcPr>
          <w:p w14:paraId="60FAC5CA" w14:textId="77777777" w:rsidR="002A3BAB" w:rsidRDefault="00A32841" w:rsidP="00A32841">
            <w:pPr>
              <w:jc w:val="both"/>
            </w:pPr>
            <m:oMathPara>
              <m:oMath>
                <m:r>
                  <w:rPr>
                    <w:rFonts w:ascii="Cambria Math" w:hAnsi="Cambria Math"/>
                  </w:rPr>
                  <m:t>t∈T</m:t>
                </m:r>
                <m:box>
                  <m:boxPr>
                    <m:opEmu m:val="1"/>
                    <m:ctrlPr>
                      <w:rPr>
                        <w:rFonts w:ascii="Cambria Math" w:hAnsi="Cambria Math"/>
                        <w:i/>
                      </w:rPr>
                    </m:ctrlPr>
                  </m:boxPr>
                  <m:e>
                    <m:groupChr>
                      <m:groupChrPr>
                        <m:chr m:val="⇔"/>
                        <m:pos m:val="top"/>
                        <m:ctrlPr>
                          <w:rPr>
                            <w:rFonts w:ascii="Cambria Math" w:hAnsi="Cambria Math"/>
                            <w:i/>
                          </w:rPr>
                        </m:ctrlPr>
                      </m:groupChrPr>
                      <m:e/>
                    </m:groupChr>
                  </m:e>
                </m:box>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J</m:t>
                    </m:r>
                  </m:e>
                  <m:sub>
                    <m:sSub>
                      <m:sSubPr>
                        <m:ctrlPr>
                          <w:rPr>
                            <w:rFonts w:ascii="Cambria Math" w:hAnsi="Cambria Math"/>
                            <w:i/>
                          </w:rPr>
                        </m:ctrlPr>
                      </m:sSubPr>
                      <m:e>
                        <m:r>
                          <w:rPr>
                            <w:rFonts w:ascii="Cambria Math" w:hAnsi="Cambria Math"/>
                          </w:rPr>
                          <m:t>C</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J</m:t>
                    </m:r>
                  </m:e>
                  <m:sub>
                    <m:sSub>
                      <m:sSubPr>
                        <m:ctrlPr>
                          <w:rPr>
                            <w:rFonts w:ascii="Cambria Math" w:hAnsi="Cambria Math"/>
                            <w:i/>
                          </w:rPr>
                        </m:ctrlPr>
                      </m:sSubPr>
                      <m:e>
                        <m:r>
                          <w:rPr>
                            <w:rFonts w:ascii="Cambria Math" w:hAnsi="Cambria Math"/>
                          </w:rPr>
                          <m:t>C</m:t>
                        </m:r>
                      </m:e>
                      <m:sub>
                        <m:r>
                          <w:rPr>
                            <w:rFonts w:ascii="Cambria Math" w:hAnsi="Cambria Math"/>
                          </w:rPr>
                          <m:t>0</m:t>
                        </m:r>
                      </m:sub>
                    </m:sSub>
                  </m:sub>
                </m:sSub>
                <m:r>
                  <w:rPr>
                    <w:rFonts w:ascii="Cambria Math" w:hAnsi="Cambria Math"/>
                  </w:rPr>
                  <m:t>) &amp;&amp; ( T∩</m:t>
                </m:r>
                <m:sSub>
                  <m:sSubPr>
                    <m:ctrlPr>
                      <w:rPr>
                        <w:rFonts w:ascii="Cambria Math" w:hAnsi="Cambria Math"/>
                        <w:i/>
                      </w:rPr>
                    </m:ctrlPr>
                  </m:sSubPr>
                  <m:e>
                    <m:r>
                      <w:rPr>
                        <w:rFonts w:ascii="Cambria Math" w:hAnsi="Cambria Math"/>
                      </w:rPr>
                      <m:t>N</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≠0</m:t>
                </m:r>
                <m:r>
                  <w:rPr>
                    <w:rFonts w:ascii="Cambria Math" w:eastAsiaTheme="minorEastAsia" w:hAnsi="Cambria Math"/>
                  </w:rPr>
                  <m:t>)</m:t>
                </m:r>
              </m:oMath>
            </m:oMathPara>
          </w:p>
        </w:tc>
        <w:tc>
          <w:tcPr>
            <w:tcW w:w="558" w:type="dxa"/>
          </w:tcPr>
          <w:p w14:paraId="0F82C2BB" w14:textId="77777777" w:rsidR="002A3BAB" w:rsidRDefault="002A3BAB" w:rsidP="008E44C8">
            <w:pPr>
              <w:jc w:val="both"/>
            </w:pPr>
            <w:r>
              <w:t>(1)</w:t>
            </w:r>
          </w:p>
        </w:tc>
      </w:tr>
    </w:tbl>
    <w:p w14:paraId="7D02299E" w14:textId="77777777" w:rsidR="002A3BAB" w:rsidRDefault="002A3BAB" w:rsidP="008E44C8">
      <w:pPr>
        <w:jc w:val="both"/>
      </w:pPr>
    </w:p>
    <w:p w14:paraId="570396CC" w14:textId="77777777" w:rsidR="00D549AD" w:rsidRDefault="00D549AD" w:rsidP="008E44C8">
      <w:pPr>
        <w:jc w:val="both"/>
      </w:pPr>
      <w:r>
        <w:t xml:space="preserve">where  </w:t>
      </w:r>
      <m:oMath>
        <m:r>
          <w:rPr>
            <w:rFonts w:ascii="Cambria Math" w:hAnsi="Cambria Math"/>
          </w:rPr>
          <m:t>t</m:t>
        </m:r>
      </m:oMath>
      <w:r>
        <w:rPr>
          <w:rFonts w:eastAsiaTheme="minorEastAsia"/>
        </w:rPr>
        <w:t xml:space="preserve"> is </w:t>
      </w:r>
      <w:r w:rsidR="00054672">
        <w:rPr>
          <w:rFonts w:eastAsiaTheme="minorEastAsia"/>
        </w:rPr>
        <w:t xml:space="preserve">the pixel to be included in the tumor region, </w:t>
      </w:r>
      <m:oMath>
        <m:r>
          <w:rPr>
            <w:rFonts w:ascii="Cambria Math" w:hAnsi="Cambria Math"/>
          </w:rPr>
          <m:t>T</m:t>
        </m:r>
      </m:oMath>
      <w:r w:rsidR="00054672">
        <w:rPr>
          <w:rFonts w:eastAsiaTheme="minorEastAsia"/>
        </w:rPr>
        <w:t xml:space="preserve"> is the tumor region,  </w:t>
      </w:r>
      <m:oMath>
        <m:sSub>
          <m:sSubPr>
            <m:ctrlPr>
              <w:rPr>
                <w:rFonts w:ascii="Cambria Math" w:hAnsi="Cambria Math"/>
                <w:i/>
              </w:rPr>
            </m:ctrlPr>
          </m:sSubPr>
          <m:e>
            <m:r>
              <w:rPr>
                <w:rFonts w:ascii="Cambria Math" w:hAnsi="Cambria Math"/>
              </w:rPr>
              <m:t>J</m:t>
            </m:r>
          </m:e>
          <m:sub>
            <m:sSub>
              <m:sSubPr>
                <m:ctrlPr>
                  <w:rPr>
                    <w:rFonts w:ascii="Cambria Math" w:hAnsi="Cambria Math"/>
                    <w:i/>
                  </w:rPr>
                </m:ctrlPr>
              </m:sSubPr>
              <m:e>
                <m:r>
                  <w:rPr>
                    <w:rFonts w:ascii="Cambria Math" w:hAnsi="Cambria Math"/>
                  </w:rPr>
                  <m:t>C</m:t>
                </m:r>
              </m:e>
              <m:sub>
                <m:r>
                  <w:rPr>
                    <w:rFonts w:ascii="Cambria Math" w:hAnsi="Cambria Math"/>
                  </w:rPr>
                  <m:t>0</m:t>
                </m:r>
              </m:sub>
            </m:sSub>
          </m:sub>
        </m:sSub>
      </m:oMath>
      <w:r w:rsidR="00054672">
        <w:rPr>
          <w:rFonts w:eastAsiaTheme="minorEastAsia"/>
        </w:rPr>
        <w:t xml:space="preserve">is the mean probability of </w:t>
      </w:r>
      <m:oMath>
        <m:r>
          <w:rPr>
            <w:rFonts w:ascii="Cambria Math" w:hAnsi="Cambria Math"/>
          </w:rPr>
          <m:t>T</m:t>
        </m:r>
      </m:oMath>
      <w:r w:rsidR="00054672">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 xml:space="preserve">1 </m:t>
            </m:r>
          </m:sub>
        </m:sSub>
      </m:oMath>
      <w:r w:rsidR="00054672">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054672">
        <w:rPr>
          <w:rFonts w:eastAsiaTheme="minorEastAsia"/>
        </w:rPr>
        <w:t xml:space="preserve"> are empirically selected thresholds and </w:t>
      </w:r>
      <m:oMath>
        <m:sSub>
          <m:sSubPr>
            <m:ctrlPr>
              <w:rPr>
                <w:rFonts w:ascii="Cambria Math" w:hAnsi="Cambria Math"/>
                <w:i/>
              </w:rPr>
            </m:ctrlPr>
          </m:sSubPr>
          <m:e>
            <m:r>
              <w:rPr>
                <w:rFonts w:ascii="Cambria Math" w:hAnsi="Cambria Math"/>
              </w:rPr>
              <m:t>N</m:t>
            </m:r>
          </m:e>
          <m:sub>
            <m:r>
              <w:rPr>
                <w:rFonts w:ascii="Cambria Math" w:hAnsi="Cambria Math"/>
              </w:rPr>
              <m:t>t</m:t>
            </m:r>
          </m:sub>
        </m:sSub>
        <m:d>
          <m:dPr>
            <m:ctrlPr>
              <w:rPr>
                <w:rFonts w:ascii="Cambria Math" w:hAnsi="Cambria Math"/>
                <w:i/>
              </w:rPr>
            </m:ctrlPr>
          </m:dPr>
          <m:e>
            <m:r>
              <w:rPr>
                <w:rFonts w:ascii="Cambria Math" w:hAnsi="Cambria Math"/>
              </w:rPr>
              <m:t>t</m:t>
            </m:r>
          </m:e>
        </m:d>
      </m:oMath>
      <w:r w:rsidR="00054672">
        <w:rPr>
          <w:rFonts w:eastAsiaTheme="minorEastAsia"/>
        </w:rPr>
        <w:t xml:space="preserve"> is the immediate neighborhood of </w:t>
      </w:r>
      <m:oMath>
        <m:r>
          <w:rPr>
            <w:rFonts w:ascii="Cambria Math" w:hAnsi="Cambria Math"/>
          </w:rPr>
          <m:t>t</m:t>
        </m:r>
      </m:oMath>
      <w:r w:rsidR="00054672">
        <w:rPr>
          <w:rFonts w:eastAsiaTheme="minorEastAsia"/>
        </w:rPr>
        <w:t>.</w:t>
      </w:r>
    </w:p>
    <w:p w14:paraId="3FBCE873" w14:textId="77777777" w:rsidR="001322E6" w:rsidRDefault="00930B74" w:rsidP="008E44C8">
      <w:pPr>
        <w:jc w:val="both"/>
        <w:rPr>
          <w:b/>
        </w:rPr>
      </w:pPr>
      <w:r>
        <w:rPr>
          <w:b/>
        </w:rPr>
        <w:t xml:space="preserve">Experiment and </w:t>
      </w:r>
      <w:r w:rsidR="001322E6">
        <w:rPr>
          <w:b/>
        </w:rPr>
        <w:t>Results</w:t>
      </w:r>
    </w:p>
    <w:p w14:paraId="4D2E6389" w14:textId="07D60EAC" w:rsidR="001322E6" w:rsidRDefault="001322E6" w:rsidP="008E44C8">
      <w:pPr>
        <w:jc w:val="both"/>
      </w:pPr>
      <w:r>
        <w:t xml:space="preserve">A data base of </w:t>
      </w:r>
      <w:r w:rsidR="00822616">
        <w:t>30 breast ultrasound images with a lesion were acquired with a</w:t>
      </w:r>
      <w:r>
        <w:t xml:space="preserve"> GE </w:t>
      </w:r>
      <w:r w:rsidR="000D692A">
        <w:t>Healthcare</w:t>
      </w:r>
      <w:r>
        <w:t xml:space="preserve"> </w:t>
      </w:r>
      <w:proofErr w:type="spellStart"/>
      <w:r>
        <w:t>Voluson</w:t>
      </w:r>
      <w:proofErr w:type="spellEnd"/>
      <w:r>
        <w:t xml:space="preserve"> 73 in the </w:t>
      </w:r>
      <w:proofErr w:type="spellStart"/>
      <w:r>
        <w:t>Changhua</w:t>
      </w:r>
      <w:proofErr w:type="spellEnd"/>
      <w:r>
        <w:t xml:space="preserve"> Christian Hospital. The images have a size of </w:t>
      </w:r>
      <w:commentRangeStart w:id="50"/>
      <w:r>
        <w:t xml:space="preserve">181x163 pixels. </w:t>
      </w:r>
      <w:del w:id="51" w:author="FERNANDO ARAMBULA" w:date="2015-07-02T12:51:00Z">
        <w:r w:rsidDel="000E76C8">
          <w:delText xml:space="preserve">After manual localization of the breast tumor and the selection of the region of interest </w:delText>
        </w:r>
        <w:commentRangeEnd w:id="50"/>
        <w:r w:rsidR="00C95305" w:rsidDel="000E76C8">
          <w:rPr>
            <w:rStyle w:val="Refdecomentario"/>
          </w:rPr>
          <w:commentReference w:id="50"/>
        </w:r>
      </w:del>
      <w:ins w:id="52" w:author="FERNANDO ARAMBULA" w:date="2015-07-02T12:51:00Z">
        <w:r w:rsidR="000E76C8">
          <w:t>T</w:t>
        </w:r>
      </w:ins>
      <w:del w:id="53" w:author="FERNANDO ARAMBULA" w:date="2015-07-02T12:51:00Z">
        <w:r w:rsidDel="000E76C8">
          <w:delText>t</w:delText>
        </w:r>
      </w:del>
      <w:r>
        <w:t xml:space="preserve">he images were </w:t>
      </w:r>
      <w:r w:rsidR="00930B74">
        <w:t>processed in the</w:t>
      </w:r>
      <w:r>
        <w:t xml:space="preserve"> open source software </w:t>
      </w:r>
      <w:proofErr w:type="spellStart"/>
      <w:r>
        <w:t>itk</w:t>
      </w:r>
      <w:proofErr w:type="spellEnd"/>
      <w:r>
        <w:t xml:space="preserve">-SNAP for image enhancement and semi-automatic segmentation supervised by </w:t>
      </w:r>
      <w:r w:rsidR="00054672">
        <w:t>an expert sonographer</w:t>
      </w:r>
      <w:proofErr w:type="gramStart"/>
      <w:r w:rsidR="00054672">
        <w:t>.</w:t>
      </w:r>
      <w:ins w:id="54" w:author="FERNANDO ARAMBULA" w:date="2015-07-02T12:51:00Z">
        <w:r w:rsidR="000E76C8">
          <w:t>[</w:t>
        </w:r>
        <w:proofErr w:type="gramEnd"/>
        <w:r w:rsidR="000E76C8">
          <w:t>REF]</w:t>
        </w:r>
      </w:ins>
    </w:p>
    <w:p w14:paraId="07AD5DDB" w14:textId="77777777" w:rsidR="001322E6" w:rsidRPr="001322E6" w:rsidRDefault="001322E6" w:rsidP="008E44C8">
      <w:pPr>
        <w:jc w:val="both"/>
        <w:rPr>
          <w:b/>
        </w:rPr>
      </w:pPr>
      <w:r w:rsidRPr="001322E6">
        <w:rPr>
          <w:b/>
        </w:rPr>
        <w:t>Contrast enhancement using texture descriptors</w:t>
      </w:r>
    </w:p>
    <w:p w14:paraId="20F6614B" w14:textId="77777777" w:rsidR="001322E6" w:rsidRDefault="00930B74" w:rsidP="0008311B">
      <w:pPr>
        <w:jc w:val="both"/>
      </w:pPr>
      <w:r>
        <w:t>Evaluation of</w:t>
      </w:r>
      <w:r w:rsidR="006E5DF0">
        <w:t xml:space="preserve"> contrast enhancement can be done with different </w:t>
      </w:r>
      <w:r>
        <w:t>indices</w:t>
      </w:r>
      <w:r w:rsidR="006E5DF0">
        <w:t>, there is no</w:t>
      </w:r>
      <w:r>
        <w:t xml:space="preserve"> standardized solution for this;</w:t>
      </w:r>
      <w:r w:rsidR="006E5DF0">
        <w:t xml:space="preserve"> </w:t>
      </w:r>
      <w:r>
        <w:t xml:space="preserve">therefore, </w:t>
      </w:r>
      <w:r w:rsidR="006E5DF0">
        <w:t xml:space="preserve">it is important to </w:t>
      </w:r>
      <w:r w:rsidR="00022888">
        <w:t>compute several indices</w:t>
      </w:r>
      <w:r w:rsidR="006E5DF0">
        <w:t xml:space="preserve"> for this purpose</w:t>
      </w:r>
      <w:r w:rsidR="00022888">
        <w:t>,</w:t>
      </w:r>
      <w:r w:rsidR="006E5DF0">
        <w:t xml:space="preserve"> in order to have a good </w:t>
      </w:r>
      <w:r w:rsidR="00751605">
        <w:t>contrast enhancement evaluation</w:t>
      </w:r>
      <w:r w:rsidR="006E5DF0">
        <w:fldChar w:fldCharType="begin" w:fldLock="1"/>
      </w:r>
      <w:r w:rsidR="001E1856">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"&lt;sup&gt;25&lt;/sup&gt;", "plainTextFormattedCitation" : "25", "previouslyFormattedCitation" : "&lt;sup&gt;23&lt;/sup&gt;" }, "properties" : { "noteIndex" : 0 }, "schema" : "https://github.com/citation-style-language/schema/raw/master/csl-citation.json" }</w:instrText>
      </w:r>
      <w:r w:rsidR="006E5DF0">
        <w:fldChar w:fldCharType="separate"/>
      </w:r>
      <w:r w:rsidR="001E1856" w:rsidRPr="001E1856">
        <w:rPr>
          <w:noProof/>
          <w:vertAlign w:val="superscript"/>
        </w:rPr>
        <w:t>25</w:t>
      </w:r>
      <w:r w:rsidR="006E5DF0">
        <w:fldChar w:fldCharType="end"/>
      </w:r>
      <w:r w:rsidR="006E5DF0">
        <w:t xml:space="preserve">. </w:t>
      </w:r>
      <w:r w:rsidR="001322E6">
        <w:t xml:space="preserve">To evaluate the ability of the texture descriptors listed in table 1 to enhance the contrast between the tumor region and the surrounding tissue we used the signal to noise ratio (SNR) and the contrast to noise ratio (CNR) both </w:t>
      </w:r>
      <w:r w:rsidR="00F71B5C">
        <w:t>used</w:t>
      </w:r>
      <w:r w:rsidR="001322E6">
        <w:t xml:space="preserve"> by Liao </w:t>
      </w:r>
      <w:r w:rsidR="00751605" w:rsidRPr="00751605">
        <w:t>et al</w:t>
      </w:r>
      <w:r w:rsidR="001322E6">
        <w:fldChar w:fldCharType="begin" w:fldLock="1"/>
      </w:r>
      <w:r w:rsidR="005A34F9">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001322E6">
        <w:fldChar w:fldCharType="separate"/>
      </w:r>
      <w:r w:rsidR="006C1FD4" w:rsidRPr="006C1FD4">
        <w:rPr>
          <w:noProof/>
          <w:vertAlign w:val="superscript"/>
        </w:rPr>
        <w:t>5</w:t>
      </w:r>
      <w:r w:rsidR="001322E6">
        <w:fldChar w:fldCharType="end"/>
      </w:r>
      <w:r w:rsidR="001322E6">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461"/>
      </w:tblGrid>
      <w:tr w:rsidR="002A71BB" w14:paraId="74FB4DE2" w14:textId="77777777" w:rsidTr="002A71BB">
        <w:tc>
          <w:tcPr>
            <w:tcW w:w="9039" w:type="dxa"/>
          </w:tcPr>
          <w:p w14:paraId="26FF3FB5" w14:textId="77777777" w:rsidR="002A71BB" w:rsidRDefault="002A71BB" w:rsidP="0008311B">
            <w:pPr>
              <w:jc w:val="both"/>
            </w:pPr>
            <m:oMathPara>
              <m:oMath>
                <m:r>
                  <w:rPr>
                    <w:rFonts w:ascii="Cambria Math" w:hAnsi="Cambria Math"/>
                  </w:rPr>
                  <m:t xml:space="preserve">SNR= </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ROI</m:t>
                        </m:r>
                      </m:sub>
                    </m:sSub>
                  </m:num>
                  <m:den>
                    <m:sSub>
                      <m:sSubPr>
                        <m:ctrlPr>
                          <w:rPr>
                            <w:rFonts w:ascii="Cambria Math" w:hAnsi="Cambria Math"/>
                            <w:i/>
                          </w:rPr>
                        </m:ctrlPr>
                      </m:sSubPr>
                      <m:e>
                        <m:r>
                          <w:rPr>
                            <w:rFonts w:ascii="Cambria Math" w:hAnsi="Cambria Math"/>
                          </w:rPr>
                          <m:t>σ</m:t>
                        </m:r>
                      </m:e>
                      <m:sub>
                        <m:r>
                          <w:rPr>
                            <w:rFonts w:ascii="Cambria Math" w:hAnsi="Cambria Math"/>
                          </w:rPr>
                          <m:t>ROI</m:t>
                        </m:r>
                      </m:sub>
                    </m:sSub>
                  </m:den>
                </m:f>
                <m:r>
                  <w:rPr>
                    <w:rFonts w:ascii="Cambria Math" w:eastAsiaTheme="minorEastAsia" w:hAnsi="Cambria Math"/>
                  </w:rPr>
                  <m:t>,</m:t>
                </m:r>
              </m:oMath>
            </m:oMathPara>
          </w:p>
        </w:tc>
        <w:tc>
          <w:tcPr>
            <w:tcW w:w="461" w:type="dxa"/>
          </w:tcPr>
          <w:p w14:paraId="293BC4D8" w14:textId="77777777" w:rsidR="002A71BB" w:rsidRDefault="00E82388" w:rsidP="0008311B">
            <w:pPr>
              <w:jc w:val="both"/>
            </w:pPr>
            <w:r>
              <w:t>(2</w:t>
            </w:r>
            <w:r w:rsidR="002A71BB">
              <w:t>)</w:t>
            </w:r>
          </w:p>
        </w:tc>
      </w:tr>
      <w:tr w:rsidR="002A71BB" w14:paraId="49C9DED2" w14:textId="77777777" w:rsidTr="002A71BB">
        <w:tc>
          <w:tcPr>
            <w:tcW w:w="9039" w:type="dxa"/>
          </w:tcPr>
          <w:p w14:paraId="67E7D8E0" w14:textId="77777777" w:rsidR="002A71BB" w:rsidRDefault="002A71BB" w:rsidP="0008311B">
            <w:pPr>
              <w:jc w:val="both"/>
            </w:pPr>
            <m:oMathPara>
              <m:oMath>
                <m:r>
                  <w:rPr>
                    <w:rFonts w:ascii="Cambria Math" w:hAnsi="Cambria Math"/>
                  </w:rPr>
                  <m:t xml:space="preserve">CNR=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ROI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Background</m:t>
                            </m:r>
                          </m:sub>
                        </m:sSub>
                      </m:e>
                    </m:d>
                  </m:num>
                  <m:den>
                    <m:sSub>
                      <m:sSubPr>
                        <m:ctrlPr>
                          <w:rPr>
                            <w:rFonts w:ascii="Cambria Math" w:hAnsi="Cambria Math"/>
                            <w:i/>
                          </w:rPr>
                        </m:ctrlPr>
                      </m:sSubPr>
                      <m:e>
                        <m:r>
                          <w:rPr>
                            <w:rFonts w:ascii="Cambria Math" w:hAnsi="Cambria Math"/>
                          </w:rPr>
                          <m:t>σ</m:t>
                        </m:r>
                      </m:e>
                      <m:sub>
                        <m:r>
                          <w:rPr>
                            <w:rFonts w:ascii="Cambria Math" w:hAnsi="Cambria Math"/>
                          </w:rPr>
                          <m:t>ROI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Background</m:t>
                        </m:r>
                      </m:sub>
                    </m:sSub>
                  </m:den>
                </m:f>
                <m:r>
                  <w:rPr>
                    <w:rFonts w:ascii="Cambria Math" w:hAnsi="Cambria Math"/>
                  </w:rPr>
                  <m:t>,</m:t>
                </m:r>
              </m:oMath>
            </m:oMathPara>
          </w:p>
        </w:tc>
        <w:tc>
          <w:tcPr>
            <w:tcW w:w="461" w:type="dxa"/>
          </w:tcPr>
          <w:p w14:paraId="4477FA4B" w14:textId="77777777" w:rsidR="002A71BB" w:rsidRDefault="00E82388" w:rsidP="0008311B">
            <w:pPr>
              <w:jc w:val="both"/>
            </w:pPr>
            <w:r>
              <w:t>(3</w:t>
            </w:r>
            <w:r w:rsidR="002A71BB">
              <w:t>)</w:t>
            </w:r>
          </w:p>
        </w:tc>
      </w:tr>
    </w:tbl>
    <w:p w14:paraId="6075F461" w14:textId="77777777" w:rsidR="002A71BB" w:rsidRDefault="002A71BB" w:rsidP="0008311B">
      <w:pPr>
        <w:jc w:val="both"/>
        <w:rPr>
          <w:rFonts w:eastAsiaTheme="minorEastAsia"/>
        </w:rPr>
      </w:pPr>
    </w:p>
    <w:p w14:paraId="282D2221" w14:textId="77777777" w:rsidR="009C031A" w:rsidRDefault="009C031A" w:rsidP="0008311B">
      <w:pPr>
        <w:jc w:val="both"/>
        <w:rPr>
          <w:rFonts w:eastAsiaTheme="minorEastAsia"/>
        </w:rPr>
      </w:pPr>
      <w:proofErr w:type="gramStart"/>
      <w:r>
        <w:t>where</w:t>
      </w:r>
      <w:proofErr w:type="gramEnd"/>
      <w:r>
        <w:t xml:space="preserve"> </w:t>
      </w:r>
      <m:oMath>
        <m:sSub>
          <m:sSubPr>
            <m:ctrlPr>
              <w:rPr>
                <w:rFonts w:ascii="Cambria Math" w:hAnsi="Cambria Math"/>
                <w:i/>
              </w:rPr>
            </m:ctrlPr>
          </m:sSubPr>
          <m:e>
            <m:r>
              <w:rPr>
                <w:rFonts w:ascii="Cambria Math" w:hAnsi="Cambria Math"/>
              </w:rPr>
              <m:t>μ</m:t>
            </m:r>
          </m:e>
          <m:sub>
            <m:r>
              <w:rPr>
                <w:rFonts w:ascii="Cambria Math" w:hAnsi="Cambria Math"/>
              </w:rPr>
              <m:t>ROI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Background</m:t>
            </m:r>
          </m:sub>
        </m:sSub>
      </m:oMath>
      <w:r>
        <w:rPr>
          <w:rFonts w:eastAsiaTheme="minorEastAsia"/>
        </w:rPr>
        <w:t xml:space="preserve"> are mean brightness values of the tumor region (ROI) and the tissue (Background) respectively,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ROI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Background</m:t>
            </m:r>
          </m:sub>
        </m:sSub>
      </m:oMath>
      <w:r w:rsidR="006B29DD">
        <w:rPr>
          <w:rFonts w:eastAsiaTheme="minorEastAsia"/>
        </w:rPr>
        <w:t xml:space="preserve"> </w:t>
      </w:r>
      <w:r>
        <w:rPr>
          <w:rFonts w:eastAsiaTheme="minorEastAsia"/>
        </w:rPr>
        <w:t xml:space="preserve">are the standard deviation of the ROI and the background respectively. </w:t>
      </w:r>
    </w:p>
    <w:p w14:paraId="66830D40" w14:textId="77777777" w:rsidR="009C031A" w:rsidRDefault="009C031A" w:rsidP="0008311B">
      <w:pPr>
        <w:jc w:val="both"/>
        <w:rPr>
          <w:rFonts w:eastAsiaTheme="minorEastAsia"/>
        </w:rPr>
      </w:pPr>
      <w:r>
        <w:rPr>
          <w:rFonts w:eastAsiaTheme="minorEastAsia"/>
        </w:rPr>
        <w:t>In addition to the SNR and CNR we compute</w:t>
      </w:r>
      <w:r w:rsidR="00022888">
        <w:rPr>
          <w:rFonts w:eastAsiaTheme="minorEastAsia"/>
        </w:rPr>
        <w:t>d</w:t>
      </w:r>
      <w:r>
        <w:rPr>
          <w:rFonts w:eastAsiaTheme="minorEastAsia"/>
        </w:rPr>
        <w:t xml:space="preserve"> </w:t>
      </w:r>
      <w:r w:rsidR="00D644BD">
        <w:rPr>
          <w:rFonts w:eastAsiaTheme="minorEastAsia"/>
        </w:rPr>
        <w:t xml:space="preserve">the </w:t>
      </w:r>
      <w:proofErr w:type="spellStart"/>
      <w:r w:rsidR="00D644BD">
        <w:rPr>
          <w:rFonts w:eastAsiaTheme="minorEastAsia"/>
        </w:rPr>
        <w:t>Minkowski</w:t>
      </w:r>
      <w:proofErr w:type="spellEnd"/>
      <w:r w:rsidR="00D644BD">
        <w:rPr>
          <w:rFonts w:eastAsiaTheme="minorEastAsia"/>
        </w:rPr>
        <w:t xml:space="preserve">-form distance (MD) </w:t>
      </w:r>
      <w:r>
        <w:rPr>
          <w:rFonts w:eastAsiaTheme="minorEastAsia"/>
        </w:rPr>
        <w:t>and the</w:t>
      </w:r>
      <w:r w:rsidR="00D644BD">
        <w:rPr>
          <w:rFonts w:eastAsiaTheme="minorEastAsia"/>
        </w:rPr>
        <w:t xml:space="preserve"> histogram intersection (INT) between the ROI and </w:t>
      </w:r>
      <w:r>
        <w:rPr>
          <w:rFonts w:eastAsiaTheme="minorEastAsia"/>
        </w:rPr>
        <w:t xml:space="preserve">background </w:t>
      </w:r>
      <w:r w:rsidR="00D644BD">
        <w:rPr>
          <w:rFonts w:eastAsiaTheme="minorEastAsia"/>
        </w:rPr>
        <w:t>regions as similarity measurements</w:t>
      </w:r>
      <w:r w:rsidR="00253022">
        <w:rPr>
          <w:rFonts w:eastAsiaTheme="minorEastAsia"/>
        </w:rPr>
        <w:t xml:space="preserve"> between histograms</w:t>
      </w:r>
      <w:r w:rsidR="00D644BD">
        <w:rPr>
          <w:rFonts w:eastAsiaTheme="minorEastAsia"/>
        </w:rPr>
        <w:t xml:space="preserve">. The </w:t>
      </w:r>
      <w:proofErr w:type="spellStart"/>
      <w:r w:rsidR="00D644BD">
        <w:rPr>
          <w:rFonts w:eastAsiaTheme="minorEastAsia"/>
        </w:rPr>
        <w:t>Minkowsky</w:t>
      </w:r>
      <w:proofErr w:type="spellEnd"/>
      <w:r w:rsidR="00D644BD">
        <w:rPr>
          <w:rFonts w:eastAsiaTheme="minorEastAsia"/>
        </w:rPr>
        <w:t xml:space="preserve"> distance is often used for computing dissimilarities between </w:t>
      </w:r>
      <w:r w:rsidR="006B29DD">
        <w:rPr>
          <w:rFonts w:eastAsiaTheme="minorEastAsia"/>
        </w:rPr>
        <w:t>histograms</w:t>
      </w:r>
      <w:r w:rsidR="00D644BD">
        <w:rPr>
          <w:rFonts w:eastAsiaTheme="minorEastAsia"/>
        </w:rPr>
        <w:fldChar w:fldCharType="begin" w:fldLock="1"/>
      </w:r>
      <w:r w:rsidR="001E1856">
        <w:rPr>
          <w:rFonts w:eastAsiaTheme="minorEastAsia"/>
        </w:rPr>
        <w:instrText>ADDIN CSL_CITATION { "citationItems" : [ { "id" : "ITEM-1", "itemData" : { "DOI" : "10.1023/A:1026543900054", "ISSN" : "1573-1405", "author" : [ { "dropping-particle" : "", "family" : "Rubner", "given" : "Yossi", "non-dropping-particle" : "", "parse-names" : false, "suffix" : "" }, { "dropping-particle" : "", "family" : "Tomasi", "given" : "Carlo", "non-dropping-particle" : "", "parse-names" : false, "suffix" : "" }, { "dropping-particle" : "", "family" : "Guibas", "given" : "Leonidas J.", "non-dropping-particle" : "", "parse-names" : false, "suffix" : "" } ], "container-title" : "International Journal of Computer Vision", "id" : "ITEM-1", "issue" : "2", "issued" : { "date-parts" : [ [ "0" ] ] }, "language" : "en", "page" : "99-121", "publisher" : "Kluwer Academic Publishers", "title" : "The Earth Mover's Distance as a Metric for Image Retrieval", "type" : "article-journal", "volume" : "40" }, "uris" : [ "http://www.mendeley.com/documents/?uuid=efa8aef3-b875-4e72-a045-6628acad98c7" ] } ], "mendeley" : { "formattedCitation" : "&lt;sup&gt;26&lt;/sup&gt;", "plainTextFormattedCitation" : "26", "previouslyFormattedCitation" : "&lt;sup&gt;24&lt;/sup&gt;" }, "properties" : { "noteIndex" : 0 }, "schema" : "https://github.com/citation-style-language/schema/raw/master/csl-citation.json" }</w:instrText>
      </w:r>
      <w:r w:rsidR="00D644BD">
        <w:rPr>
          <w:rFonts w:eastAsiaTheme="minorEastAsia"/>
        </w:rPr>
        <w:fldChar w:fldCharType="separate"/>
      </w:r>
      <w:r w:rsidR="001E1856" w:rsidRPr="001E1856">
        <w:rPr>
          <w:rFonts w:eastAsiaTheme="minorEastAsia"/>
          <w:noProof/>
          <w:vertAlign w:val="superscript"/>
        </w:rPr>
        <w:t>26</w:t>
      </w:r>
      <w:r w:rsidR="00D644BD">
        <w:rPr>
          <w:rFonts w:eastAsiaTheme="minorEastAsia"/>
        </w:rPr>
        <w:fldChar w:fldCharType="end"/>
      </w:r>
      <w:r w:rsidR="00D644BD">
        <w:rPr>
          <w:rFonts w:eastAsiaTheme="minorEastAsia"/>
        </w:rPr>
        <w:t xml:space="preserve">. </w:t>
      </w:r>
      <w:r>
        <w:rPr>
          <w:rFonts w:eastAsiaTheme="minorEastAsia"/>
        </w:rPr>
        <w:t>The intersection</w:t>
      </w:r>
      <w:r w:rsidR="00581EDA">
        <w:rPr>
          <w:rFonts w:eastAsiaTheme="minorEastAsia"/>
        </w:rPr>
        <w:t xml:space="preserve"> of the histograms is a useful similarity measurement</w:t>
      </w:r>
      <w:r w:rsidR="0005057F">
        <w:rPr>
          <w:rFonts w:eastAsiaTheme="minorEastAsia"/>
        </w:rPr>
        <w:t xml:space="preserve"> between two histograms</w:t>
      </w:r>
      <w:r w:rsidR="00581EDA">
        <w:rPr>
          <w:rFonts w:eastAsiaTheme="minorEastAsia"/>
        </w:rPr>
        <w:t xml:space="preserve"> </w:t>
      </w:r>
      <w:r w:rsidR="00D90F68">
        <w:rPr>
          <w:rFonts w:eastAsiaTheme="minorEastAsia"/>
        </w:rPr>
        <w:t>when the number of pixe</w:t>
      </w:r>
      <w:r w:rsidR="0005057F">
        <w:rPr>
          <w:rFonts w:eastAsiaTheme="minorEastAsia"/>
        </w:rPr>
        <w:t>ls between regions is different, it is well su</w:t>
      </w:r>
      <w:r w:rsidR="007726C8">
        <w:rPr>
          <w:rFonts w:eastAsiaTheme="minorEastAsia"/>
        </w:rPr>
        <w:t>ited to deal with scale changes</w:t>
      </w:r>
      <w:r w:rsidR="0005057F">
        <w:rPr>
          <w:rFonts w:eastAsiaTheme="minorEastAsia"/>
        </w:rPr>
        <w:fldChar w:fldCharType="begin" w:fldLock="1"/>
      </w:r>
      <w:r w:rsidR="001E1856">
        <w:rPr>
          <w:rFonts w:eastAsiaTheme="minorEastAsia"/>
        </w:rPr>
        <w:instrText>ADDIN CSL_CITATION { "citationItems" : [ { "id" : "ITEM-1", "itemData" : { "DOI" : "10.1109/ICIP.2003.1247294", "ISBN" : "0-7803-7750-8", "ISSN" : "1522-4880", "author" : [ { "dropping-particle" : "", "family" : "Barla", "given" : "A.", "non-dropping-particle" : "", "parse-names" : false, "suffix" : "" }, { "dropping-particle" : "", "family" : "Odone", "given" : "F.", "non-dropping-particle" : "", "parse-names" : false, "suffix" : "" }, { "dropping-particle" : "", "family" : "Verri", "given" : "A.", "non-dropping-particle" : "", "parse-names" : false, "suffix" : "" } ], "container-title" : "Proceedings 2003 International Conference on Image Processing (Cat. No.03CH37429)", "id" : "ITEM-1", "issued" : { "date-parts" : [ [ "0" ] ] }, "language" : "English", "page" : "III-513-16", "publisher" : "IEEE", "title" : "Histogram intersection kernel for image classification", "type" : "paper-conference", "volume" : "2" }, "uris" : [ "http://www.mendeley.com/documents/?uuid=f6447b89-002b-4021-b5cd-38db93f4fb08" ] } ], "mendeley" : { "formattedCitation" : "&lt;sup&gt;27&lt;/sup&gt;", "plainTextFormattedCitation" : "27", "previouslyFormattedCitation" : "&lt;sup&gt;25&lt;/sup&gt;" }, "properties" : { "noteIndex" : 0 }, "schema" : "https://github.com/citation-style-language/schema/raw/master/csl-citation.json" }</w:instrText>
      </w:r>
      <w:r w:rsidR="0005057F">
        <w:rPr>
          <w:rFonts w:eastAsiaTheme="minorEastAsia"/>
        </w:rPr>
        <w:fldChar w:fldCharType="separate"/>
      </w:r>
      <w:r w:rsidR="001E1856" w:rsidRPr="001E1856">
        <w:rPr>
          <w:rFonts w:eastAsiaTheme="minorEastAsia"/>
          <w:noProof/>
          <w:vertAlign w:val="superscript"/>
        </w:rPr>
        <w:t>27</w:t>
      </w:r>
      <w:r w:rsidR="0005057F">
        <w:rPr>
          <w:rFonts w:eastAsiaTheme="minorEastAsia"/>
        </w:rPr>
        <w:fldChar w:fldCharType="end"/>
      </w:r>
      <w:r w:rsidR="0005057F">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461"/>
      </w:tblGrid>
      <w:tr w:rsidR="000C2F29" w14:paraId="303FD63C" w14:textId="77777777" w:rsidTr="000C2F29">
        <w:tc>
          <w:tcPr>
            <w:tcW w:w="9039" w:type="dxa"/>
          </w:tcPr>
          <w:p w14:paraId="4CA0321B" w14:textId="77777777" w:rsidR="000C2F29" w:rsidRDefault="000C2F29" w:rsidP="0008311B">
            <w:pPr>
              <w:jc w:val="both"/>
              <w:rPr>
                <w:rFonts w:ascii="Calibri" w:eastAsia="Times New Roman" w:hAnsi="Calibri" w:cs="Times New Roman"/>
              </w:rPr>
            </w:pPr>
            <m:oMathPara>
              <m:oMath>
                <m:r>
                  <w:rPr>
                    <w:rFonts w:ascii="Cambria Math" w:eastAsiaTheme="minorEastAsia" w:hAnsi="Cambria Math"/>
                  </w:rPr>
                  <w:lastRenderedPageBreak/>
                  <m:t>MD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r>
                              <w:rPr>
                                <w:rFonts w:ascii="Cambria Math" w:eastAsiaTheme="minorEastAsia" w:hAnsi="Cambria Math"/>
                              </w:rPr>
                              <m:t>(i)</m:t>
                            </m:r>
                          </m:e>
                        </m:d>
                      </m:e>
                    </m:nary>
                  </m:e>
                </m:d>
                <m:r>
                  <w:rPr>
                    <w:rFonts w:ascii="Cambria Math" w:eastAsiaTheme="minorEastAsia" w:hAnsi="Cambria Math"/>
                  </w:rPr>
                  <m:t>,</m:t>
                </m:r>
              </m:oMath>
            </m:oMathPara>
          </w:p>
        </w:tc>
        <w:tc>
          <w:tcPr>
            <w:tcW w:w="461" w:type="dxa"/>
          </w:tcPr>
          <w:p w14:paraId="38AF1831" w14:textId="77777777" w:rsidR="000C2F29" w:rsidRDefault="00E82388" w:rsidP="0008311B">
            <w:pPr>
              <w:jc w:val="both"/>
              <w:rPr>
                <w:rFonts w:ascii="Calibri" w:eastAsia="Times New Roman" w:hAnsi="Calibri" w:cs="Times New Roman"/>
              </w:rPr>
            </w:pPr>
            <w:r>
              <w:rPr>
                <w:rFonts w:ascii="Calibri" w:eastAsia="Times New Roman" w:hAnsi="Calibri" w:cs="Times New Roman"/>
              </w:rPr>
              <w:t>(4</w:t>
            </w:r>
            <w:r w:rsidR="000C2F29">
              <w:rPr>
                <w:rFonts w:ascii="Calibri" w:eastAsia="Times New Roman" w:hAnsi="Calibri" w:cs="Times New Roman"/>
              </w:rPr>
              <w:t>)</w:t>
            </w:r>
          </w:p>
        </w:tc>
      </w:tr>
      <w:tr w:rsidR="000C2F29" w14:paraId="21EBC74A" w14:textId="77777777" w:rsidTr="000C2F29">
        <w:tc>
          <w:tcPr>
            <w:tcW w:w="9039" w:type="dxa"/>
          </w:tcPr>
          <w:p w14:paraId="1C0A8BBF" w14:textId="77777777" w:rsidR="000C2F29" w:rsidRDefault="000C2F29" w:rsidP="0008311B">
            <w:pPr>
              <w:jc w:val="both"/>
              <w:rPr>
                <w:rFonts w:ascii="Calibri" w:eastAsia="Times New Roman" w:hAnsi="Calibri" w:cs="Times New Roman"/>
              </w:rPr>
            </w:pPr>
            <m:oMathPara>
              <m:oMath>
                <m:r>
                  <w:rPr>
                    <w:rFonts w:ascii="Cambria Math" w:eastAsiaTheme="minorEastAsia" w:hAnsi="Cambria Math"/>
                  </w:rPr>
                  <m:t>INT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e>
                </m:d>
                <m:r>
                  <w:rPr>
                    <w:rFonts w:ascii="Cambria Math" w:eastAsiaTheme="minorEastAsia" w:hAnsi="Cambria Math"/>
                  </w:rPr>
                  <m:t>= 1-</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m:rPr>
                            <m:sty m:val="p"/>
                          </m:rPr>
                          <w:rPr>
                            <w:rFonts w:ascii="Cambria Math" w:eastAsiaTheme="minorEastAsia" w:hAnsi="Cambria Math"/>
                          </w:rPr>
                          <m:t>min⁡</m:t>
                        </m:r>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r>
                      <w:rPr>
                        <w:rFonts w:ascii="Cambria Math" w:eastAsiaTheme="minorEastAsia" w:hAnsi="Cambria Math"/>
                      </w:rPr>
                      <m:t>(i))</m:t>
                    </m:r>
                  </m:num>
                  <m:den>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d>
                          <m:dPr>
                            <m:ctrlPr>
                              <w:rPr>
                                <w:rFonts w:ascii="Cambria Math" w:eastAsiaTheme="minorEastAsia" w:hAnsi="Cambria Math"/>
                                <w:i/>
                              </w:rPr>
                            </m:ctrlPr>
                          </m:dPr>
                          <m:e>
                            <m:r>
                              <w:rPr>
                                <w:rFonts w:ascii="Cambria Math" w:eastAsiaTheme="minorEastAsia" w:hAnsi="Cambria Math"/>
                              </w:rPr>
                              <m:t>i</m:t>
                            </m:r>
                          </m:e>
                        </m:d>
                      </m:e>
                    </m:nary>
                  </m:den>
                </m:f>
                <m:r>
                  <w:rPr>
                    <w:rFonts w:ascii="Cambria Math" w:eastAsiaTheme="minorEastAsia" w:hAnsi="Cambria Math"/>
                  </w:rPr>
                  <m:t>,</m:t>
                </m:r>
              </m:oMath>
            </m:oMathPara>
          </w:p>
        </w:tc>
        <w:tc>
          <w:tcPr>
            <w:tcW w:w="461" w:type="dxa"/>
          </w:tcPr>
          <w:p w14:paraId="5B9FF0F5" w14:textId="77777777" w:rsidR="000C2F29" w:rsidRDefault="00E82388" w:rsidP="0008311B">
            <w:pPr>
              <w:jc w:val="both"/>
              <w:rPr>
                <w:rFonts w:ascii="Calibri" w:eastAsia="Times New Roman" w:hAnsi="Calibri" w:cs="Times New Roman"/>
              </w:rPr>
            </w:pPr>
            <w:r>
              <w:rPr>
                <w:rFonts w:ascii="Calibri" w:eastAsia="Times New Roman" w:hAnsi="Calibri" w:cs="Times New Roman"/>
              </w:rPr>
              <w:t>(5</w:t>
            </w:r>
            <w:r w:rsidR="000C2F29">
              <w:rPr>
                <w:rFonts w:ascii="Calibri" w:eastAsia="Times New Roman" w:hAnsi="Calibri" w:cs="Times New Roman"/>
              </w:rPr>
              <w:t>)</w:t>
            </w:r>
          </w:p>
        </w:tc>
      </w:tr>
    </w:tbl>
    <w:p w14:paraId="6D492504" w14:textId="77777777" w:rsidR="00D644BD" w:rsidRPr="00253022" w:rsidRDefault="00D644BD" w:rsidP="0008311B">
      <w:pPr>
        <w:jc w:val="both"/>
        <w:rPr>
          <w:rFonts w:eastAsiaTheme="minorEastAsia"/>
        </w:rPr>
      </w:pPr>
    </w:p>
    <w:p w14:paraId="2A1E0111" w14:textId="77777777" w:rsidR="00253022" w:rsidRDefault="00253022" w:rsidP="0008311B">
      <w:pPr>
        <w:jc w:val="both"/>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oMath>
      <w:r>
        <w:rPr>
          <w:rFonts w:eastAsiaTheme="minorEastAsia"/>
        </w:rPr>
        <w:t xml:space="preserve"> are the normalized histograms of the ROI and the background.</w:t>
      </w:r>
    </w:p>
    <w:p w14:paraId="5C1BB155" w14:textId="77777777" w:rsidR="00A868D7" w:rsidRDefault="00A868D7" w:rsidP="0008311B">
      <w:pPr>
        <w:jc w:val="both"/>
        <w:rPr>
          <w:rFonts w:eastAsiaTheme="minorEastAsia"/>
        </w:rPr>
      </w:pPr>
      <w:r>
        <w:rPr>
          <w:rFonts w:eastAsiaTheme="minorEastAsia"/>
        </w:rPr>
        <w:t>Along with contrast enhancement, another important aspect to take into account when using texture analysis for image segmentation is the ability of the descriptor to preserve the edges of th</w:t>
      </w:r>
      <w:r w:rsidR="007726C8">
        <w:rPr>
          <w:rFonts w:eastAsiaTheme="minorEastAsia"/>
        </w:rPr>
        <w:t>e structures we want to segment</w:t>
      </w:r>
      <w:r>
        <w:rPr>
          <w:rFonts w:eastAsiaTheme="minorEastAsia"/>
        </w:rPr>
        <w:fldChar w:fldCharType="begin" w:fldLock="1"/>
      </w:r>
      <w:r w:rsidR="005A34F9">
        <w:rPr>
          <w:rFonts w:eastAsiaTheme="minorEastAsia"/>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5</w:t>
      </w:r>
      <w:r>
        <w:rPr>
          <w:rFonts w:eastAsiaTheme="minorEastAsia"/>
        </w:rPr>
        <w:fldChar w:fldCharType="end"/>
      </w:r>
      <w:r>
        <w:rPr>
          <w:rFonts w:eastAsiaTheme="minorEastAsia"/>
        </w:rPr>
        <w:t>. To evaluate this, we use</w:t>
      </w:r>
      <w:r w:rsidR="00822616">
        <w:rPr>
          <w:rFonts w:eastAsiaTheme="minorEastAsia"/>
        </w:rPr>
        <w:t>d</w:t>
      </w:r>
      <w:r>
        <w:rPr>
          <w:rFonts w:eastAsiaTheme="minorEastAsia"/>
        </w:rPr>
        <w:t xml:space="preserve"> the edge preservation index (EPI) defined 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461"/>
      </w:tblGrid>
      <w:tr w:rsidR="000C2F29" w14:paraId="35053AD4" w14:textId="77777777" w:rsidTr="000C2F29">
        <w:tc>
          <w:tcPr>
            <w:tcW w:w="9067" w:type="dxa"/>
          </w:tcPr>
          <w:p w14:paraId="2D6EE0A6" w14:textId="77777777" w:rsidR="000C2F29" w:rsidRDefault="000C2F29" w:rsidP="00A868D7">
            <w:pPr>
              <w:jc w:val="center"/>
              <w:rPr>
                <w:rFonts w:ascii="Calibri" w:eastAsia="Times New Roman" w:hAnsi="Calibri" w:cs="Times New Roman"/>
              </w:rPr>
            </w:pPr>
            <m:oMathPara>
              <m:oMath>
                <m:r>
                  <w:rPr>
                    <w:rFonts w:ascii="Cambria Math" w:eastAsiaTheme="minorEastAsia" w:hAnsi="Cambria Math"/>
                  </w:rPr>
                  <m:t xml:space="preserve">EPI= </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(i-1,j+1)</m:t>
                            </m:r>
                          </m:e>
                        </m:d>
                      </m:e>
                    </m:nary>
                  </m:num>
                  <m:den>
                    <m:nary>
                      <m:naryPr>
                        <m:chr m:val="∑"/>
                        <m:limLoc m:val="undOvr"/>
                        <m:subHide m:val="1"/>
                        <m:supHide m:val="1"/>
                        <m:ctrlPr>
                          <w:rPr>
                            <w:rFonts w:ascii="Cambria Math" w:eastAsiaTheme="minorEastAsia" w:hAnsi="Cambria Math"/>
                            <w:i/>
                          </w:rPr>
                        </m:ctrlPr>
                      </m:naryP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(i-1,i+1)</m:t>
                            </m:r>
                          </m:e>
                        </m:d>
                      </m:e>
                    </m:nary>
                  </m:den>
                </m:f>
                <m:r>
                  <w:rPr>
                    <w:rFonts w:ascii="Cambria Math" w:eastAsiaTheme="minorEastAsia" w:hAnsi="Cambria Math"/>
                  </w:rPr>
                  <m:t>,</m:t>
                </m:r>
              </m:oMath>
            </m:oMathPara>
          </w:p>
        </w:tc>
        <w:tc>
          <w:tcPr>
            <w:tcW w:w="433" w:type="dxa"/>
          </w:tcPr>
          <w:p w14:paraId="11AD00D2" w14:textId="77777777" w:rsidR="000C2F29" w:rsidRDefault="00E82388" w:rsidP="00A868D7">
            <w:pPr>
              <w:jc w:val="center"/>
              <w:rPr>
                <w:rFonts w:ascii="Calibri" w:eastAsia="Times New Roman" w:hAnsi="Calibri" w:cs="Times New Roman"/>
              </w:rPr>
            </w:pPr>
            <w:r>
              <w:rPr>
                <w:rFonts w:ascii="Calibri" w:eastAsia="Times New Roman" w:hAnsi="Calibri" w:cs="Times New Roman"/>
              </w:rPr>
              <w:t>(6</w:t>
            </w:r>
            <w:r w:rsidR="000C2F29">
              <w:rPr>
                <w:rFonts w:ascii="Calibri" w:eastAsia="Times New Roman" w:hAnsi="Calibri" w:cs="Times New Roman"/>
              </w:rPr>
              <w:t>)</w:t>
            </w:r>
          </w:p>
        </w:tc>
      </w:tr>
    </w:tbl>
    <w:p w14:paraId="24AE95E2" w14:textId="77777777" w:rsidR="00253022" w:rsidRPr="00A868D7" w:rsidRDefault="00253022" w:rsidP="00A868D7">
      <w:pPr>
        <w:jc w:val="center"/>
        <w:rPr>
          <w:rFonts w:eastAsiaTheme="minorEastAsia"/>
        </w:rPr>
      </w:pPr>
    </w:p>
    <w:p w14:paraId="58B8C1C9" w14:textId="77777777" w:rsidR="0088501C" w:rsidRDefault="00A868D7" w:rsidP="00311AD6">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(i,j)</m:t>
        </m:r>
      </m:oMath>
      <w:r>
        <w:rPr>
          <w:rFonts w:eastAsiaTheme="minorEastAsia"/>
        </w:rPr>
        <w:t xml:space="preserve"> is the value of the texture image pixel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(i,j)</m:t>
        </m:r>
      </m:oMath>
      <w:r>
        <w:rPr>
          <w:rFonts w:eastAsiaTheme="minorEastAsia"/>
        </w:rPr>
        <w:t xml:space="preserve"> is t</w:t>
      </w:r>
      <w:r w:rsidR="00311AD6">
        <w:rPr>
          <w:rFonts w:eastAsiaTheme="minorEastAsia"/>
        </w:rPr>
        <w:t xml:space="preserve">he value of the original image;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(i,j)</m:t>
        </m:r>
      </m:oMath>
      <w:r w:rsidR="00311AD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(i,j)</m:t>
        </m:r>
      </m:oMath>
      <w:r w:rsidR="00311AD6">
        <w:rPr>
          <w:rFonts w:eastAsiaTheme="minorEastAsia"/>
        </w:rPr>
        <w:t xml:space="preserve"> are in the edge area, previously segmented in the original </w:t>
      </w:r>
      <w:r w:rsidR="009F6CF5">
        <w:rPr>
          <w:rFonts w:eastAsiaTheme="minorEastAsia"/>
        </w:rPr>
        <w:t>i</w:t>
      </w:r>
      <w:r w:rsidR="007726C8">
        <w:rPr>
          <w:rFonts w:eastAsiaTheme="minorEastAsia"/>
        </w:rPr>
        <w:t>mage</w:t>
      </w:r>
      <w:r w:rsidR="00311AD6">
        <w:rPr>
          <w:rFonts w:eastAsiaTheme="minorEastAsia"/>
        </w:rPr>
        <w:fldChar w:fldCharType="begin" w:fldLock="1"/>
      </w:r>
      <w:r w:rsidR="001E1856">
        <w:rPr>
          <w:rFonts w:eastAsiaTheme="minorEastAsia"/>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"&lt;sup&gt;28&lt;/sup&gt;", "plainTextFormattedCitation" : "28", "previouslyFormattedCitation" : "&lt;sup&gt;26&lt;/sup&gt;" }, "properties" : { "noteIndex" : 0 }, "schema" : "https://github.com/citation-style-language/schema/raw/master/csl-citation.json" }</w:instrText>
      </w:r>
      <w:r w:rsidR="00311AD6">
        <w:rPr>
          <w:rFonts w:eastAsiaTheme="minorEastAsia"/>
        </w:rPr>
        <w:fldChar w:fldCharType="separate"/>
      </w:r>
      <w:r w:rsidR="001E1856" w:rsidRPr="001E1856">
        <w:rPr>
          <w:rFonts w:eastAsiaTheme="minorEastAsia"/>
          <w:noProof/>
          <w:vertAlign w:val="superscript"/>
        </w:rPr>
        <w:t>28</w:t>
      </w:r>
      <w:r w:rsidR="00311AD6">
        <w:rPr>
          <w:rFonts w:eastAsiaTheme="minorEastAsia"/>
        </w:rPr>
        <w:fldChar w:fldCharType="end"/>
      </w:r>
      <w:r w:rsidR="00311AD6">
        <w:rPr>
          <w:rFonts w:eastAsiaTheme="minorEastAsia"/>
        </w:rPr>
        <w:t xml:space="preserve">. </w:t>
      </w:r>
    </w:p>
    <w:p w14:paraId="42EF2F2F" w14:textId="77777777" w:rsidR="00D87D73" w:rsidRDefault="00022888" w:rsidP="00D87D73">
      <w:pPr>
        <w:jc w:val="both"/>
        <w:rPr>
          <w:rFonts w:eastAsiaTheme="minorEastAsia"/>
        </w:rPr>
      </w:pPr>
      <w:r>
        <w:rPr>
          <w:rFonts w:eastAsiaTheme="minorEastAsia"/>
        </w:rPr>
        <w:t>We compare the SNR, CNR, MD</w:t>
      </w:r>
      <w:r w:rsidR="00C63006">
        <w:rPr>
          <w:rFonts w:eastAsiaTheme="minorEastAsia"/>
        </w:rPr>
        <w:t xml:space="preserve">, INT and EPI of the original images with the texture images obtained using per-pixel computation with the descriptors listed in table 1. </w:t>
      </w:r>
      <w:r w:rsidR="00D87D73">
        <w:rPr>
          <w:rFonts w:eastAsiaTheme="minorEastAsia"/>
        </w:rPr>
        <w:t>Table 2 shows the results of MD, INT, SNR, CNR and EPI for the original image, while table 3 shows which texture descriptors improve each contrast index. The results for the pre-processing stage used in the segmentation algorithm to obtain an intensity image with a higher contrast are also shown in table 3.</w:t>
      </w:r>
    </w:p>
    <w:p w14:paraId="6CF1FEE1" w14:textId="77777777" w:rsidR="00E00EE0" w:rsidRDefault="00C63006" w:rsidP="00311AD6">
      <w:pPr>
        <w:jc w:val="both"/>
        <w:rPr>
          <w:rFonts w:eastAsiaTheme="minorEastAsia"/>
        </w:rPr>
      </w:pPr>
      <w:r>
        <w:rPr>
          <w:rFonts w:eastAsiaTheme="minorEastAsia"/>
        </w:rPr>
        <w:t xml:space="preserve">The first order descriptor that obtained better results enhancing the image was the Mean of the histogram with higher values of </w:t>
      </w:r>
      <w:r w:rsidR="00D87D73">
        <w:rPr>
          <w:rFonts w:eastAsiaTheme="minorEastAsia"/>
        </w:rPr>
        <w:t>MD</w:t>
      </w:r>
      <w:r>
        <w:rPr>
          <w:rFonts w:eastAsiaTheme="minorEastAsia"/>
        </w:rPr>
        <w:t>, INT and CNR</w:t>
      </w:r>
      <w:r w:rsidR="00C20019">
        <w:rPr>
          <w:rFonts w:eastAsiaTheme="minorEastAsia"/>
        </w:rPr>
        <w:t xml:space="preserve"> than the original image, however the SNR was lower than in the original image and the ability to preserve borders was low; the SNR and the EPI were improved by the Entropy and Mean Difference descriptors respectively, however the other </w:t>
      </w:r>
      <w:r w:rsidR="003605C0">
        <w:rPr>
          <w:rFonts w:eastAsiaTheme="minorEastAsia"/>
        </w:rPr>
        <w:t xml:space="preserve">contrast enhancement </w:t>
      </w:r>
      <w:r w:rsidR="00D87D73">
        <w:rPr>
          <w:rFonts w:eastAsiaTheme="minorEastAsia"/>
        </w:rPr>
        <w:t>indic</w:t>
      </w:r>
      <w:r w:rsidR="00707058">
        <w:rPr>
          <w:rFonts w:eastAsiaTheme="minorEastAsia"/>
        </w:rPr>
        <w:t>es had no good results using the</w:t>
      </w:r>
      <w:r w:rsidR="00C20019">
        <w:rPr>
          <w:rFonts w:eastAsiaTheme="minorEastAsia"/>
        </w:rPr>
        <w:t>s</w:t>
      </w:r>
      <w:r w:rsidR="00707058">
        <w:rPr>
          <w:rFonts w:eastAsiaTheme="minorEastAsia"/>
        </w:rPr>
        <w:t>e</w:t>
      </w:r>
      <w:r w:rsidR="00C20019">
        <w:rPr>
          <w:rFonts w:eastAsiaTheme="minorEastAsia"/>
        </w:rPr>
        <w:t xml:space="preserve"> descriptors. </w:t>
      </w:r>
    </w:p>
    <w:p w14:paraId="1ACBF1A8" w14:textId="77777777" w:rsidR="00E00EE0" w:rsidRDefault="00F70D2B" w:rsidP="00311AD6">
      <w:pPr>
        <w:jc w:val="both"/>
        <w:rPr>
          <w:rFonts w:eastAsiaTheme="minorEastAsia"/>
        </w:rPr>
      </w:pPr>
      <w:r>
        <w:rPr>
          <w:rFonts w:eastAsiaTheme="minorEastAsia"/>
        </w:rPr>
        <w:t>The results also show that using second order descriptors based on the co-occurrence matrix for image enhancement are not useful since none of the texture descriptors proposed by Haralick</w:t>
      </w:r>
      <w:r>
        <w:rPr>
          <w:rFonts w:eastAsiaTheme="minorEastAsia"/>
        </w:rPr>
        <w:fldChar w:fldCharType="begin" w:fldLock="1"/>
      </w:r>
      <w:r w:rsidR="001E1856">
        <w:rPr>
          <w:rFonts w:eastAsiaTheme="minorEastAsia"/>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"&lt;sup&gt;17&lt;/sup&gt;", "plainTextFormattedCitation" : "17", "previouslyFormattedCitation" : "&lt;sup&gt;15&lt;/sup&gt;" }, "properties" : { "noteIndex" : 0 }, "schema" : "https://github.com/citation-style-language/schema/raw/master/csl-citation.json" }</w:instrText>
      </w:r>
      <w:r>
        <w:rPr>
          <w:rFonts w:eastAsiaTheme="minorEastAsia"/>
        </w:rPr>
        <w:fldChar w:fldCharType="separate"/>
      </w:r>
      <w:r w:rsidR="001E1856" w:rsidRPr="001E1856">
        <w:rPr>
          <w:rFonts w:eastAsiaTheme="minorEastAsia"/>
          <w:noProof/>
          <w:vertAlign w:val="superscript"/>
        </w:rPr>
        <w:t>17</w:t>
      </w:r>
      <w:r>
        <w:rPr>
          <w:rFonts w:eastAsiaTheme="minorEastAsia"/>
        </w:rPr>
        <w:fldChar w:fldCharType="end"/>
      </w:r>
      <w:r>
        <w:rPr>
          <w:rFonts w:eastAsiaTheme="minorEastAsia"/>
        </w:rPr>
        <w:t xml:space="preserve"> are able to enhance the contrast of the image</w:t>
      </w:r>
      <w:r w:rsidR="00E00EE0">
        <w:rPr>
          <w:rFonts w:eastAsiaTheme="minorEastAsia"/>
        </w:rPr>
        <w:t>.</w:t>
      </w:r>
      <w:r>
        <w:rPr>
          <w:rFonts w:eastAsiaTheme="minorEastAsia"/>
        </w:rPr>
        <w:t xml:space="preserve"> </w:t>
      </w:r>
      <w:r w:rsidR="00E00EE0">
        <w:rPr>
          <w:rFonts w:eastAsiaTheme="minorEastAsia"/>
        </w:rPr>
        <w:t>A</w:t>
      </w:r>
      <w:r w:rsidR="006C50D0">
        <w:rPr>
          <w:rFonts w:eastAsiaTheme="minorEastAsia"/>
        </w:rPr>
        <w:t>lthough none of these descriptors improve the contrast of the image</w:t>
      </w:r>
      <w:r w:rsidR="00AD0902">
        <w:rPr>
          <w:rFonts w:eastAsiaTheme="minorEastAsia"/>
        </w:rPr>
        <w:t xml:space="preserve">, the Homogeneity of the co-occurrence matrix had </w:t>
      </w:r>
      <w:r w:rsidR="006C50D0">
        <w:rPr>
          <w:rFonts w:eastAsiaTheme="minorEastAsia"/>
        </w:rPr>
        <w:t>higher values in</w:t>
      </w:r>
      <w:r w:rsidR="00AD0902">
        <w:rPr>
          <w:rFonts w:eastAsiaTheme="minorEastAsia"/>
        </w:rPr>
        <w:t xml:space="preserve"> </w:t>
      </w:r>
      <w:r w:rsidR="003605C0">
        <w:rPr>
          <w:rFonts w:eastAsiaTheme="minorEastAsia"/>
        </w:rPr>
        <w:t xml:space="preserve">all </w:t>
      </w:r>
      <w:r w:rsidR="00E00EE0">
        <w:rPr>
          <w:rFonts w:eastAsiaTheme="minorEastAsia"/>
        </w:rPr>
        <w:t>indices</w:t>
      </w:r>
      <w:r w:rsidR="003605C0">
        <w:rPr>
          <w:rFonts w:eastAsiaTheme="minorEastAsia"/>
        </w:rPr>
        <w:t xml:space="preserve"> than the other co-occurrence based descriptors</w:t>
      </w:r>
      <w:r w:rsidR="00AD0902">
        <w:rPr>
          <w:rFonts w:eastAsiaTheme="minorEastAsia"/>
        </w:rPr>
        <w:t xml:space="preserve">. </w:t>
      </w:r>
      <w:r w:rsidR="00E00EE0">
        <w:rPr>
          <w:rFonts w:eastAsiaTheme="minorEastAsia"/>
        </w:rPr>
        <w:t xml:space="preserve">Except for the Variance and Energy, all the </w:t>
      </w:r>
      <w:proofErr w:type="spellStart"/>
      <w:r w:rsidR="00E00EE0">
        <w:rPr>
          <w:rFonts w:eastAsiaTheme="minorEastAsia"/>
        </w:rPr>
        <w:t>Haralick</w:t>
      </w:r>
      <w:proofErr w:type="spellEnd"/>
      <w:r w:rsidR="00E00EE0">
        <w:rPr>
          <w:rFonts w:eastAsiaTheme="minorEastAsia"/>
        </w:rPr>
        <w:t xml:space="preserve"> texture descriptors improved the SNR significantly but the MD, INT, CNR and EPI were reduced considerably using these descriptors. Looking at equation 2 a higher SNR value may imply two things, the mean gray-level of the region increased and/or the standard deviation of the region decreased, making the region brighter and/or more homogenous, but if the contrast between the region and the background is diminished the visualization of the region of interest is going to be more difficult, since the mean gray-level and the homogeneity of the regions is very similar;</w:t>
      </w:r>
      <w:r w:rsidR="00054672">
        <w:rPr>
          <w:rFonts w:eastAsiaTheme="minorEastAsia"/>
        </w:rPr>
        <w:t xml:space="preserve"> in</w:t>
      </w:r>
      <w:r w:rsidR="00E00EE0">
        <w:rPr>
          <w:rFonts w:eastAsiaTheme="minorEastAsia"/>
        </w:rPr>
        <w:t xml:space="preserve"> figure 1 </w:t>
      </w:r>
      <w:r w:rsidR="00054672">
        <w:rPr>
          <w:rFonts w:eastAsiaTheme="minorEastAsia"/>
        </w:rPr>
        <w:t>is shown</w:t>
      </w:r>
      <w:r w:rsidR="00E00EE0">
        <w:rPr>
          <w:rFonts w:eastAsiaTheme="minorEastAsia"/>
        </w:rPr>
        <w:t xml:space="preserve"> how a breast tumor with high SNR in an ultrasound image does not imply a better visualization of the lesion, the original image has a SNR value </w:t>
      </w:r>
      <w:r w:rsidR="00E00EE0">
        <w:rPr>
          <w:rFonts w:eastAsiaTheme="minorEastAsia"/>
        </w:rPr>
        <w:lastRenderedPageBreak/>
        <w:t>of 1.4940 and a CNR value of 1.4882 and the texture image, obtained using the correlation of the co-occurrence matrix as texture descriptor, has a SNR value of 3.2322 and a CNR value of 0.0744.</w:t>
      </w:r>
    </w:p>
    <w:p w14:paraId="1D026D82" w14:textId="77777777" w:rsidR="00707058" w:rsidRDefault="00E00EE0" w:rsidP="00311AD6">
      <w:pPr>
        <w:jc w:val="both"/>
        <w:rPr>
          <w:rFonts w:eastAsiaTheme="minorEastAsia"/>
        </w:rPr>
      </w:pPr>
      <w:r>
        <w:rPr>
          <w:rFonts w:eastAsiaTheme="minorEastAsia"/>
        </w:rPr>
        <w:t>Table 3 shows that of</w:t>
      </w:r>
      <w:r w:rsidR="00AD0902">
        <w:rPr>
          <w:rFonts w:eastAsiaTheme="minorEastAsia"/>
        </w:rPr>
        <w:t xml:space="preserve"> all the Run-length texture descriptors </w:t>
      </w:r>
      <w:r w:rsidR="00854ADE">
        <w:rPr>
          <w:rFonts w:eastAsiaTheme="minorEastAsia"/>
        </w:rPr>
        <w:t xml:space="preserve">the SRE of the run-length </w:t>
      </w:r>
      <w:r w:rsidR="006C50D0">
        <w:rPr>
          <w:rFonts w:eastAsiaTheme="minorEastAsia"/>
        </w:rPr>
        <w:t xml:space="preserve">matrix </w:t>
      </w:r>
      <w:r w:rsidR="00854ADE">
        <w:rPr>
          <w:rFonts w:eastAsiaTheme="minorEastAsia"/>
        </w:rPr>
        <w:t>have better results improving t</w:t>
      </w:r>
      <w:r w:rsidR="002A612D">
        <w:rPr>
          <w:rFonts w:eastAsiaTheme="minorEastAsia"/>
        </w:rPr>
        <w:t xml:space="preserve">he </w:t>
      </w:r>
      <w:r w:rsidR="00D87D73">
        <w:rPr>
          <w:rFonts w:eastAsiaTheme="minorEastAsia"/>
        </w:rPr>
        <w:t>MD</w:t>
      </w:r>
      <w:r w:rsidR="002A612D">
        <w:rPr>
          <w:rFonts w:eastAsiaTheme="minorEastAsia"/>
        </w:rPr>
        <w:t>, INT, SNR and CNR of the image</w:t>
      </w:r>
      <w:r>
        <w:rPr>
          <w:rFonts w:eastAsiaTheme="minorEastAsia"/>
        </w:rPr>
        <w:t xml:space="preserve">; this texture feature is also the one that enhances the </w:t>
      </w:r>
      <w:proofErr w:type="spellStart"/>
      <w:r>
        <w:rPr>
          <w:rFonts w:eastAsiaTheme="minorEastAsia"/>
        </w:rPr>
        <w:t>Minkowski</w:t>
      </w:r>
      <w:proofErr w:type="spellEnd"/>
      <w:r>
        <w:rPr>
          <w:rFonts w:eastAsiaTheme="minorEastAsia"/>
        </w:rPr>
        <w:t>-form distance and the histogram intersection the most, making easier the differentiation between regions using their probabilities, since the normalized histogram can be used as the probability density function of each gray-level to belong to a region</w:t>
      </w:r>
      <w:r>
        <w:rPr>
          <w:rFonts w:eastAsiaTheme="minorEastAsia"/>
        </w:rPr>
        <w:fldChar w:fldCharType="begin" w:fldLock="1"/>
      </w:r>
      <w:r w:rsidR="001E1856">
        <w:rPr>
          <w:rFonts w:eastAsiaTheme="minorEastAsia"/>
        </w:rPr>
        <w:instrText>ADDIN CSL_CITATION { "citationItems" : [ { "id" : "ITEM-1", "itemData" : { "DOI" : "10.1016/j.compmedimag.2013.08.004", "ISSN" : "1879-0771", "PMID" : "24054309", "abstract" : "Mutual information (MI) is a popular similarity measure for performing image registration between different modalities. MI makes a statistical comparison between two images by computing the entropy from the probability distribution of the data. Therefore, to obtain an accurate registration it is important to have an accurate estimation of the true underlying probability distribution. Within the statistics literature, many methods have been proposed for finding the 'optimal' probability density, with the aim of improving the estimation by means of optimal histogram bin size selection. This provokes the common question of how many bins should actually be used when constructing a histogram. There is no definitive answer to this. This question itself has received little attention in the MI literature, and yet this issue is critical to the effectiveness of the algorithm. The purpose of this paper is to highlight this fundamental element of the MI algorithm. We present a comprehensive study that introduces methods from statistics literature and incorporates these for image registration. We demonstrate this work for registration of multi-modal retinal images: colour fundus photographs and scanning laser ophthalmoscope images. The registration of these modalities offers significant enhancement to early glaucoma detection, however traditional registration techniques fail to perform sufficiently well. We find that adaptive probability density estimation heavily impacts on registration accuracy and runtime, improving over traditional binning techniques.", "author" : [ { "dropping-particle" : "", "family" : "Legg", "given" : "P A", "non-dropping-particle" : "", "parse-names" : false, "suffix" : "" }, { "dropping-particle" : "", "family" : "Rosin", "given" : "P L", "non-dropping-particle" : "", "parse-names" : false, "suffix" : "" }, { "dropping-particle" : "", "family" : "Marshall", "given" : "D", "non-dropping-particle" : "", "parse-names" : false, "suffix" : "" }, { "dropping-particle" : "", "family" : "Morgan", "given" : "J E", "non-dropping-particle" : "", "parse-names" : false, "suffix" : "" } ], "container-title" : "Computerized medical imaging and graphics : the official journal of the Computerized Medical Imaging Society", "id" : "ITEM-1", "issue" : "7-8", "issued" : { "date-parts" : [ [ "2013", "1" ] ] }, "page" : "597-606", "title" : "Improving accuracy and efficiency of mutual information for multi-modal retinal image registration using adaptive probability density estimation.", "type" : "article-journal", "volume" : "37" }, "uris" : [ "http://www.mendeley.com/documents/?uuid=014f8370-7f6a-4ead-b37c-8402cf5de4c7" ] } ], "mendeley" : { "formattedCitation" : "&lt;sup&gt;29&lt;/sup&gt;", "plainTextFormattedCitation" : "29", "previouslyFormattedCitation" : "&lt;sup&gt;27&lt;/sup&gt;" }, "properties" : { "noteIndex" : 0 }, "schema" : "https://github.com/citation-style-language/schema/raw/master/csl-citation.json" }</w:instrText>
      </w:r>
      <w:r>
        <w:rPr>
          <w:rFonts w:eastAsiaTheme="minorEastAsia"/>
        </w:rPr>
        <w:fldChar w:fldCharType="separate"/>
      </w:r>
      <w:r w:rsidR="001E1856" w:rsidRPr="001E1856">
        <w:rPr>
          <w:rFonts w:eastAsiaTheme="minorEastAsia"/>
          <w:noProof/>
          <w:vertAlign w:val="superscript"/>
        </w:rPr>
        <w:t>29</w:t>
      </w:r>
      <w:r>
        <w:rPr>
          <w:rFonts w:eastAsiaTheme="minorEastAsia"/>
        </w:rPr>
        <w:fldChar w:fldCharType="end"/>
      </w:r>
      <w:r>
        <w:rPr>
          <w:rFonts w:eastAsiaTheme="minorEastAsia"/>
        </w:rPr>
        <w:t>.</w:t>
      </w:r>
      <w:r w:rsidR="006C50D0">
        <w:rPr>
          <w:rFonts w:eastAsiaTheme="minorEastAsia"/>
        </w:rPr>
        <w:t xml:space="preserve"> As</w:t>
      </w:r>
      <w:r w:rsidR="00854ADE">
        <w:rPr>
          <w:rFonts w:eastAsiaTheme="minorEastAsia"/>
        </w:rPr>
        <w:t xml:space="preserve"> the </w:t>
      </w:r>
      <w:proofErr w:type="spellStart"/>
      <w:r w:rsidR="00854ADE">
        <w:rPr>
          <w:rFonts w:eastAsiaTheme="minorEastAsia"/>
        </w:rPr>
        <w:t>Haralick</w:t>
      </w:r>
      <w:proofErr w:type="spellEnd"/>
      <w:r w:rsidR="00854ADE">
        <w:rPr>
          <w:rFonts w:eastAsiaTheme="minorEastAsia"/>
        </w:rPr>
        <w:t xml:space="preserve"> textu</w:t>
      </w:r>
      <w:r w:rsidR="00D549AD">
        <w:rPr>
          <w:rFonts w:eastAsiaTheme="minorEastAsia"/>
        </w:rPr>
        <w:t>re descriptors, none of the run-</w:t>
      </w:r>
      <w:r w:rsidR="00854ADE">
        <w:rPr>
          <w:rFonts w:eastAsiaTheme="minorEastAsia"/>
        </w:rPr>
        <w:t>length texture descriptors was able to preserve borders, decreasing the EPI significantly</w:t>
      </w:r>
      <w:r>
        <w:rPr>
          <w:rFonts w:eastAsiaTheme="minorEastAsia"/>
        </w:rPr>
        <w:t>; in fact, o</w:t>
      </w:r>
      <w:r w:rsidR="00F70D2B">
        <w:rPr>
          <w:rFonts w:eastAsiaTheme="minorEastAsia"/>
        </w:rPr>
        <w:t xml:space="preserve">f all the texture descriptors listed in table 1, the only one </w:t>
      </w:r>
      <w:r w:rsidR="00054672">
        <w:rPr>
          <w:rFonts w:eastAsiaTheme="minorEastAsia"/>
        </w:rPr>
        <w:t xml:space="preserve">able to preserve edges was the </w:t>
      </w:r>
      <w:r w:rsidR="00F70D2B">
        <w:rPr>
          <w:rFonts w:eastAsiaTheme="minorEastAsia"/>
        </w:rPr>
        <w:t>difference of the mean</w:t>
      </w:r>
      <w:r w:rsidR="00F70D2B">
        <w:rPr>
          <w:rFonts w:eastAsiaTheme="minorEastAsia"/>
        </w:rPr>
        <w:fldChar w:fldCharType="begin" w:fldLock="1"/>
      </w:r>
      <w:r w:rsidR="00F70D2B">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00F70D2B">
        <w:rPr>
          <w:rFonts w:eastAsiaTheme="minorEastAsia"/>
        </w:rPr>
        <w:fldChar w:fldCharType="separate"/>
      </w:r>
      <w:r w:rsidR="00F70D2B" w:rsidRPr="006C1FD4">
        <w:rPr>
          <w:rFonts w:eastAsiaTheme="minorEastAsia"/>
          <w:noProof/>
          <w:vertAlign w:val="superscript"/>
        </w:rPr>
        <w:t>6</w:t>
      </w:r>
      <w:r w:rsidR="00F70D2B">
        <w:rPr>
          <w:rFonts w:eastAsiaTheme="minorEastAsia"/>
        </w:rPr>
        <w:fldChar w:fldCharType="end"/>
      </w:r>
    </w:p>
    <w:p w14:paraId="012FE5E7" w14:textId="77777777" w:rsidR="00C469B1" w:rsidRPr="00C469B1" w:rsidRDefault="00C469B1" w:rsidP="00C469B1">
      <w:pPr>
        <w:spacing w:after="0"/>
        <w:jc w:val="center"/>
        <w:rPr>
          <w:rFonts w:eastAsiaTheme="minorEastAsia"/>
          <w:sz w:val="18"/>
        </w:rPr>
      </w:pPr>
      <w:proofErr w:type="gramStart"/>
      <w:r w:rsidRPr="00C469B1">
        <w:rPr>
          <w:rFonts w:eastAsiaTheme="minorEastAsia"/>
          <w:sz w:val="18"/>
        </w:rPr>
        <w:t>Table 2.</w:t>
      </w:r>
      <w:proofErr w:type="gramEnd"/>
      <w:r w:rsidRPr="00C469B1">
        <w:rPr>
          <w:rFonts w:eastAsiaTheme="minorEastAsia"/>
          <w:sz w:val="18"/>
        </w:rPr>
        <w:t xml:space="preserve"> Original image contrast </w:t>
      </w:r>
      <w:r w:rsidR="00D87D73">
        <w:rPr>
          <w:rFonts w:eastAsiaTheme="minorEastAsia"/>
          <w:sz w:val="18"/>
        </w:rPr>
        <w:t>indices</w:t>
      </w:r>
    </w:p>
    <w:tbl>
      <w:tblPr>
        <w:tblStyle w:val="Tablaconcuadrcula"/>
        <w:tblW w:w="0" w:type="auto"/>
        <w:tblLook w:val="04A0" w:firstRow="1" w:lastRow="0" w:firstColumn="1" w:lastColumn="0" w:noHBand="0" w:noVBand="1"/>
      </w:tblPr>
      <w:tblGrid>
        <w:gridCol w:w="1915"/>
        <w:gridCol w:w="1915"/>
        <w:gridCol w:w="1915"/>
        <w:gridCol w:w="1915"/>
        <w:gridCol w:w="1916"/>
      </w:tblGrid>
      <w:tr w:rsidR="00C469B1" w:rsidRPr="00C469B1" w14:paraId="482EEE69" w14:textId="77777777" w:rsidTr="008B0120">
        <w:tc>
          <w:tcPr>
            <w:tcW w:w="1915" w:type="dxa"/>
          </w:tcPr>
          <w:p w14:paraId="259381F2" w14:textId="77777777" w:rsidR="00C469B1" w:rsidRPr="00C469B1" w:rsidRDefault="002050B0" w:rsidP="00311AD6">
            <w:pPr>
              <w:jc w:val="both"/>
              <w:rPr>
                <w:rFonts w:eastAsiaTheme="minorEastAsia"/>
                <w:sz w:val="18"/>
              </w:rPr>
            </w:pPr>
            <w:r>
              <w:rPr>
                <w:rFonts w:eastAsiaTheme="minorEastAsia"/>
                <w:sz w:val="18"/>
              </w:rPr>
              <w:t>MD</w:t>
            </w:r>
          </w:p>
        </w:tc>
        <w:tc>
          <w:tcPr>
            <w:tcW w:w="1915" w:type="dxa"/>
          </w:tcPr>
          <w:p w14:paraId="26ECEF24" w14:textId="77777777" w:rsidR="00C469B1" w:rsidRPr="00C469B1" w:rsidRDefault="00C469B1" w:rsidP="00311AD6">
            <w:pPr>
              <w:jc w:val="both"/>
              <w:rPr>
                <w:rFonts w:eastAsiaTheme="minorEastAsia"/>
                <w:sz w:val="18"/>
              </w:rPr>
            </w:pPr>
            <w:r w:rsidRPr="00C469B1">
              <w:rPr>
                <w:rFonts w:eastAsiaTheme="minorEastAsia"/>
                <w:sz w:val="18"/>
              </w:rPr>
              <w:t>INT</w:t>
            </w:r>
          </w:p>
        </w:tc>
        <w:tc>
          <w:tcPr>
            <w:tcW w:w="1915" w:type="dxa"/>
          </w:tcPr>
          <w:p w14:paraId="6A9F0F54" w14:textId="77777777" w:rsidR="00C469B1" w:rsidRPr="00C469B1" w:rsidRDefault="00C469B1" w:rsidP="00311AD6">
            <w:pPr>
              <w:jc w:val="both"/>
              <w:rPr>
                <w:rFonts w:eastAsiaTheme="minorEastAsia"/>
                <w:sz w:val="18"/>
              </w:rPr>
            </w:pPr>
            <w:r w:rsidRPr="00C469B1">
              <w:rPr>
                <w:rFonts w:eastAsiaTheme="minorEastAsia"/>
                <w:sz w:val="18"/>
              </w:rPr>
              <w:t>SNR</w:t>
            </w:r>
          </w:p>
        </w:tc>
        <w:tc>
          <w:tcPr>
            <w:tcW w:w="1915" w:type="dxa"/>
          </w:tcPr>
          <w:p w14:paraId="731C0A80" w14:textId="77777777" w:rsidR="00C469B1" w:rsidRPr="00C469B1" w:rsidRDefault="00C469B1" w:rsidP="00311AD6">
            <w:pPr>
              <w:jc w:val="both"/>
              <w:rPr>
                <w:rFonts w:eastAsiaTheme="minorEastAsia"/>
                <w:sz w:val="18"/>
              </w:rPr>
            </w:pPr>
            <w:r w:rsidRPr="00C469B1">
              <w:rPr>
                <w:rFonts w:eastAsiaTheme="minorEastAsia"/>
                <w:sz w:val="18"/>
              </w:rPr>
              <w:t>CNR</w:t>
            </w:r>
          </w:p>
        </w:tc>
        <w:tc>
          <w:tcPr>
            <w:tcW w:w="1916" w:type="dxa"/>
          </w:tcPr>
          <w:p w14:paraId="15CBD820" w14:textId="77777777" w:rsidR="00C469B1" w:rsidRPr="00C469B1" w:rsidRDefault="00C469B1" w:rsidP="00311AD6">
            <w:pPr>
              <w:jc w:val="both"/>
              <w:rPr>
                <w:rFonts w:eastAsiaTheme="minorEastAsia"/>
                <w:sz w:val="18"/>
              </w:rPr>
            </w:pPr>
            <w:r w:rsidRPr="00C469B1">
              <w:rPr>
                <w:rFonts w:eastAsiaTheme="minorEastAsia"/>
                <w:sz w:val="18"/>
              </w:rPr>
              <w:t>EPI</w:t>
            </w:r>
          </w:p>
        </w:tc>
      </w:tr>
      <w:tr w:rsidR="00C469B1" w:rsidRPr="00C469B1" w14:paraId="344937DE" w14:textId="77777777" w:rsidTr="008B0120">
        <w:tc>
          <w:tcPr>
            <w:tcW w:w="1915" w:type="dxa"/>
          </w:tcPr>
          <w:p w14:paraId="4B7D011E" w14:textId="77777777"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1.4136 ±0.3264</w:t>
            </w:r>
          </w:p>
        </w:tc>
        <w:tc>
          <w:tcPr>
            <w:tcW w:w="1915" w:type="dxa"/>
          </w:tcPr>
          <w:p w14:paraId="15A0C6F9" w14:textId="77777777"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0.2932 ±0.1632</w:t>
            </w:r>
          </w:p>
        </w:tc>
        <w:tc>
          <w:tcPr>
            <w:tcW w:w="1915" w:type="dxa"/>
          </w:tcPr>
          <w:p w14:paraId="53FE0796" w14:textId="77777777"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1.7450 ±0.5285</w:t>
            </w:r>
          </w:p>
        </w:tc>
        <w:tc>
          <w:tcPr>
            <w:tcW w:w="1915" w:type="dxa"/>
          </w:tcPr>
          <w:p w14:paraId="5375EA1F" w14:textId="77777777"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1.0784 ±0.3316</w:t>
            </w:r>
          </w:p>
        </w:tc>
        <w:tc>
          <w:tcPr>
            <w:tcW w:w="1916" w:type="dxa"/>
          </w:tcPr>
          <w:p w14:paraId="6DA37EED" w14:textId="77777777"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 ±0</w:t>
            </w:r>
          </w:p>
        </w:tc>
      </w:tr>
    </w:tbl>
    <w:p w14:paraId="77F11D88" w14:textId="77777777" w:rsidR="00476B68" w:rsidRDefault="00476B68" w:rsidP="00476B68">
      <w:pPr>
        <w:spacing w:after="0"/>
        <w:rPr>
          <w:rFonts w:eastAsiaTheme="minorEastAsia"/>
        </w:rPr>
      </w:pPr>
    </w:p>
    <w:p w14:paraId="7806DB18" w14:textId="18262FCD" w:rsidR="00476B68" w:rsidRPr="00B96D70" w:rsidRDefault="00476B68" w:rsidP="00476B68">
      <w:pPr>
        <w:spacing w:after="0"/>
        <w:jc w:val="center"/>
        <w:rPr>
          <w:rFonts w:eastAsiaTheme="minorEastAsia"/>
          <w:sz w:val="18"/>
          <w:szCs w:val="18"/>
        </w:rPr>
      </w:pPr>
      <w:proofErr w:type="gramStart"/>
      <w:r>
        <w:rPr>
          <w:rFonts w:eastAsiaTheme="minorEastAsia"/>
          <w:sz w:val="18"/>
          <w:szCs w:val="18"/>
        </w:rPr>
        <w:t>Table 3.</w:t>
      </w:r>
      <w:proofErr w:type="gramEnd"/>
      <w:r>
        <w:rPr>
          <w:rFonts w:eastAsiaTheme="minorEastAsia"/>
          <w:sz w:val="18"/>
          <w:szCs w:val="18"/>
        </w:rPr>
        <w:t xml:space="preserve"> Texture descriptors than enhance the contrast</w:t>
      </w:r>
      <w:ins w:id="55" w:author="FERNANDO ARAMBULA" w:date="2015-07-02T12:53:00Z">
        <w:r w:rsidR="00591C3E">
          <w:rPr>
            <w:rFonts w:eastAsiaTheme="minorEastAsia"/>
            <w:sz w:val="18"/>
            <w:szCs w:val="18"/>
          </w:rPr>
          <w:t xml:space="preserve"> (--- INDICATES THAT THIS DESCRIPTOR DID NOT IMPROVED THE INDEX)</w:t>
        </w:r>
      </w:ins>
    </w:p>
    <w:tbl>
      <w:tblPr>
        <w:tblStyle w:val="Tablaconcuadrcula"/>
        <w:tblW w:w="0" w:type="auto"/>
        <w:jc w:val="center"/>
        <w:tblLook w:val="04A0" w:firstRow="1" w:lastRow="0" w:firstColumn="1" w:lastColumn="0" w:noHBand="0" w:noVBand="1"/>
      </w:tblPr>
      <w:tblGrid>
        <w:gridCol w:w="2394"/>
        <w:gridCol w:w="1008"/>
        <w:gridCol w:w="1386"/>
        <w:gridCol w:w="2394"/>
        <w:gridCol w:w="2394"/>
      </w:tblGrid>
      <w:tr w:rsidR="00476B68" w:rsidRPr="00CA72A9" w14:paraId="1AB1EE00" w14:textId="77777777" w:rsidTr="001E1856">
        <w:trPr>
          <w:jc w:val="center"/>
        </w:trPr>
        <w:tc>
          <w:tcPr>
            <w:tcW w:w="2394" w:type="dxa"/>
          </w:tcPr>
          <w:p w14:paraId="3A102F1D"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Index</w:t>
            </w:r>
          </w:p>
        </w:tc>
        <w:tc>
          <w:tcPr>
            <w:tcW w:w="2394" w:type="dxa"/>
            <w:gridSpan w:val="2"/>
          </w:tcPr>
          <w:p w14:paraId="19EC4E12"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Type</w:t>
            </w:r>
          </w:p>
        </w:tc>
        <w:tc>
          <w:tcPr>
            <w:tcW w:w="2394" w:type="dxa"/>
          </w:tcPr>
          <w:p w14:paraId="197BB68C"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Descriptor</w:t>
            </w:r>
          </w:p>
        </w:tc>
        <w:tc>
          <w:tcPr>
            <w:tcW w:w="2394" w:type="dxa"/>
          </w:tcPr>
          <w:p w14:paraId="3A16E091" w14:textId="77777777" w:rsidR="00476B68" w:rsidRPr="00CA72A9" w:rsidRDefault="00476B68" w:rsidP="001E1856">
            <w:pPr>
              <w:jc w:val="both"/>
              <w:rPr>
                <w:rFonts w:eastAsiaTheme="minorEastAsia" w:cstheme="minorHAnsi"/>
                <w:sz w:val="18"/>
                <w:szCs w:val="18"/>
              </w:rPr>
            </w:pPr>
            <w:r>
              <w:rPr>
                <w:rFonts w:eastAsiaTheme="minorEastAsia" w:cstheme="minorHAnsi"/>
                <w:sz w:val="18"/>
                <w:szCs w:val="18"/>
              </w:rPr>
              <w:t>Value</w:t>
            </w:r>
          </w:p>
        </w:tc>
      </w:tr>
      <w:tr w:rsidR="00476B68" w:rsidRPr="00CA72A9" w14:paraId="4265DBC6" w14:textId="77777777" w:rsidTr="001E1856">
        <w:trPr>
          <w:trHeight w:val="125"/>
          <w:jc w:val="center"/>
        </w:trPr>
        <w:tc>
          <w:tcPr>
            <w:tcW w:w="2394" w:type="dxa"/>
            <w:vMerge w:val="restart"/>
          </w:tcPr>
          <w:p w14:paraId="370428E1" w14:textId="77777777" w:rsidR="00476B68" w:rsidRPr="00CA72A9" w:rsidRDefault="00476B68" w:rsidP="001E1856">
            <w:pPr>
              <w:jc w:val="both"/>
              <w:rPr>
                <w:rFonts w:eastAsiaTheme="minorEastAsia" w:cstheme="minorHAnsi"/>
                <w:sz w:val="18"/>
                <w:szCs w:val="18"/>
              </w:rPr>
            </w:pPr>
            <w:r>
              <w:rPr>
                <w:rFonts w:eastAsiaTheme="minorEastAsia" w:cstheme="minorHAnsi"/>
                <w:sz w:val="18"/>
                <w:szCs w:val="18"/>
              </w:rPr>
              <w:t>MD</w:t>
            </w:r>
          </w:p>
        </w:tc>
        <w:tc>
          <w:tcPr>
            <w:tcW w:w="1008" w:type="dxa"/>
            <w:vMerge w:val="restart"/>
          </w:tcPr>
          <w:p w14:paraId="35A10007"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14:paraId="7C8AE089"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14:paraId="76D4D95C"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Mean</w:t>
            </w:r>
          </w:p>
        </w:tc>
        <w:tc>
          <w:tcPr>
            <w:tcW w:w="2394" w:type="dxa"/>
          </w:tcPr>
          <w:p w14:paraId="5EA38659" w14:textId="77777777" w:rsidR="00476B68" w:rsidRPr="00CA72A9" w:rsidRDefault="00476B68" w:rsidP="001E1856">
            <w:pPr>
              <w:jc w:val="both"/>
              <w:rPr>
                <w:rFonts w:eastAsiaTheme="minorEastAsia" w:cstheme="minorHAnsi"/>
                <w:sz w:val="18"/>
                <w:szCs w:val="18"/>
              </w:rPr>
            </w:pPr>
            <w:r>
              <w:rPr>
                <w:rFonts w:eastAsiaTheme="minorEastAsia" w:cstheme="minorHAnsi"/>
                <w:sz w:val="18"/>
                <w:szCs w:val="18"/>
              </w:rPr>
              <w:t>1.5460 ±0.3075</w:t>
            </w:r>
          </w:p>
        </w:tc>
      </w:tr>
      <w:tr w:rsidR="00476B68" w:rsidRPr="00CA72A9" w14:paraId="09FFEDFA" w14:textId="77777777" w:rsidTr="001E1856">
        <w:trPr>
          <w:trHeight w:val="132"/>
          <w:jc w:val="center"/>
        </w:trPr>
        <w:tc>
          <w:tcPr>
            <w:tcW w:w="2394" w:type="dxa"/>
            <w:vMerge/>
          </w:tcPr>
          <w:p w14:paraId="58AD13CB" w14:textId="77777777" w:rsidR="00476B68" w:rsidRPr="00CA72A9" w:rsidRDefault="00476B68" w:rsidP="001E1856">
            <w:pPr>
              <w:jc w:val="both"/>
              <w:rPr>
                <w:rFonts w:eastAsiaTheme="minorEastAsia" w:cstheme="minorHAnsi"/>
                <w:sz w:val="18"/>
                <w:szCs w:val="18"/>
              </w:rPr>
            </w:pPr>
          </w:p>
        </w:tc>
        <w:tc>
          <w:tcPr>
            <w:tcW w:w="1008" w:type="dxa"/>
            <w:vMerge/>
          </w:tcPr>
          <w:p w14:paraId="02DD3CEC" w14:textId="77777777" w:rsidR="00476B68" w:rsidRPr="00CA72A9" w:rsidRDefault="00476B68" w:rsidP="001E1856">
            <w:pPr>
              <w:jc w:val="both"/>
              <w:rPr>
                <w:rFonts w:eastAsiaTheme="minorEastAsia" w:cstheme="minorHAnsi"/>
                <w:sz w:val="18"/>
                <w:szCs w:val="18"/>
              </w:rPr>
            </w:pPr>
          </w:p>
        </w:tc>
        <w:tc>
          <w:tcPr>
            <w:tcW w:w="1386" w:type="dxa"/>
          </w:tcPr>
          <w:p w14:paraId="7C76EBF8" w14:textId="77777777" w:rsidR="00476B68" w:rsidRPr="00CA72A9" w:rsidRDefault="00476B68" w:rsidP="001E1856">
            <w:pPr>
              <w:jc w:val="both"/>
              <w:rPr>
                <w:rFonts w:eastAsiaTheme="minorEastAsia" w:cstheme="minorHAnsi"/>
                <w:sz w:val="18"/>
                <w:szCs w:val="18"/>
              </w:rPr>
            </w:pPr>
            <w:proofErr w:type="spellStart"/>
            <w:r w:rsidRPr="00CA72A9">
              <w:rPr>
                <w:rFonts w:eastAsiaTheme="minorEastAsia" w:cstheme="minorHAnsi"/>
                <w:sz w:val="18"/>
                <w:szCs w:val="18"/>
              </w:rPr>
              <w:t>Haralick</w:t>
            </w:r>
            <w:proofErr w:type="spellEnd"/>
          </w:p>
        </w:tc>
        <w:tc>
          <w:tcPr>
            <w:tcW w:w="2394" w:type="dxa"/>
          </w:tcPr>
          <w:p w14:paraId="794778D0"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w:t>
            </w:r>
          </w:p>
        </w:tc>
        <w:tc>
          <w:tcPr>
            <w:tcW w:w="2394" w:type="dxa"/>
          </w:tcPr>
          <w:p w14:paraId="45F2ADBC" w14:textId="77777777" w:rsidR="00476B68" w:rsidRPr="00CA72A9" w:rsidRDefault="00476B68" w:rsidP="001E1856">
            <w:pPr>
              <w:jc w:val="both"/>
              <w:rPr>
                <w:rFonts w:eastAsiaTheme="minorEastAsia" w:cstheme="minorHAnsi"/>
                <w:sz w:val="18"/>
                <w:szCs w:val="18"/>
              </w:rPr>
            </w:pPr>
            <w:r>
              <w:rPr>
                <w:rFonts w:eastAsiaTheme="minorEastAsia" w:cstheme="minorHAnsi"/>
                <w:sz w:val="18"/>
                <w:szCs w:val="18"/>
              </w:rPr>
              <w:t>--</w:t>
            </w:r>
          </w:p>
        </w:tc>
      </w:tr>
      <w:tr w:rsidR="00476B68" w:rsidRPr="00CA72A9" w14:paraId="44405D68" w14:textId="77777777" w:rsidTr="001E1856">
        <w:trPr>
          <w:trHeight w:val="132"/>
          <w:jc w:val="center"/>
        </w:trPr>
        <w:tc>
          <w:tcPr>
            <w:tcW w:w="2394" w:type="dxa"/>
            <w:vMerge/>
          </w:tcPr>
          <w:p w14:paraId="3A5939C8" w14:textId="77777777" w:rsidR="00476B68" w:rsidRPr="00CA72A9" w:rsidRDefault="00476B68" w:rsidP="001E1856">
            <w:pPr>
              <w:jc w:val="both"/>
              <w:rPr>
                <w:rFonts w:eastAsiaTheme="minorEastAsia" w:cstheme="minorHAnsi"/>
                <w:sz w:val="18"/>
                <w:szCs w:val="18"/>
              </w:rPr>
            </w:pPr>
          </w:p>
        </w:tc>
        <w:tc>
          <w:tcPr>
            <w:tcW w:w="1008" w:type="dxa"/>
            <w:vMerge/>
          </w:tcPr>
          <w:p w14:paraId="0C0A7CB6" w14:textId="77777777" w:rsidR="00476B68" w:rsidRPr="00CA72A9" w:rsidRDefault="00476B68" w:rsidP="001E1856">
            <w:pPr>
              <w:jc w:val="both"/>
              <w:rPr>
                <w:rFonts w:eastAsiaTheme="minorEastAsia" w:cstheme="minorHAnsi"/>
                <w:sz w:val="18"/>
                <w:szCs w:val="18"/>
              </w:rPr>
            </w:pPr>
          </w:p>
        </w:tc>
        <w:tc>
          <w:tcPr>
            <w:tcW w:w="1386" w:type="dxa"/>
          </w:tcPr>
          <w:p w14:paraId="095EF76F"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14:paraId="1B472256"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LRE</w:t>
            </w:r>
          </w:p>
          <w:p w14:paraId="12FCFBE3" w14:textId="77777777" w:rsidR="00476B68" w:rsidRPr="00CA72A9" w:rsidRDefault="00476B68" w:rsidP="001E1856">
            <w:pPr>
              <w:jc w:val="both"/>
              <w:rPr>
                <w:rFonts w:eastAsiaTheme="minorEastAsia" w:cstheme="minorHAnsi"/>
                <w:sz w:val="18"/>
                <w:szCs w:val="18"/>
              </w:rPr>
            </w:pPr>
            <w:r>
              <w:rPr>
                <w:rFonts w:eastAsiaTheme="minorEastAsia" w:cstheme="minorHAnsi"/>
                <w:sz w:val="18"/>
                <w:szCs w:val="18"/>
              </w:rPr>
              <w:t>SRE</w:t>
            </w:r>
          </w:p>
        </w:tc>
        <w:tc>
          <w:tcPr>
            <w:tcW w:w="2394" w:type="dxa"/>
          </w:tcPr>
          <w:p w14:paraId="0E57E140" w14:textId="77777777" w:rsidR="00476B68" w:rsidRDefault="00476B68" w:rsidP="001E1856">
            <w:pPr>
              <w:jc w:val="both"/>
              <w:rPr>
                <w:rFonts w:eastAsiaTheme="minorEastAsia" w:cstheme="minorHAnsi"/>
                <w:sz w:val="18"/>
                <w:szCs w:val="18"/>
              </w:rPr>
            </w:pPr>
            <w:r w:rsidRPr="00E4274E">
              <w:rPr>
                <w:rFonts w:eastAsiaTheme="minorEastAsia" w:cstheme="minorHAnsi"/>
                <w:sz w:val="18"/>
                <w:szCs w:val="18"/>
              </w:rPr>
              <w:t>1.4811 ±0.3119</w:t>
            </w:r>
          </w:p>
          <w:p w14:paraId="5C69070D" w14:textId="77777777" w:rsidR="00476B68" w:rsidRPr="00CA72A9" w:rsidRDefault="00476B68" w:rsidP="001E1856">
            <w:pPr>
              <w:jc w:val="both"/>
              <w:rPr>
                <w:rFonts w:eastAsiaTheme="minorEastAsia" w:cstheme="minorHAnsi"/>
                <w:sz w:val="18"/>
                <w:szCs w:val="18"/>
              </w:rPr>
            </w:pPr>
            <w:r w:rsidRPr="006E0F71">
              <w:rPr>
                <w:rFonts w:eastAsiaTheme="minorEastAsia" w:cstheme="minorHAnsi"/>
                <w:sz w:val="18"/>
                <w:szCs w:val="18"/>
                <w:highlight w:val="green"/>
                <w:rPrChange w:id="56" w:author="FERNANDO ARAMBULA" w:date="2015-07-02T11:34:00Z">
                  <w:rPr>
                    <w:rFonts w:eastAsiaTheme="minorEastAsia" w:cstheme="minorHAnsi"/>
                    <w:sz w:val="18"/>
                    <w:szCs w:val="18"/>
                  </w:rPr>
                </w:rPrChange>
              </w:rPr>
              <w:t>1.6217 ±0.2944</w:t>
            </w:r>
          </w:p>
        </w:tc>
      </w:tr>
      <w:tr w:rsidR="00476B68" w:rsidRPr="00CA72A9" w14:paraId="0BA73377" w14:textId="77777777" w:rsidTr="001E1856">
        <w:trPr>
          <w:trHeight w:val="228"/>
          <w:jc w:val="center"/>
        </w:trPr>
        <w:tc>
          <w:tcPr>
            <w:tcW w:w="2394" w:type="dxa"/>
            <w:vMerge/>
          </w:tcPr>
          <w:p w14:paraId="744C36E5" w14:textId="77777777" w:rsidR="00476B68" w:rsidRPr="00CA72A9" w:rsidRDefault="00476B68" w:rsidP="001E1856">
            <w:pPr>
              <w:jc w:val="both"/>
              <w:rPr>
                <w:rFonts w:eastAsiaTheme="minorEastAsia" w:cstheme="minorHAnsi"/>
                <w:sz w:val="18"/>
                <w:szCs w:val="18"/>
              </w:rPr>
            </w:pPr>
          </w:p>
        </w:tc>
        <w:tc>
          <w:tcPr>
            <w:tcW w:w="2394" w:type="dxa"/>
            <w:gridSpan w:val="2"/>
          </w:tcPr>
          <w:p w14:paraId="2AE2E069"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14:paraId="5CC7E14D"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Filter</w:t>
            </w:r>
          </w:p>
          <w:p w14:paraId="7B1B39E9"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Filter + Equalization</w:t>
            </w:r>
          </w:p>
        </w:tc>
        <w:tc>
          <w:tcPr>
            <w:tcW w:w="2394" w:type="dxa"/>
          </w:tcPr>
          <w:p w14:paraId="5E8991E9" w14:textId="77777777" w:rsidR="00476B68" w:rsidRDefault="00476B68" w:rsidP="001E1856">
            <w:pPr>
              <w:jc w:val="both"/>
              <w:rPr>
                <w:rFonts w:eastAsiaTheme="minorEastAsia" w:cstheme="minorHAnsi"/>
                <w:sz w:val="18"/>
                <w:szCs w:val="18"/>
              </w:rPr>
            </w:pPr>
            <w:r w:rsidRPr="00E4274E">
              <w:rPr>
                <w:rFonts w:eastAsiaTheme="minorEastAsia" w:cstheme="minorHAnsi"/>
                <w:sz w:val="18"/>
                <w:szCs w:val="18"/>
              </w:rPr>
              <w:t>1.4953 ±0.3132</w:t>
            </w:r>
          </w:p>
          <w:p w14:paraId="5EAF71A2" w14:textId="77777777" w:rsidR="00476B68" w:rsidRPr="00CA72A9" w:rsidRDefault="00476B68" w:rsidP="001E1856">
            <w:pPr>
              <w:jc w:val="both"/>
              <w:rPr>
                <w:rFonts w:eastAsiaTheme="minorEastAsia" w:cstheme="minorHAnsi"/>
                <w:sz w:val="18"/>
                <w:szCs w:val="18"/>
              </w:rPr>
            </w:pPr>
            <w:r w:rsidRPr="00E4274E">
              <w:rPr>
                <w:rFonts w:eastAsiaTheme="minorEastAsia" w:cstheme="minorHAnsi"/>
                <w:sz w:val="18"/>
                <w:szCs w:val="18"/>
              </w:rPr>
              <w:t>1.5383 ±0.3067</w:t>
            </w:r>
          </w:p>
        </w:tc>
      </w:tr>
      <w:tr w:rsidR="00476B68" w:rsidRPr="00CA72A9" w14:paraId="72791A6C" w14:textId="77777777" w:rsidTr="001E1856">
        <w:trPr>
          <w:trHeight w:val="125"/>
          <w:jc w:val="center"/>
        </w:trPr>
        <w:tc>
          <w:tcPr>
            <w:tcW w:w="2394" w:type="dxa"/>
            <w:vMerge w:val="restart"/>
          </w:tcPr>
          <w:p w14:paraId="286E0704"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INT</w:t>
            </w:r>
          </w:p>
        </w:tc>
        <w:tc>
          <w:tcPr>
            <w:tcW w:w="1008" w:type="dxa"/>
            <w:vMerge w:val="restart"/>
          </w:tcPr>
          <w:p w14:paraId="200FF36E"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14:paraId="1EFA87AC"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14:paraId="0C339A9E"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Mean</w:t>
            </w:r>
          </w:p>
        </w:tc>
        <w:tc>
          <w:tcPr>
            <w:tcW w:w="2394" w:type="dxa"/>
          </w:tcPr>
          <w:p w14:paraId="32BF5DAA" w14:textId="77777777" w:rsidR="00476B68" w:rsidRPr="00CA72A9" w:rsidRDefault="00476B68" w:rsidP="001E1856">
            <w:pPr>
              <w:jc w:val="both"/>
              <w:rPr>
                <w:rFonts w:eastAsiaTheme="minorEastAsia" w:cstheme="minorHAnsi"/>
                <w:sz w:val="18"/>
                <w:szCs w:val="18"/>
              </w:rPr>
            </w:pPr>
            <w:r w:rsidRPr="00E4274E">
              <w:rPr>
                <w:rFonts w:eastAsiaTheme="minorEastAsia" w:cstheme="minorHAnsi"/>
                <w:sz w:val="18"/>
                <w:szCs w:val="18"/>
              </w:rPr>
              <w:t>0.2270 ±0.1537</w:t>
            </w:r>
          </w:p>
        </w:tc>
      </w:tr>
      <w:tr w:rsidR="00476B68" w:rsidRPr="00CA72A9" w14:paraId="1DA73614" w14:textId="77777777" w:rsidTr="001E1856">
        <w:trPr>
          <w:trHeight w:val="132"/>
          <w:jc w:val="center"/>
        </w:trPr>
        <w:tc>
          <w:tcPr>
            <w:tcW w:w="2394" w:type="dxa"/>
            <w:vMerge/>
          </w:tcPr>
          <w:p w14:paraId="2AF78F02" w14:textId="77777777" w:rsidR="00476B68" w:rsidRPr="00CA72A9" w:rsidRDefault="00476B68" w:rsidP="001E1856">
            <w:pPr>
              <w:jc w:val="both"/>
              <w:rPr>
                <w:rFonts w:eastAsiaTheme="minorEastAsia" w:cstheme="minorHAnsi"/>
                <w:sz w:val="18"/>
                <w:szCs w:val="18"/>
              </w:rPr>
            </w:pPr>
          </w:p>
        </w:tc>
        <w:tc>
          <w:tcPr>
            <w:tcW w:w="1008" w:type="dxa"/>
            <w:vMerge/>
          </w:tcPr>
          <w:p w14:paraId="7635F73F" w14:textId="77777777" w:rsidR="00476B68" w:rsidRPr="00CA72A9" w:rsidRDefault="00476B68" w:rsidP="001E1856">
            <w:pPr>
              <w:jc w:val="both"/>
              <w:rPr>
                <w:rFonts w:eastAsiaTheme="minorEastAsia" w:cstheme="minorHAnsi"/>
                <w:sz w:val="18"/>
                <w:szCs w:val="18"/>
              </w:rPr>
            </w:pPr>
          </w:p>
        </w:tc>
        <w:tc>
          <w:tcPr>
            <w:tcW w:w="1386" w:type="dxa"/>
          </w:tcPr>
          <w:p w14:paraId="0F5B1C95" w14:textId="77777777" w:rsidR="00476B68" w:rsidRPr="00CA72A9" w:rsidRDefault="00476B68" w:rsidP="001E1856">
            <w:pPr>
              <w:jc w:val="both"/>
              <w:rPr>
                <w:rFonts w:eastAsiaTheme="minorEastAsia" w:cstheme="minorHAnsi"/>
                <w:sz w:val="18"/>
                <w:szCs w:val="18"/>
              </w:rPr>
            </w:pPr>
            <w:proofErr w:type="spellStart"/>
            <w:r w:rsidRPr="00CA72A9">
              <w:rPr>
                <w:rFonts w:eastAsiaTheme="minorEastAsia" w:cstheme="minorHAnsi"/>
                <w:sz w:val="18"/>
                <w:szCs w:val="18"/>
              </w:rPr>
              <w:t>Haralick</w:t>
            </w:r>
            <w:proofErr w:type="spellEnd"/>
          </w:p>
        </w:tc>
        <w:tc>
          <w:tcPr>
            <w:tcW w:w="2394" w:type="dxa"/>
          </w:tcPr>
          <w:p w14:paraId="35643ACC"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w:t>
            </w:r>
          </w:p>
        </w:tc>
        <w:tc>
          <w:tcPr>
            <w:tcW w:w="2394" w:type="dxa"/>
          </w:tcPr>
          <w:p w14:paraId="61308690" w14:textId="77777777" w:rsidR="00476B68" w:rsidRPr="00CA72A9" w:rsidRDefault="00476B68" w:rsidP="001E1856">
            <w:pPr>
              <w:jc w:val="both"/>
              <w:rPr>
                <w:rFonts w:eastAsiaTheme="minorEastAsia" w:cstheme="minorHAnsi"/>
                <w:sz w:val="18"/>
                <w:szCs w:val="18"/>
              </w:rPr>
            </w:pPr>
            <w:r>
              <w:rPr>
                <w:rFonts w:eastAsiaTheme="minorEastAsia" w:cstheme="minorHAnsi"/>
                <w:sz w:val="18"/>
                <w:szCs w:val="18"/>
              </w:rPr>
              <w:t>--</w:t>
            </w:r>
          </w:p>
        </w:tc>
      </w:tr>
      <w:tr w:rsidR="00476B68" w:rsidRPr="00CA72A9" w14:paraId="074E4735" w14:textId="77777777" w:rsidTr="001E1856">
        <w:trPr>
          <w:trHeight w:val="132"/>
          <w:jc w:val="center"/>
        </w:trPr>
        <w:tc>
          <w:tcPr>
            <w:tcW w:w="2394" w:type="dxa"/>
            <w:vMerge/>
          </w:tcPr>
          <w:p w14:paraId="32D26918" w14:textId="77777777" w:rsidR="00476B68" w:rsidRPr="00CA72A9" w:rsidRDefault="00476B68" w:rsidP="001E1856">
            <w:pPr>
              <w:jc w:val="both"/>
              <w:rPr>
                <w:rFonts w:eastAsiaTheme="minorEastAsia" w:cstheme="minorHAnsi"/>
                <w:sz w:val="18"/>
                <w:szCs w:val="18"/>
              </w:rPr>
            </w:pPr>
          </w:p>
        </w:tc>
        <w:tc>
          <w:tcPr>
            <w:tcW w:w="1008" w:type="dxa"/>
            <w:vMerge/>
          </w:tcPr>
          <w:p w14:paraId="4D1690AA" w14:textId="77777777" w:rsidR="00476B68" w:rsidRPr="00CA72A9" w:rsidRDefault="00476B68" w:rsidP="001E1856">
            <w:pPr>
              <w:jc w:val="both"/>
              <w:rPr>
                <w:rFonts w:eastAsiaTheme="minorEastAsia" w:cstheme="minorHAnsi"/>
                <w:sz w:val="18"/>
                <w:szCs w:val="18"/>
              </w:rPr>
            </w:pPr>
          </w:p>
        </w:tc>
        <w:tc>
          <w:tcPr>
            <w:tcW w:w="1386" w:type="dxa"/>
          </w:tcPr>
          <w:p w14:paraId="75B8A684"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14:paraId="47D91136"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LRE</w:t>
            </w:r>
          </w:p>
          <w:p w14:paraId="6D7616D0" w14:textId="77777777" w:rsidR="00476B68" w:rsidRPr="00CA72A9" w:rsidRDefault="00476B68" w:rsidP="001E1856">
            <w:pPr>
              <w:jc w:val="both"/>
              <w:rPr>
                <w:rFonts w:eastAsiaTheme="minorEastAsia" w:cstheme="minorHAnsi"/>
                <w:sz w:val="18"/>
                <w:szCs w:val="18"/>
              </w:rPr>
            </w:pPr>
            <w:r>
              <w:rPr>
                <w:rFonts w:eastAsiaTheme="minorEastAsia" w:cstheme="minorHAnsi"/>
                <w:sz w:val="18"/>
                <w:szCs w:val="18"/>
              </w:rPr>
              <w:t>SRE</w:t>
            </w:r>
          </w:p>
        </w:tc>
        <w:tc>
          <w:tcPr>
            <w:tcW w:w="2394" w:type="dxa"/>
          </w:tcPr>
          <w:p w14:paraId="66560D5D" w14:textId="77777777" w:rsidR="00476B68" w:rsidRDefault="00476B68" w:rsidP="001E1856">
            <w:pPr>
              <w:jc w:val="both"/>
              <w:rPr>
                <w:rFonts w:eastAsiaTheme="minorEastAsia" w:cstheme="minorHAnsi"/>
                <w:sz w:val="18"/>
                <w:szCs w:val="18"/>
              </w:rPr>
            </w:pPr>
            <w:r w:rsidRPr="006E0F71">
              <w:rPr>
                <w:rFonts w:eastAsiaTheme="minorEastAsia" w:cstheme="minorHAnsi"/>
                <w:sz w:val="18"/>
                <w:szCs w:val="18"/>
                <w:highlight w:val="green"/>
                <w:rPrChange w:id="57" w:author="FERNANDO ARAMBULA" w:date="2015-07-02T11:34:00Z">
                  <w:rPr>
                    <w:rFonts w:eastAsiaTheme="minorEastAsia" w:cstheme="minorHAnsi"/>
                    <w:sz w:val="18"/>
                    <w:szCs w:val="18"/>
                  </w:rPr>
                </w:rPrChange>
              </w:rPr>
              <w:t>0.2594 ±0.1559</w:t>
            </w:r>
          </w:p>
          <w:p w14:paraId="0E4BA6E5" w14:textId="77777777" w:rsidR="00476B68" w:rsidRPr="00CA72A9" w:rsidRDefault="00476B68" w:rsidP="001E1856">
            <w:pPr>
              <w:jc w:val="both"/>
              <w:rPr>
                <w:rFonts w:eastAsiaTheme="minorEastAsia" w:cstheme="minorHAnsi"/>
                <w:sz w:val="18"/>
                <w:szCs w:val="18"/>
              </w:rPr>
            </w:pPr>
            <w:r w:rsidRPr="00E4274E">
              <w:rPr>
                <w:rFonts w:eastAsiaTheme="minorEastAsia" w:cstheme="minorHAnsi"/>
                <w:sz w:val="18"/>
                <w:szCs w:val="18"/>
              </w:rPr>
              <w:t>0.1892 ±0.1472</w:t>
            </w:r>
          </w:p>
        </w:tc>
      </w:tr>
      <w:tr w:rsidR="00476B68" w:rsidRPr="00CA72A9" w14:paraId="39725DB5" w14:textId="77777777" w:rsidTr="001E1856">
        <w:trPr>
          <w:trHeight w:val="228"/>
          <w:jc w:val="center"/>
        </w:trPr>
        <w:tc>
          <w:tcPr>
            <w:tcW w:w="2394" w:type="dxa"/>
            <w:vMerge/>
          </w:tcPr>
          <w:p w14:paraId="610E6F94" w14:textId="77777777" w:rsidR="00476B68" w:rsidRPr="00CA72A9" w:rsidRDefault="00476B68" w:rsidP="001E1856">
            <w:pPr>
              <w:jc w:val="both"/>
              <w:rPr>
                <w:rFonts w:eastAsiaTheme="minorEastAsia" w:cstheme="minorHAnsi"/>
                <w:sz w:val="18"/>
                <w:szCs w:val="18"/>
              </w:rPr>
            </w:pPr>
          </w:p>
        </w:tc>
        <w:tc>
          <w:tcPr>
            <w:tcW w:w="2394" w:type="dxa"/>
            <w:gridSpan w:val="2"/>
          </w:tcPr>
          <w:p w14:paraId="01DB6ADE"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14:paraId="599F81EA"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Filter</w:t>
            </w:r>
          </w:p>
          <w:p w14:paraId="5747E1D9"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Filter + Equalization</w:t>
            </w:r>
          </w:p>
        </w:tc>
        <w:tc>
          <w:tcPr>
            <w:tcW w:w="2394" w:type="dxa"/>
          </w:tcPr>
          <w:p w14:paraId="7BB02BA1" w14:textId="77777777" w:rsidR="00476B68" w:rsidRDefault="00476B68" w:rsidP="001E1856">
            <w:pPr>
              <w:jc w:val="both"/>
              <w:rPr>
                <w:rFonts w:eastAsiaTheme="minorEastAsia" w:cstheme="minorHAnsi"/>
                <w:sz w:val="18"/>
                <w:szCs w:val="18"/>
              </w:rPr>
            </w:pPr>
            <w:r w:rsidRPr="00E4274E">
              <w:rPr>
                <w:rFonts w:eastAsiaTheme="minorEastAsia" w:cstheme="minorHAnsi"/>
                <w:sz w:val="18"/>
                <w:szCs w:val="18"/>
              </w:rPr>
              <w:t>0.2524 ±0.1566</w:t>
            </w:r>
          </w:p>
          <w:p w14:paraId="3086AB9C" w14:textId="77777777" w:rsidR="00476B68" w:rsidRPr="00CA72A9" w:rsidRDefault="00476B68" w:rsidP="001E1856">
            <w:pPr>
              <w:jc w:val="both"/>
              <w:rPr>
                <w:rFonts w:eastAsiaTheme="minorEastAsia" w:cstheme="minorHAnsi"/>
                <w:sz w:val="18"/>
                <w:szCs w:val="18"/>
              </w:rPr>
            </w:pPr>
            <w:r w:rsidRPr="00E4274E">
              <w:rPr>
                <w:rFonts w:eastAsiaTheme="minorEastAsia" w:cstheme="minorHAnsi"/>
                <w:sz w:val="18"/>
                <w:szCs w:val="18"/>
              </w:rPr>
              <w:t>0.2308 ±0.1534</w:t>
            </w:r>
          </w:p>
        </w:tc>
      </w:tr>
      <w:tr w:rsidR="00476B68" w:rsidRPr="00CA72A9" w14:paraId="19E29C23" w14:textId="77777777" w:rsidTr="001E1856">
        <w:trPr>
          <w:trHeight w:val="125"/>
          <w:jc w:val="center"/>
        </w:trPr>
        <w:tc>
          <w:tcPr>
            <w:tcW w:w="2394" w:type="dxa"/>
            <w:vMerge w:val="restart"/>
          </w:tcPr>
          <w:p w14:paraId="7381C104"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SNR</w:t>
            </w:r>
          </w:p>
        </w:tc>
        <w:tc>
          <w:tcPr>
            <w:tcW w:w="1008" w:type="dxa"/>
            <w:vMerge w:val="restart"/>
          </w:tcPr>
          <w:p w14:paraId="53D6B59B"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14:paraId="6F01DE96"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14:paraId="35C5142F"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Entropy</w:t>
            </w:r>
          </w:p>
          <w:p w14:paraId="64A413EE"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Kurtosis</w:t>
            </w:r>
          </w:p>
          <w:p w14:paraId="059D8EE5" w14:textId="77777777" w:rsidR="00476B68" w:rsidRPr="00CA72A9" w:rsidRDefault="00476B68" w:rsidP="001E1856">
            <w:pPr>
              <w:jc w:val="both"/>
              <w:rPr>
                <w:rFonts w:eastAsiaTheme="minorEastAsia" w:cstheme="minorHAnsi"/>
                <w:sz w:val="18"/>
                <w:szCs w:val="18"/>
              </w:rPr>
            </w:pPr>
            <w:proofErr w:type="spellStart"/>
            <w:r w:rsidRPr="00CA72A9">
              <w:rPr>
                <w:rFonts w:eastAsiaTheme="minorEastAsia" w:cstheme="minorHAnsi"/>
                <w:sz w:val="18"/>
                <w:szCs w:val="18"/>
              </w:rPr>
              <w:t>Skewness</w:t>
            </w:r>
            <w:proofErr w:type="spellEnd"/>
          </w:p>
          <w:p w14:paraId="087F9D38" w14:textId="77777777" w:rsidR="00476B68" w:rsidRPr="00CA72A9" w:rsidRDefault="00476B68" w:rsidP="001E1856">
            <w:pPr>
              <w:jc w:val="both"/>
              <w:rPr>
                <w:rFonts w:eastAsiaTheme="minorEastAsia" w:cstheme="minorHAnsi"/>
                <w:sz w:val="18"/>
                <w:szCs w:val="18"/>
              </w:rPr>
            </w:pPr>
            <w:proofErr w:type="spellStart"/>
            <w:r w:rsidRPr="00CA72A9">
              <w:rPr>
                <w:rFonts w:eastAsiaTheme="minorEastAsia" w:cstheme="minorHAnsi"/>
                <w:sz w:val="18"/>
                <w:szCs w:val="18"/>
              </w:rPr>
              <w:t>Std</w:t>
            </w:r>
            <w:proofErr w:type="spellEnd"/>
          </w:p>
        </w:tc>
        <w:tc>
          <w:tcPr>
            <w:tcW w:w="2394" w:type="dxa"/>
          </w:tcPr>
          <w:p w14:paraId="22BF1F66" w14:textId="77777777" w:rsidR="00476B68" w:rsidRDefault="00476B68" w:rsidP="001E1856">
            <w:pPr>
              <w:jc w:val="both"/>
              <w:rPr>
                <w:rFonts w:eastAsiaTheme="minorEastAsia" w:cstheme="minorHAnsi"/>
                <w:sz w:val="18"/>
                <w:szCs w:val="18"/>
              </w:rPr>
            </w:pPr>
            <w:r w:rsidRPr="00E4274E">
              <w:rPr>
                <w:rFonts w:eastAsiaTheme="minorEastAsia" w:cstheme="minorHAnsi"/>
                <w:sz w:val="18"/>
                <w:szCs w:val="18"/>
              </w:rPr>
              <w:t>3.3629 ±1.0537</w:t>
            </w:r>
          </w:p>
          <w:p w14:paraId="19244C6C" w14:textId="77777777" w:rsidR="00476B68" w:rsidRDefault="00476B68" w:rsidP="001E1856">
            <w:pPr>
              <w:jc w:val="both"/>
              <w:rPr>
                <w:rFonts w:eastAsiaTheme="minorEastAsia" w:cstheme="minorHAnsi"/>
                <w:sz w:val="18"/>
                <w:szCs w:val="18"/>
              </w:rPr>
            </w:pPr>
            <w:r>
              <w:rPr>
                <w:rFonts w:eastAsiaTheme="minorEastAsia" w:cstheme="minorHAnsi"/>
                <w:sz w:val="18"/>
                <w:szCs w:val="18"/>
              </w:rPr>
              <w:t>1.9337 ±0.5872</w:t>
            </w:r>
          </w:p>
          <w:p w14:paraId="20947FD6" w14:textId="77777777" w:rsidR="00476B68" w:rsidRDefault="00476B68" w:rsidP="001E1856">
            <w:pPr>
              <w:jc w:val="both"/>
              <w:rPr>
                <w:rFonts w:eastAsiaTheme="minorEastAsia" w:cstheme="minorHAnsi"/>
                <w:sz w:val="18"/>
                <w:szCs w:val="18"/>
              </w:rPr>
            </w:pPr>
            <w:r w:rsidRPr="00E4274E">
              <w:rPr>
                <w:rFonts w:eastAsiaTheme="minorEastAsia" w:cstheme="minorHAnsi"/>
                <w:sz w:val="18"/>
                <w:szCs w:val="18"/>
              </w:rPr>
              <w:t>2.4845 ±0.7100</w:t>
            </w:r>
          </w:p>
          <w:p w14:paraId="7BF8FBD9" w14:textId="77777777" w:rsidR="00476B68" w:rsidRPr="00CA72A9" w:rsidRDefault="00476B68" w:rsidP="001E1856">
            <w:pPr>
              <w:jc w:val="both"/>
              <w:rPr>
                <w:rFonts w:eastAsiaTheme="minorEastAsia" w:cstheme="minorHAnsi"/>
                <w:sz w:val="18"/>
                <w:szCs w:val="18"/>
              </w:rPr>
            </w:pPr>
            <w:r w:rsidRPr="00E4274E">
              <w:rPr>
                <w:rFonts w:eastAsiaTheme="minorEastAsia" w:cstheme="minorHAnsi"/>
                <w:sz w:val="18"/>
                <w:szCs w:val="18"/>
              </w:rPr>
              <w:t>2.1388 ±0.5796</w:t>
            </w:r>
          </w:p>
        </w:tc>
      </w:tr>
      <w:tr w:rsidR="00476B68" w:rsidRPr="00CA72A9" w14:paraId="117CF10F" w14:textId="77777777" w:rsidTr="001E1856">
        <w:trPr>
          <w:trHeight w:val="132"/>
          <w:jc w:val="center"/>
        </w:trPr>
        <w:tc>
          <w:tcPr>
            <w:tcW w:w="2394" w:type="dxa"/>
            <w:vMerge/>
          </w:tcPr>
          <w:p w14:paraId="258C9833" w14:textId="77777777" w:rsidR="00476B68" w:rsidRPr="00CA72A9" w:rsidRDefault="00476B68" w:rsidP="001E1856">
            <w:pPr>
              <w:jc w:val="both"/>
              <w:rPr>
                <w:rFonts w:eastAsiaTheme="minorEastAsia" w:cstheme="minorHAnsi"/>
                <w:sz w:val="18"/>
                <w:szCs w:val="18"/>
              </w:rPr>
            </w:pPr>
          </w:p>
        </w:tc>
        <w:tc>
          <w:tcPr>
            <w:tcW w:w="1008" w:type="dxa"/>
            <w:vMerge/>
          </w:tcPr>
          <w:p w14:paraId="1DB799D2" w14:textId="77777777" w:rsidR="00476B68" w:rsidRPr="00CA72A9" w:rsidRDefault="00476B68" w:rsidP="001E1856">
            <w:pPr>
              <w:jc w:val="both"/>
              <w:rPr>
                <w:rFonts w:eastAsiaTheme="minorEastAsia" w:cstheme="minorHAnsi"/>
                <w:sz w:val="18"/>
                <w:szCs w:val="18"/>
              </w:rPr>
            </w:pPr>
          </w:p>
        </w:tc>
        <w:tc>
          <w:tcPr>
            <w:tcW w:w="1386" w:type="dxa"/>
          </w:tcPr>
          <w:p w14:paraId="2794D718" w14:textId="77777777" w:rsidR="00476B68" w:rsidRPr="00CA72A9" w:rsidRDefault="00476B68" w:rsidP="001E1856">
            <w:pPr>
              <w:jc w:val="both"/>
              <w:rPr>
                <w:rFonts w:eastAsiaTheme="minorEastAsia" w:cstheme="minorHAnsi"/>
                <w:sz w:val="18"/>
                <w:szCs w:val="18"/>
              </w:rPr>
            </w:pPr>
            <w:proofErr w:type="spellStart"/>
            <w:r w:rsidRPr="00CA72A9">
              <w:rPr>
                <w:rFonts w:eastAsiaTheme="minorEastAsia" w:cstheme="minorHAnsi"/>
                <w:sz w:val="18"/>
                <w:szCs w:val="18"/>
              </w:rPr>
              <w:t>Haralick</w:t>
            </w:r>
            <w:proofErr w:type="spellEnd"/>
          </w:p>
        </w:tc>
        <w:tc>
          <w:tcPr>
            <w:tcW w:w="2394" w:type="dxa"/>
          </w:tcPr>
          <w:p w14:paraId="140C8A57"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Contrast</w:t>
            </w:r>
          </w:p>
          <w:p w14:paraId="4023DE2F"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Correlation</w:t>
            </w:r>
          </w:p>
          <w:p w14:paraId="3B0F7BDA"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Homogeneity</w:t>
            </w:r>
          </w:p>
          <w:p w14:paraId="5C0F3EAC"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Variance</w:t>
            </w:r>
          </w:p>
        </w:tc>
        <w:tc>
          <w:tcPr>
            <w:tcW w:w="2394" w:type="dxa"/>
          </w:tcPr>
          <w:p w14:paraId="4FE43C94" w14:textId="77777777" w:rsidR="00476B68" w:rsidRDefault="00476B68" w:rsidP="001E1856">
            <w:pPr>
              <w:jc w:val="both"/>
              <w:rPr>
                <w:rFonts w:eastAsiaTheme="minorEastAsia" w:cstheme="minorHAnsi"/>
                <w:sz w:val="18"/>
                <w:szCs w:val="18"/>
              </w:rPr>
            </w:pPr>
            <w:r w:rsidRPr="00E4274E">
              <w:rPr>
                <w:rFonts w:eastAsiaTheme="minorEastAsia" w:cstheme="minorHAnsi"/>
                <w:sz w:val="18"/>
                <w:szCs w:val="18"/>
              </w:rPr>
              <w:t>1.8608 ±0.5232</w:t>
            </w:r>
          </w:p>
          <w:p w14:paraId="01F4C96B" w14:textId="77777777" w:rsidR="00476B68" w:rsidRDefault="00476B68" w:rsidP="001E1856">
            <w:pPr>
              <w:jc w:val="both"/>
              <w:rPr>
                <w:rFonts w:eastAsiaTheme="minorEastAsia" w:cstheme="minorHAnsi"/>
                <w:sz w:val="18"/>
                <w:szCs w:val="18"/>
              </w:rPr>
            </w:pPr>
            <w:r w:rsidRPr="00E4274E">
              <w:rPr>
                <w:rFonts w:eastAsiaTheme="minorEastAsia" w:cstheme="minorHAnsi"/>
                <w:sz w:val="18"/>
                <w:szCs w:val="18"/>
              </w:rPr>
              <w:t>3.6850 ±0.9207</w:t>
            </w:r>
          </w:p>
          <w:p w14:paraId="26DFC492" w14:textId="77777777" w:rsidR="00476B68" w:rsidRDefault="00476B68" w:rsidP="001E1856">
            <w:pPr>
              <w:jc w:val="both"/>
              <w:rPr>
                <w:rFonts w:eastAsiaTheme="minorEastAsia" w:cstheme="minorHAnsi"/>
                <w:sz w:val="18"/>
                <w:szCs w:val="18"/>
              </w:rPr>
            </w:pPr>
            <w:r w:rsidRPr="006E0F71">
              <w:rPr>
                <w:rFonts w:eastAsiaTheme="minorEastAsia" w:cstheme="minorHAnsi"/>
                <w:sz w:val="18"/>
                <w:szCs w:val="18"/>
                <w:highlight w:val="green"/>
                <w:rPrChange w:id="58" w:author="FERNANDO ARAMBULA" w:date="2015-07-02T11:35:00Z">
                  <w:rPr>
                    <w:rFonts w:eastAsiaTheme="minorEastAsia" w:cstheme="minorHAnsi"/>
                    <w:sz w:val="18"/>
                    <w:szCs w:val="18"/>
                  </w:rPr>
                </w:rPrChange>
              </w:rPr>
              <w:t>4.0034 ±0.9603</w:t>
            </w:r>
          </w:p>
          <w:p w14:paraId="7184DF71" w14:textId="77777777" w:rsidR="00476B68" w:rsidRPr="00CA72A9" w:rsidRDefault="00476B68" w:rsidP="001E1856">
            <w:pPr>
              <w:jc w:val="both"/>
              <w:rPr>
                <w:rFonts w:eastAsiaTheme="minorEastAsia" w:cstheme="minorHAnsi"/>
                <w:sz w:val="18"/>
                <w:szCs w:val="18"/>
              </w:rPr>
            </w:pPr>
            <w:r w:rsidRPr="00E4274E">
              <w:rPr>
                <w:rFonts w:eastAsiaTheme="minorEastAsia" w:cstheme="minorHAnsi"/>
                <w:sz w:val="18"/>
                <w:szCs w:val="18"/>
              </w:rPr>
              <w:t>1.7103 ±0.3714</w:t>
            </w:r>
          </w:p>
        </w:tc>
      </w:tr>
      <w:tr w:rsidR="00476B68" w:rsidRPr="00CA72A9" w14:paraId="29F13F05" w14:textId="77777777" w:rsidTr="001E1856">
        <w:trPr>
          <w:trHeight w:val="132"/>
          <w:jc w:val="center"/>
        </w:trPr>
        <w:tc>
          <w:tcPr>
            <w:tcW w:w="2394" w:type="dxa"/>
            <w:vMerge/>
          </w:tcPr>
          <w:p w14:paraId="01387B6F" w14:textId="77777777" w:rsidR="00476B68" w:rsidRPr="00CA72A9" w:rsidRDefault="00476B68" w:rsidP="001E1856">
            <w:pPr>
              <w:jc w:val="both"/>
              <w:rPr>
                <w:rFonts w:eastAsiaTheme="minorEastAsia" w:cstheme="minorHAnsi"/>
                <w:sz w:val="18"/>
                <w:szCs w:val="18"/>
              </w:rPr>
            </w:pPr>
          </w:p>
        </w:tc>
        <w:tc>
          <w:tcPr>
            <w:tcW w:w="1008" w:type="dxa"/>
            <w:vMerge/>
          </w:tcPr>
          <w:p w14:paraId="6EE40087" w14:textId="77777777" w:rsidR="00476B68" w:rsidRPr="00CA72A9" w:rsidRDefault="00476B68" w:rsidP="001E1856">
            <w:pPr>
              <w:jc w:val="both"/>
              <w:rPr>
                <w:rFonts w:eastAsiaTheme="minorEastAsia" w:cstheme="minorHAnsi"/>
                <w:sz w:val="18"/>
                <w:szCs w:val="18"/>
              </w:rPr>
            </w:pPr>
          </w:p>
        </w:tc>
        <w:tc>
          <w:tcPr>
            <w:tcW w:w="1386" w:type="dxa"/>
          </w:tcPr>
          <w:p w14:paraId="3BF52585"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14:paraId="46AD22AD" w14:textId="77777777" w:rsidR="00476B68" w:rsidRPr="00CA72A9" w:rsidRDefault="00476B68" w:rsidP="001E1856">
            <w:pPr>
              <w:jc w:val="both"/>
              <w:rPr>
                <w:rFonts w:eastAsiaTheme="minorEastAsia" w:cstheme="minorHAnsi"/>
                <w:sz w:val="18"/>
                <w:szCs w:val="18"/>
                <w:lang w:val="es-ES"/>
              </w:rPr>
            </w:pPr>
            <w:r w:rsidRPr="00CA72A9">
              <w:rPr>
                <w:rFonts w:eastAsiaTheme="minorEastAsia" w:cstheme="minorHAnsi"/>
                <w:sz w:val="18"/>
                <w:szCs w:val="18"/>
                <w:lang w:val="es-ES"/>
              </w:rPr>
              <w:t>GLN</w:t>
            </w:r>
          </w:p>
          <w:p w14:paraId="7B182BFF" w14:textId="77777777" w:rsidR="00476B68" w:rsidRPr="00CA72A9" w:rsidRDefault="00476B68" w:rsidP="001E1856">
            <w:pPr>
              <w:jc w:val="both"/>
              <w:rPr>
                <w:rFonts w:eastAsiaTheme="minorEastAsia" w:cstheme="minorHAnsi"/>
                <w:sz w:val="18"/>
                <w:szCs w:val="18"/>
                <w:lang w:val="es-ES"/>
              </w:rPr>
            </w:pPr>
            <w:r w:rsidRPr="00CA72A9">
              <w:rPr>
                <w:rFonts w:eastAsiaTheme="minorEastAsia" w:cstheme="minorHAnsi"/>
                <w:sz w:val="18"/>
                <w:szCs w:val="18"/>
                <w:lang w:val="es-ES"/>
              </w:rPr>
              <w:t>RLN</w:t>
            </w:r>
          </w:p>
          <w:p w14:paraId="695CDE14" w14:textId="77777777" w:rsidR="00476B68" w:rsidRPr="00CA72A9" w:rsidRDefault="00476B68" w:rsidP="001E1856">
            <w:pPr>
              <w:jc w:val="both"/>
              <w:rPr>
                <w:rFonts w:eastAsiaTheme="minorEastAsia" w:cstheme="minorHAnsi"/>
                <w:sz w:val="18"/>
                <w:szCs w:val="18"/>
                <w:lang w:val="es-ES"/>
              </w:rPr>
            </w:pPr>
            <w:r>
              <w:rPr>
                <w:rFonts w:eastAsiaTheme="minorEastAsia" w:cstheme="minorHAnsi"/>
                <w:sz w:val="18"/>
                <w:szCs w:val="18"/>
                <w:lang w:val="es-ES"/>
              </w:rPr>
              <w:t>SRE</w:t>
            </w:r>
          </w:p>
        </w:tc>
        <w:tc>
          <w:tcPr>
            <w:tcW w:w="2394" w:type="dxa"/>
          </w:tcPr>
          <w:p w14:paraId="2AC09CA1" w14:textId="77777777" w:rsidR="00476B68" w:rsidRDefault="00476B68" w:rsidP="001E1856">
            <w:pPr>
              <w:jc w:val="both"/>
              <w:rPr>
                <w:rFonts w:eastAsiaTheme="minorEastAsia" w:cstheme="minorHAnsi"/>
                <w:sz w:val="18"/>
                <w:szCs w:val="18"/>
                <w:lang w:val="es-ES"/>
              </w:rPr>
            </w:pPr>
            <w:r w:rsidRPr="009E5C4C">
              <w:rPr>
                <w:rFonts w:eastAsiaTheme="minorEastAsia" w:cstheme="minorHAnsi"/>
                <w:sz w:val="18"/>
                <w:szCs w:val="18"/>
                <w:lang w:val="es-ES"/>
              </w:rPr>
              <w:t>2.6275 ±0.8319</w:t>
            </w:r>
          </w:p>
          <w:p w14:paraId="3A458D87" w14:textId="77777777" w:rsidR="00476B68" w:rsidRDefault="00476B68" w:rsidP="001E1856">
            <w:pPr>
              <w:jc w:val="both"/>
              <w:rPr>
                <w:rFonts w:eastAsiaTheme="minorEastAsia" w:cstheme="minorHAnsi"/>
                <w:sz w:val="18"/>
                <w:szCs w:val="18"/>
                <w:lang w:val="es-ES"/>
              </w:rPr>
            </w:pPr>
            <w:r w:rsidRPr="009E5C4C">
              <w:rPr>
                <w:rFonts w:eastAsiaTheme="minorEastAsia" w:cstheme="minorHAnsi"/>
                <w:sz w:val="18"/>
                <w:szCs w:val="18"/>
                <w:lang w:val="es-ES"/>
              </w:rPr>
              <w:t>2.2124 ±0.4260</w:t>
            </w:r>
          </w:p>
          <w:p w14:paraId="195340FF" w14:textId="77777777" w:rsidR="00476B68" w:rsidRPr="00CA72A9" w:rsidRDefault="00476B68" w:rsidP="001E1856">
            <w:pPr>
              <w:jc w:val="both"/>
              <w:rPr>
                <w:rFonts w:eastAsiaTheme="minorEastAsia" w:cstheme="minorHAnsi"/>
                <w:sz w:val="18"/>
                <w:szCs w:val="18"/>
                <w:lang w:val="es-ES"/>
              </w:rPr>
            </w:pPr>
            <w:r w:rsidRPr="009E5C4C">
              <w:rPr>
                <w:rFonts w:eastAsiaTheme="minorEastAsia" w:cstheme="minorHAnsi"/>
                <w:sz w:val="18"/>
                <w:szCs w:val="18"/>
                <w:lang w:val="es-ES"/>
              </w:rPr>
              <w:t>3.3263 ±1.0729</w:t>
            </w:r>
          </w:p>
        </w:tc>
      </w:tr>
      <w:tr w:rsidR="00476B68" w:rsidRPr="00CA72A9" w14:paraId="30B9089F" w14:textId="77777777" w:rsidTr="001E1856">
        <w:trPr>
          <w:trHeight w:val="228"/>
          <w:jc w:val="center"/>
        </w:trPr>
        <w:tc>
          <w:tcPr>
            <w:tcW w:w="2394" w:type="dxa"/>
            <w:vMerge/>
          </w:tcPr>
          <w:p w14:paraId="270B6820" w14:textId="77777777" w:rsidR="00476B68" w:rsidRPr="00CA72A9" w:rsidRDefault="00476B68" w:rsidP="001E1856">
            <w:pPr>
              <w:jc w:val="both"/>
              <w:rPr>
                <w:rFonts w:eastAsiaTheme="minorEastAsia" w:cstheme="minorHAnsi"/>
                <w:sz w:val="18"/>
                <w:szCs w:val="18"/>
                <w:lang w:val="es-ES"/>
              </w:rPr>
            </w:pPr>
          </w:p>
        </w:tc>
        <w:tc>
          <w:tcPr>
            <w:tcW w:w="2394" w:type="dxa"/>
            <w:gridSpan w:val="2"/>
          </w:tcPr>
          <w:p w14:paraId="7BA66E23"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14:paraId="3ADC1EBD"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w:t>
            </w:r>
          </w:p>
        </w:tc>
        <w:tc>
          <w:tcPr>
            <w:tcW w:w="2394" w:type="dxa"/>
          </w:tcPr>
          <w:p w14:paraId="29941366" w14:textId="77777777" w:rsidR="00476B68" w:rsidRPr="00CA72A9" w:rsidRDefault="00476B68" w:rsidP="001E1856">
            <w:pPr>
              <w:jc w:val="both"/>
              <w:rPr>
                <w:rFonts w:eastAsiaTheme="minorEastAsia" w:cstheme="minorHAnsi"/>
                <w:sz w:val="18"/>
                <w:szCs w:val="18"/>
              </w:rPr>
            </w:pPr>
            <w:r>
              <w:rPr>
                <w:rFonts w:eastAsiaTheme="minorEastAsia" w:cstheme="minorHAnsi"/>
                <w:sz w:val="18"/>
                <w:szCs w:val="18"/>
              </w:rPr>
              <w:t>--</w:t>
            </w:r>
          </w:p>
        </w:tc>
      </w:tr>
      <w:tr w:rsidR="00476B68" w:rsidRPr="00CA72A9" w14:paraId="39874CFC" w14:textId="77777777" w:rsidTr="001E1856">
        <w:trPr>
          <w:trHeight w:val="125"/>
          <w:jc w:val="center"/>
        </w:trPr>
        <w:tc>
          <w:tcPr>
            <w:tcW w:w="2394" w:type="dxa"/>
            <w:vMerge w:val="restart"/>
          </w:tcPr>
          <w:p w14:paraId="458C8A10"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CNR</w:t>
            </w:r>
          </w:p>
        </w:tc>
        <w:tc>
          <w:tcPr>
            <w:tcW w:w="1008" w:type="dxa"/>
            <w:vMerge w:val="restart"/>
          </w:tcPr>
          <w:p w14:paraId="3B995A89"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14:paraId="053301A1"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14:paraId="10D23863" w14:textId="77777777" w:rsidR="00476B68" w:rsidRPr="00CA72A9" w:rsidRDefault="00476B68" w:rsidP="001E1856">
            <w:pPr>
              <w:jc w:val="both"/>
              <w:rPr>
                <w:rFonts w:eastAsiaTheme="minorEastAsia" w:cstheme="minorHAnsi"/>
                <w:sz w:val="18"/>
                <w:szCs w:val="18"/>
              </w:rPr>
            </w:pPr>
            <w:r>
              <w:rPr>
                <w:rFonts w:eastAsiaTheme="minorEastAsia" w:cstheme="minorHAnsi"/>
                <w:sz w:val="18"/>
                <w:szCs w:val="18"/>
              </w:rPr>
              <w:t>Mean</w:t>
            </w:r>
          </w:p>
        </w:tc>
        <w:tc>
          <w:tcPr>
            <w:tcW w:w="2394" w:type="dxa"/>
          </w:tcPr>
          <w:p w14:paraId="6BC9D899" w14:textId="77777777" w:rsidR="00476B68" w:rsidRPr="00A35C77" w:rsidRDefault="00476B68" w:rsidP="001E1856">
            <w:pPr>
              <w:spacing w:after="200" w:line="276" w:lineRule="auto"/>
              <w:jc w:val="both"/>
              <w:rPr>
                <w:rFonts w:eastAsiaTheme="minorEastAsia" w:cstheme="minorHAnsi"/>
                <w:sz w:val="18"/>
                <w:szCs w:val="18"/>
                <w:highlight w:val="green"/>
                <w:rPrChange w:id="59" w:author="FERNANDO ARAMBULA" w:date="2015-07-02T11:36:00Z">
                  <w:rPr>
                    <w:rFonts w:eastAsiaTheme="minorEastAsia" w:cstheme="minorHAnsi"/>
                    <w:sz w:val="18"/>
                    <w:szCs w:val="18"/>
                  </w:rPr>
                </w:rPrChange>
              </w:rPr>
            </w:pPr>
            <w:r w:rsidRPr="00A35C77">
              <w:rPr>
                <w:rFonts w:eastAsiaTheme="minorEastAsia" w:cstheme="minorHAnsi"/>
                <w:sz w:val="18"/>
                <w:szCs w:val="18"/>
                <w:highlight w:val="green"/>
                <w:rPrChange w:id="60" w:author="FERNANDO ARAMBULA" w:date="2015-07-02T11:36:00Z">
                  <w:rPr>
                    <w:rFonts w:eastAsiaTheme="minorEastAsia" w:cstheme="minorHAnsi"/>
                    <w:sz w:val="18"/>
                    <w:szCs w:val="18"/>
                  </w:rPr>
                </w:rPrChange>
              </w:rPr>
              <w:t>1.2495 ±0.3713</w:t>
            </w:r>
          </w:p>
        </w:tc>
      </w:tr>
      <w:tr w:rsidR="00476B68" w:rsidRPr="00CA72A9" w14:paraId="3657D5D3" w14:textId="77777777" w:rsidTr="001E1856">
        <w:trPr>
          <w:trHeight w:val="132"/>
          <w:jc w:val="center"/>
        </w:trPr>
        <w:tc>
          <w:tcPr>
            <w:tcW w:w="2394" w:type="dxa"/>
            <w:vMerge/>
          </w:tcPr>
          <w:p w14:paraId="16A12C80" w14:textId="77777777" w:rsidR="00476B68" w:rsidRPr="00CA72A9" w:rsidRDefault="00476B68" w:rsidP="001E1856">
            <w:pPr>
              <w:jc w:val="both"/>
              <w:rPr>
                <w:rFonts w:eastAsiaTheme="minorEastAsia" w:cstheme="minorHAnsi"/>
                <w:sz w:val="18"/>
                <w:szCs w:val="18"/>
              </w:rPr>
            </w:pPr>
          </w:p>
        </w:tc>
        <w:tc>
          <w:tcPr>
            <w:tcW w:w="1008" w:type="dxa"/>
            <w:vMerge/>
          </w:tcPr>
          <w:p w14:paraId="4034F2E2" w14:textId="77777777" w:rsidR="00476B68" w:rsidRPr="00CA72A9" w:rsidRDefault="00476B68" w:rsidP="001E1856">
            <w:pPr>
              <w:jc w:val="both"/>
              <w:rPr>
                <w:rFonts w:eastAsiaTheme="minorEastAsia" w:cstheme="minorHAnsi"/>
                <w:sz w:val="18"/>
                <w:szCs w:val="18"/>
              </w:rPr>
            </w:pPr>
          </w:p>
        </w:tc>
        <w:tc>
          <w:tcPr>
            <w:tcW w:w="1386" w:type="dxa"/>
          </w:tcPr>
          <w:p w14:paraId="4A568D69" w14:textId="77777777" w:rsidR="00476B68" w:rsidRPr="00CA72A9" w:rsidRDefault="00476B68" w:rsidP="001E1856">
            <w:pPr>
              <w:jc w:val="both"/>
              <w:rPr>
                <w:rFonts w:eastAsiaTheme="minorEastAsia" w:cstheme="minorHAnsi"/>
                <w:sz w:val="18"/>
                <w:szCs w:val="18"/>
              </w:rPr>
            </w:pPr>
            <w:proofErr w:type="spellStart"/>
            <w:r w:rsidRPr="00CA72A9">
              <w:rPr>
                <w:rFonts w:eastAsiaTheme="minorEastAsia" w:cstheme="minorHAnsi"/>
                <w:sz w:val="18"/>
                <w:szCs w:val="18"/>
              </w:rPr>
              <w:t>Haralick</w:t>
            </w:r>
            <w:proofErr w:type="spellEnd"/>
          </w:p>
        </w:tc>
        <w:tc>
          <w:tcPr>
            <w:tcW w:w="2394" w:type="dxa"/>
          </w:tcPr>
          <w:p w14:paraId="757BCFA8" w14:textId="77777777" w:rsidR="00476B68" w:rsidRPr="00CA72A9" w:rsidRDefault="00476B68" w:rsidP="001E1856">
            <w:pPr>
              <w:jc w:val="both"/>
              <w:rPr>
                <w:rFonts w:eastAsiaTheme="minorEastAsia" w:cstheme="minorHAnsi"/>
                <w:sz w:val="18"/>
                <w:szCs w:val="18"/>
              </w:rPr>
            </w:pPr>
            <w:r>
              <w:rPr>
                <w:rFonts w:eastAsiaTheme="minorEastAsia" w:cstheme="minorHAnsi"/>
                <w:sz w:val="18"/>
                <w:szCs w:val="18"/>
              </w:rPr>
              <w:t>--</w:t>
            </w:r>
          </w:p>
        </w:tc>
        <w:tc>
          <w:tcPr>
            <w:tcW w:w="2394" w:type="dxa"/>
          </w:tcPr>
          <w:p w14:paraId="29DA4A0E" w14:textId="77777777" w:rsidR="00476B68" w:rsidRDefault="00476B68" w:rsidP="001E1856">
            <w:pPr>
              <w:jc w:val="both"/>
              <w:rPr>
                <w:rFonts w:eastAsiaTheme="minorEastAsia" w:cstheme="minorHAnsi"/>
                <w:sz w:val="18"/>
                <w:szCs w:val="18"/>
              </w:rPr>
            </w:pPr>
            <w:r>
              <w:rPr>
                <w:rFonts w:eastAsiaTheme="minorEastAsia" w:cstheme="minorHAnsi"/>
                <w:sz w:val="18"/>
                <w:szCs w:val="18"/>
              </w:rPr>
              <w:t>--</w:t>
            </w:r>
          </w:p>
        </w:tc>
      </w:tr>
      <w:tr w:rsidR="00476B68" w:rsidRPr="00CA72A9" w14:paraId="1AF3DD9E" w14:textId="77777777" w:rsidTr="001E1856">
        <w:trPr>
          <w:trHeight w:val="132"/>
          <w:jc w:val="center"/>
        </w:trPr>
        <w:tc>
          <w:tcPr>
            <w:tcW w:w="2394" w:type="dxa"/>
            <w:vMerge/>
          </w:tcPr>
          <w:p w14:paraId="62B2D837" w14:textId="77777777" w:rsidR="00476B68" w:rsidRPr="00CA72A9" w:rsidRDefault="00476B68" w:rsidP="001E1856">
            <w:pPr>
              <w:jc w:val="both"/>
              <w:rPr>
                <w:rFonts w:eastAsiaTheme="minorEastAsia" w:cstheme="minorHAnsi"/>
                <w:sz w:val="18"/>
                <w:szCs w:val="18"/>
              </w:rPr>
            </w:pPr>
          </w:p>
        </w:tc>
        <w:tc>
          <w:tcPr>
            <w:tcW w:w="1008" w:type="dxa"/>
            <w:vMerge/>
          </w:tcPr>
          <w:p w14:paraId="021DAAA6" w14:textId="77777777" w:rsidR="00476B68" w:rsidRPr="00CA72A9" w:rsidRDefault="00476B68" w:rsidP="001E1856">
            <w:pPr>
              <w:jc w:val="both"/>
              <w:rPr>
                <w:rFonts w:eastAsiaTheme="minorEastAsia" w:cstheme="minorHAnsi"/>
                <w:sz w:val="18"/>
                <w:szCs w:val="18"/>
              </w:rPr>
            </w:pPr>
          </w:p>
        </w:tc>
        <w:tc>
          <w:tcPr>
            <w:tcW w:w="1386" w:type="dxa"/>
          </w:tcPr>
          <w:p w14:paraId="47284EAA"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14:paraId="705E979D" w14:textId="77777777" w:rsidR="00476B68" w:rsidRPr="00CA72A9" w:rsidRDefault="00476B68" w:rsidP="001E1856">
            <w:pPr>
              <w:jc w:val="both"/>
              <w:rPr>
                <w:rFonts w:eastAsiaTheme="minorEastAsia" w:cstheme="minorHAnsi"/>
                <w:sz w:val="18"/>
                <w:szCs w:val="18"/>
              </w:rPr>
            </w:pPr>
            <w:r>
              <w:rPr>
                <w:rFonts w:eastAsiaTheme="minorEastAsia" w:cstheme="minorHAnsi"/>
                <w:sz w:val="18"/>
                <w:szCs w:val="18"/>
              </w:rPr>
              <w:t>SRE</w:t>
            </w:r>
          </w:p>
        </w:tc>
        <w:tc>
          <w:tcPr>
            <w:tcW w:w="2394" w:type="dxa"/>
          </w:tcPr>
          <w:p w14:paraId="77EB5A4B" w14:textId="77777777" w:rsidR="00476B68" w:rsidRDefault="00476B68" w:rsidP="001E1856">
            <w:pPr>
              <w:jc w:val="both"/>
              <w:rPr>
                <w:rFonts w:eastAsiaTheme="minorEastAsia" w:cstheme="minorHAnsi"/>
                <w:sz w:val="18"/>
                <w:szCs w:val="18"/>
              </w:rPr>
            </w:pPr>
            <w:r w:rsidRPr="009E5C4C">
              <w:rPr>
                <w:rFonts w:eastAsiaTheme="minorEastAsia" w:cstheme="minorHAnsi"/>
                <w:sz w:val="18"/>
                <w:szCs w:val="18"/>
              </w:rPr>
              <w:t>1.2144 ±0.3924</w:t>
            </w:r>
          </w:p>
        </w:tc>
      </w:tr>
      <w:tr w:rsidR="00476B68" w:rsidRPr="00CA72A9" w14:paraId="33029763" w14:textId="77777777" w:rsidTr="001E1856">
        <w:trPr>
          <w:trHeight w:val="228"/>
          <w:jc w:val="center"/>
        </w:trPr>
        <w:tc>
          <w:tcPr>
            <w:tcW w:w="2394" w:type="dxa"/>
            <w:vMerge/>
          </w:tcPr>
          <w:p w14:paraId="1889BF4E" w14:textId="77777777" w:rsidR="00476B68" w:rsidRPr="00CA72A9" w:rsidRDefault="00476B68" w:rsidP="001E1856">
            <w:pPr>
              <w:jc w:val="both"/>
              <w:rPr>
                <w:rFonts w:eastAsiaTheme="minorEastAsia" w:cstheme="minorHAnsi"/>
                <w:sz w:val="18"/>
                <w:szCs w:val="18"/>
              </w:rPr>
            </w:pPr>
          </w:p>
        </w:tc>
        <w:tc>
          <w:tcPr>
            <w:tcW w:w="2394" w:type="dxa"/>
            <w:gridSpan w:val="2"/>
          </w:tcPr>
          <w:p w14:paraId="777CE30E"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14:paraId="0D1F9A7B" w14:textId="77777777" w:rsidR="00476B68" w:rsidRDefault="00476B68" w:rsidP="001E1856">
            <w:pPr>
              <w:jc w:val="both"/>
              <w:rPr>
                <w:rFonts w:eastAsiaTheme="minorEastAsia" w:cstheme="minorHAnsi"/>
                <w:sz w:val="18"/>
                <w:szCs w:val="18"/>
              </w:rPr>
            </w:pPr>
            <w:r>
              <w:rPr>
                <w:rFonts w:eastAsiaTheme="minorEastAsia" w:cstheme="minorHAnsi"/>
                <w:sz w:val="18"/>
                <w:szCs w:val="18"/>
              </w:rPr>
              <w:t>Filter</w:t>
            </w:r>
          </w:p>
          <w:p w14:paraId="1076270B" w14:textId="77777777" w:rsidR="00476B68" w:rsidRDefault="00476B68" w:rsidP="001E1856">
            <w:pPr>
              <w:jc w:val="both"/>
              <w:rPr>
                <w:rFonts w:eastAsiaTheme="minorEastAsia" w:cstheme="minorHAnsi"/>
                <w:sz w:val="18"/>
                <w:szCs w:val="18"/>
              </w:rPr>
            </w:pPr>
            <w:r>
              <w:rPr>
                <w:rFonts w:eastAsiaTheme="minorEastAsia" w:cstheme="minorHAnsi"/>
                <w:sz w:val="18"/>
                <w:szCs w:val="18"/>
              </w:rPr>
              <w:t>Equalization</w:t>
            </w:r>
          </w:p>
          <w:p w14:paraId="1FC499FB" w14:textId="77777777" w:rsidR="00476B68" w:rsidRPr="00CA72A9" w:rsidRDefault="00476B68" w:rsidP="001E1856">
            <w:pPr>
              <w:jc w:val="both"/>
              <w:rPr>
                <w:rFonts w:eastAsiaTheme="minorEastAsia" w:cstheme="minorHAnsi"/>
                <w:sz w:val="18"/>
                <w:szCs w:val="18"/>
              </w:rPr>
            </w:pPr>
            <w:r>
              <w:rPr>
                <w:rFonts w:eastAsiaTheme="minorEastAsia" w:cstheme="minorHAnsi"/>
                <w:sz w:val="18"/>
                <w:szCs w:val="18"/>
              </w:rPr>
              <w:t>Filter + Equalization</w:t>
            </w:r>
          </w:p>
        </w:tc>
        <w:tc>
          <w:tcPr>
            <w:tcW w:w="2394" w:type="dxa"/>
          </w:tcPr>
          <w:p w14:paraId="5453E283" w14:textId="77777777" w:rsidR="00476B68" w:rsidRDefault="00476B68" w:rsidP="001E1856">
            <w:pPr>
              <w:jc w:val="both"/>
              <w:rPr>
                <w:rFonts w:eastAsiaTheme="minorEastAsia" w:cstheme="minorHAnsi"/>
                <w:sz w:val="18"/>
                <w:szCs w:val="18"/>
              </w:rPr>
            </w:pPr>
            <w:r w:rsidRPr="009E5C4C">
              <w:rPr>
                <w:rFonts w:eastAsiaTheme="minorEastAsia" w:cstheme="minorHAnsi"/>
                <w:sz w:val="18"/>
                <w:szCs w:val="18"/>
              </w:rPr>
              <w:t>1.1682 ±0.3610</w:t>
            </w:r>
          </w:p>
          <w:p w14:paraId="31259B80" w14:textId="77777777" w:rsidR="00476B68" w:rsidRDefault="00476B68" w:rsidP="001E1856">
            <w:pPr>
              <w:jc w:val="both"/>
              <w:rPr>
                <w:rFonts w:eastAsiaTheme="minorEastAsia" w:cstheme="minorHAnsi"/>
                <w:sz w:val="18"/>
                <w:szCs w:val="18"/>
              </w:rPr>
            </w:pPr>
            <w:r w:rsidRPr="009E5C4C">
              <w:rPr>
                <w:rFonts w:eastAsiaTheme="minorEastAsia" w:cstheme="minorHAnsi"/>
                <w:sz w:val="18"/>
                <w:szCs w:val="18"/>
              </w:rPr>
              <w:t>1.1105 ±0.3408</w:t>
            </w:r>
          </w:p>
          <w:p w14:paraId="0ACB4429" w14:textId="77777777" w:rsidR="00476B68" w:rsidRDefault="00476B68" w:rsidP="001E1856">
            <w:pPr>
              <w:jc w:val="both"/>
              <w:rPr>
                <w:rFonts w:eastAsiaTheme="minorEastAsia" w:cstheme="minorHAnsi"/>
                <w:sz w:val="18"/>
                <w:szCs w:val="18"/>
              </w:rPr>
            </w:pPr>
            <w:r w:rsidRPr="009E5C4C">
              <w:rPr>
                <w:rFonts w:eastAsiaTheme="minorEastAsia" w:cstheme="minorHAnsi"/>
                <w:sz w:val="18"/>
                <w:szCs w:val="18"/>
              </w:rPr>
              <w:t>1.1682 ±0.3610</w:t>
            </w:r>
          </w:p>
        </w:tc>
      </w:tr>
      <w:tr w:rsidR="00476B68" w:rsidRPr="00CA72A9" w14:paraId="0765443B" w14:textId="77777777" w:rsidTr="001E1856">
        <w:trPr>
          <w:trHeight w:val="125"/>
          <w:jc w:val="center"/>
        </w:trPr>
        <w:tc>
          <w:tcPr>
            <w:tcW w:w="2394" w:type="dxa"/>
            <w:vMerge w:val="restart"/>
          </w:tcPr>
          <w:p w14:paraId="0576772D"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EPI</w:t>
            </w:r>
          </w:p>
        </w:tc>
        <w:tc>
          <w:tcPr>
            <w:tcW w:w="1008" w:type="dxa"/>
            <w:vMerge w:val="restart"/>
          </w:tcPr>
          <w:p w14:paraId="2CC6B465"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14:paraId="5E033F43"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14:paraId="3D9ECC80" w14:textId="77777777" w:rsidR="00476B68" w:rsidRPr="00CA72A9" w:rsidRDefault="00476B68" w:rsidP="001E1856">
            <w:pPr>
              <w:jc w:val="both"/>
              <w:rPr>
                <w:rFonts w:eastAsiaTheme="minorEastAsia" w:cstheme="minorHAnsi"/>
                <w:sz w:val="18"/>
                <w:szCs w:val="18"/>
              </w:rPr>
            </w:pPr>
            <w:r>
              <w:rPr>
                <w:rFonts w:eastAsiaTheme="minorEastAsia" w:cstheme="minorHAnsi"/>
                <w:sz w:val="18"/>
                <w:szCs w:val="18"/>
              </w:rPr>
              <w:t>Difference</w:t>
            </w:r>
          </w:p>
        </w:tc>
        <w:tc>
          <w:tcPr>
            <w:tcW w:w="2394" w:type="dxa"/>
          </w:tcPr>
          <w:p w14:paraId="10181834" w14:textId="77777777" w:rsidR="00476B68" w:rsidRDefault="00476B68" w:rsidP="001E1856">
            <w:pPr>
              <w:jc w:val="both"/>
              <w:rPr>
                <w:rFonts w:eastAsiaTheme="minorEastAsia" w:cstheme="minorHAnsi"/>
                <w:sz w:val="18"/>
                <w:szCs w:val="18"/>
              </w:rPr>
            </w:pPr>
            <w:r w:rsidRPr="009E5C4C">
              <w:rPr>
                <w:rFonts w:eastAsiaTheme="minorEastAsia" w:cstheme="minorHAnsi"/>
                <w:sz w:val="18"/>
                <w:szCs w:val="18"/>
              </w:rPr>
              <w:t>1.6522 ±0.2802</w:t>
            </w:r>
          </w:p>
        </w:tc>
      </w:tr>
      <w:tr w:rsidR="00476B68" w:rsidRPr="00CA72A9" w14:paraId="27FCFDE4" w14:textId="77777777" w:rsidTr="001E1856">
        <w:trPr>
          <w:trHeight w:val="132"/>
          <w:jc w:val="center"/>
        </w:trPr>
        <w:tc>
          <w:tcPr>
            <w:tcW w:w="2394" w:type="dxa"/>
            <w:vMerge/>
          </w:tcPr>
          <w:p w14:paraId="52F74DE5" w14:textId="77777777" w:rsidR="00476B68" w:rsidRPr="00CA72A9" w:rsidRDefault="00476B68" w:rsidP="001E1856">
            <w:pPr>
              <w:jc w:val="both"/>
              <w:rPr>
                <w:rFonts w:eastAsiaTheme="minorEastAsia" w:cstheme="minorHAnsi"/>
                <w:sz w:val="18"/>
                <w:szCs w:val="18"/>
              </w:rPr>
            </w:pPr>
          </w:p>
        </w:tc>
        <w:tc>
          <w:tcPr>
            <w:tcW w:w="1008" w:type="dxa"/>
            <w:vMerge/>
          </w:tcPr>
          <w:p w14:paraId="74742873" w14:textId="77777777" w:rsidR="00476B68" w:rsidRPr="00CA72A9" w:rsidRDefault="00476B68" w:rsidP="001E1856">
            <w:pPr>
              <w:jc w:val="both"/>
              <w:rPr>
                <w:rFonts w:eastAsiaTheme="minorEastAsia" w:cstheme="minorHAnsi"/>
                <w:sz w:val="18"/>
                <w:szCs w:val="18"/>
              </w:rPr>
            </w:pPr>
          </w:p>
        </w:tc>
        <w:tc>
          <w:tcPr>
            <w:tcW w:w="1386" w:type="dxa"/>
          </w:tcPr>
          <w:p w14:paraId="2740B0F3" w14:textId="77777777" w:rsidR="00476B68" w:rsidRPr="00CA72A9" w:rsidRDefault="00476B68" w:rsidP="001E1856">
            <w:pPr>
              <w:jc w:val="both"/>
              <w:rPr>
                <w:rFonts w:eastAsiaTheme="minorEastAsia" w:cstheme="minorHAnsi"/>
                <w:sz w:val="18"/>
                <w:szCs w:val="18"/>
              </w:rPr>
            </w:pPr>
            <w:proofErr w:type="spellStart"/>
            <w:r w:rsidRPr="00CA72A9">
              <w:rPr>
                <w:rFonts w:eastAsiaTheme="minorEastAsia" w:cstheme="minorHAnsi"/>
                <w:sz w:val="18"/>
                <w:szCs w:val="18"/>
              </w:rPr>
              <w:t>Haralick</w:t>
            </w:r>
            <w:proofErr w:type="spellEnd"/>
          </w:p>
        </w:tc>
        <w:tc>
          <w:tcPr>
            <w:tcW w:w="2394" w:type="dxa"/>
          </w:tcPr>
          <w:p w14:paraId="77D126C7" w14:textId="77777777" w:rsidR="00476B68" w:rsidRPr="00967D9B" w:rsidRDefault="00476B68" w:rsidP="001E1856">
            <w:pPr>
              <w:spacing w:after="200" w:line="276" w:lineRule="auto"/>
              <w:jc w:val="both"/>
              <w:rPr>
                <w:rFonts w:eastAsiaTheme="minorEastAsia" w:cstheme="minorHAnsi"/>
                <w:sz w:val="18"/>
                <w:szCs w:val="18"/>
                <w:highlight w:val="yellow"/>
                <w:rPrChange w:id="61" w:author="FERNANDO ARAMBULA" w:date="2015-07-02T11:31:00Z">
                  <w:rPr>
                    <w:rFonts w:eastAsiaTheme="minorEastAsia" w:cstheme="minorHAnsi"/>
                    <w:sz w:val="18"/>
                    <w:szCs w:val="18"/>
                  </w:rPr>
                </w:rPrChange>
              </w:rPr>
            </w:pPr>
            <w:r w:rsidRPr="00967D9B">
              <w:rPr>
                <w:rFonts w:eastAsiaTheme="minorEastAsia" w:cstheme="minorHAnsi"/>
                <w:sz w:val="18"/>
                <w:szCs w:val="18"/>
                <w:highlight w:val="yellow"/>
                <w:rPrChange w:id="62" w:author="FERNANDO ARAMBULA" w:date="2015-07-02T11:31:00Z">
                  <w:rPr>
                    <w:rFonts w:eastAsiaTheme="minorEastAsia" w:cstheme="minorHAnsi"/>
                    <w:sz w:val="18"/>
                    <w:szCs w:val="18"/>
                  </w:rPr>
                </w:rPrChange>
              </w:rPr>
              <w:t>--</w:t>
            </w:r>
          </w:p>
        </w:tc>
        <w:tc>
          <w:tcPr>
            <w:tcW w:w="2394" w:type="dxa"/>
          </w:tcPr>
          <w:p w14:paraId="2DC98B97" w14:textId="77777777" w:rsidR="00476B68" w:rsidRPr="00967D9B" w:rsidRDefault="00476B68" w:rsidP="001E1856">
            <w:pPr>
              <w:spacing w:after="200" w:line="276" w:lineRule="auto"/>
              <w:jc w:val="both"/>
              <w:rPr>
                <w:rFonts w:eastAsiaTheme="minorEastAsia" w:cstheme="minorHAnsi"/>
                <w:sz w:val="18"/>
                <w:szCs w:val="18"/>
                <w:highlight w:val="yellow"/>
                <w:rPrChange w:id="63" w:author="FERNANDO ARAMBULA" w:date="2015-07-02T11:31:00Z">
                  <w:rPr>
                    <w:rFonts w:eastAsiaTheme="minorEastAsia" w:cstheme="minorHAnsi"/>
                    <w:sz w:val="18"/>
                    <w:szCs w:val="18"/>
                  </w:rPr>
                </w:rPrChange>
              </w:rPr>
            </w:pPr>
            <w:r w:rsidRPr="00967D9B">
              <w:rPr>
                <w:rFonts w:eastAsiaTheme="minorEastAsia" w:cstheme="minorHAnsi"/>
                <w:sz w:val="18"/>
                <w:szCs w:val="18"/>
                <w:highlight w:val="yellow"/>
                <w:rPrChange w:id="64" w:author="FERNANDO ARAMBULA" w:date="2015-07-02T11:31:00Z">
                  <w:rPr>
                    <w:rFonts w:eastAsiaTheme="minorEastAsia" w:cstheme="minorHAnsi"/>
                    <w:sz w:val="18"/>
                    <w:szCs w:val="18"/>
                  </w:rPr>
                </w:rPrChange>
              </w:rPr>
              <w:t>--</w:t>
            </w:r>
          </w:p>
        </w:tc>
      </w:tr>
      <w:tr w:rsidR="00476B68" w:rsidRPr="00CA72A9" w14:paraId="1C6C1348" w14:textId="77777777" w:rsidTr="001E1856">
        <w:trPr>
          <w:trHeight w:val="132"/>
          <w:jc w:val="center"/>
        </w:trPr>
        <w:tc>
          <w:tcPr>
            <w:tcW w:w="2394" w:type="dxa"/>
            <w:vMerge/>
          </w:tcPr>
          <w:p w14:paraId="2FA4EC18" w14:textId="77777777" w:rsidR="00476B68" w:rsidRPr="00CA72A9" w:rsidRDefault="00476B68" w:rsidP="001E1856">
            <w:pPr>
              <w:jc w:val="both"/>
              <w:rPr>
                <w:rFonts w:eastAsiaTheme="minorEastAsia" w:cstheme="minorHAnsi"/>
                <w:sz w:val="18"/>
                <w:szCs w:val="18"/>
              </w:rPr>
            </w:pPr>
          </w:p>
        </w:tc>
        <w:tc>
          <w:tcPr>
            <w:tcW w:w="1008" w:type="dxa"/>
            <w:vMerge/>
          </w:tcPr>
          <w:p w14:paraId="65022D82" w14:textId="77777777" w:rsidR="00476B68" w:rsidRPr="00CA72A9" w:rsidRDefault="00476B68" w:rsidP="001E1856">
            <w:pPr>
              <w:jc w:val="both"/>
              <w:rPr>
                <w:rFonts w:eastAsiaTheme="minorEastAsia" w:cstheme="minorHAnsi"/>
                <w:sz w:val="18"/>
                <w:szCs w:val="18"/>
              </w:rPr>
            </w:pPr>
          </w:p>
        </w:tc>
        <w:tc>
          <w:tcPr>
            <w:tcW w:w="1386" w:type="dxa"/>
          </w:tcPr>
          <w:p w14:paraId="1F98B76F"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14:paraId="40C1E3AF" w14:textId="77777777" w:rsidR="00476B68" w:rsidRPr="00967D9B" w:rsidRDefault="00476B68" w:rsidP="001E1856">
            <w:pPr>
              <w:spacing w:after="200" w:line="276" w:lineRule="auto"/>
              <w:jc w:val="both"/>
              <w:rPr>
                <w:rFonts w:eastAsiaTheme="minorEastAsia" w:cstheme="minorHAnsi"/>
                <w:sz w:val="18"/>
                <w:szCs w:val="18"/>
                <w:highlight w:val="yellow"/>
                <w:rPrChange w:id="65" w:author="FERNANDO ARAMBULA" w:date="2015-07-02T11:31:00Z">
                  <w:rPr>
                    <w:rFonts w:eastAsiaTheme="minorEastAsia" w:cstheme="minorHAnsi"/>
                    <w:sz w:val="18"/>
                    <w:szCs w:val="18"/>
                  </w:rPr>
                </w:rPrChange>
              </w:rPr>
            </w:pPr>
            <w:r w:rsidRPr="00967D9B">
              <w:rPr>
                <w:rFonts w:eastAsiaTheme="minorEastAsia" w:cstheme="minorHAnsi"/>
                <w:sz w:val="18"/>
                <w:szCs w:val="18"/>
                <w:highlight w:val="yellow"/>
                <w:rPrChange w:id="66" w:author="FERNANDO ARAMBULA" w:date="2015-07-02T11:31:00Z">
                  <w:rPr>
                    <w:rFonts w:eastAsiaTheme="minorEastAsia" w:cstheme="minorHAnsi"/>
                    <w:sz w:val="18"/>
                    <w:szCs w:val="18"/>
                  </w:rPr>
                </w:rPrChange>
              </w:rPr>
              <w:t>--</w:t>
            </w:r>
          </w:p>
        </w:tc>
        <w:tc>
          <w:tcPr>
            <w:tcW w:w="2394" w:type="dxa"/>
          </w:tcPr>
          <w:p w14:paraId="6948798D" w14:textId="77777777" w:rsidR="00476B68" w:rsidRPr="00967D9B" w:rsidRDefault="00476B68" w:rsidP="001E1856">
            <w:pPr>
              <w:spacing w:after="200" w:line="276" w:lineRule="auto"/>
              <w:jc w:val="both"/>
              <w:rPr>
                <w:rFonts w:eastAsiaTheme="minorEastAsia" w:cstheme="minorHAnsi"/>
                <w:sz w:val="18"/>
                <w:szCs w:val="18"/>
                <w:highlight w:val="yellow"/>
                <w:rPrChange w:id="67" w:author="FERNANDO ARAMBULA" w:date="2015-07-02T11:31:00Z">
                  <w:rPr>
                    <w:rFonts w:eastAsiaTheme="minorEastAsia" w:cstheme="minorHAnsi"/>
                    <w:sz w:val="18"/>
                    <w:szCs w:val="18"/>
                  </w:rPr>
                </w:rPrChange>
              </w:rPr>
            </w:pPr>
            <w:r w:rsidRPr="00967D9B">
              <w:rPr>
                <w:rFonts w:eastAsiaTheme="minorEastAsia" w:cstheme="minorHAnsi"/>
                <w:sz w:val="18"/>
                <w:szCs w:val="18"/>
                <w:highlight w:val="yellow"/>
                <w:rPrChange w:id="68" w:author="FERNANDO ARAMBULA" w:date="2015-07-02T11:31:00Z">
                  <w:rPr>
                    <w:rFonts w:eastAsiaTheme="minorEastAsia" w:cstheme="minorHAnsi"/>
                    <w:sz w:val="18"/>
                    <w:szCs w:val="18"/>
                  </w:rPr>
                </w:rPrChange>
              </w:rPr>
              <w:t>--</w:t>
            </w:r>
          </w:p>
        </w:tc>
      </w:tr>
      <w:tr w:rsidR="00476B68" w:rsidRPr="00CA72A9" w14:paraId="6B4AFFD0" w14:textId="77777777" w:rsidTr="001E1856">
        <w:trPr>
          <w:trHeight w:val="228"/>
          <w:jc w:val="center"/>
        </w:trPr>
        <w:tc>
          <w:tcPr>
            <w:tcW w:w="2394" w:type="dxa"/>
            <w:vMerge/>
          </w:tcPr>
          <w:p w14:paraId="792C6AB3" w14:textId="77777777" w:rsidR="00476B68" w:rsidRPr="00CA72A9" w:rsidRDefault="00476B68" w:rsidP="001E1856">
            <w:pPr>
              <w:jc w:val="both"/>
              <w:rPr>
                <w:rFonts w:eastAsiaTheme="minorEastAsia" w:cstheme="minorHAnsi"/>
                <w:sz w:val="18"/>
                <w:szCs w:val="18"/>
              </w:rPr>
            </w:pPr>
          </w:p>
        </w:tc>
        <w:tc>
          <w:tcPr>
            <w:tcW w:w="2394" w:type="dxa"/>
            <w:gridSpan w:val="2"/>
          </w:tcPr>
          <w:p w14:paraId="3806420C" w14:textId="77777777" w:rsidR="00476B68" w:rsidRPr="00CA72A9" w:rsidRDefault="00476B68" w:rsidP="001E1856">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14:paraId="6320AB49" w14:textId="77777777" w:rsidR="00476B68" w:rsidRDefault="00476B68" w:rsidP="001E1856">
            <w:pPr>
              <w:jc w:val="both"/>
              <w:rPr>
                <w:rFonts w:eastAsiaTheme="minorEastAsia" w:cstheme="minorHAnsi"/>
                <w:sz w:val="18"/>
                <w:szCs w:val="18"/>
              </w:rPr>
            </w:pPr>
            <w:r>
              <w:rPr>
                <w:rFonts w:eastAsiaTheme="minorEastAsia" w:cstheme="minorHAnsi"/>
                <w:sz w:val="18"/>
                <w:szCs w:val="18"/>
              </w:rPr>
              <w:t>Equalization</w:t>
            </w:r>
          </w:p>
          <w:p w14:paraId="7758030E" w14:textId="77777777" w:rsidR="00476B68" w:rsidRPr="00CA72A9" w:rsidRDefault="00476B68" w:rsidP="001E1856">
            <w:pPr>
              <w:jc w:val="both"/>
              <w:rPr>
                <w:rFonts w:eastAsiaTheme="minorEastAsia" w:cstheme="minorHAnsi"/>
                <w:sz w:val="18"/>
                <w:szCs w:val="18"/>
              </w:rPr>
            </w:pPr>
            <w:r>
              <w:rPr>
                <w:rFonts w:eastAsiaTheme="minorEastAsia" w:cstheme="minorHAnsi"/>
                <w:sz w:val="18"/>
                <w:szCs w:val="18"/>
              </w:rPr>
              <w:t>Filter + Equalization</w:t>
            </w:r>
          </w:p>
        </w:tc>
        <w:tc>
          <w:tcPr>
            <w:tcW w:w="2394" w:type="dxa"/>
          </w:tcPr>
          <w:p w14:paraId="067A33BD" w14:textId="77777777" w:rsidR="00476B68" w:rsidRDefault="00476B68" w:rsidP="001E1856">
            <w:pPr>
              <w:jc w:val="both"/>
              <w:rPr>
                <w:rFonts w:eastAsiaTheme="minorEastAsia" w:cstheme="minorHAnsi"/>
                <w:sz w:val="18"/>
                <w:szCs w:val="18"/>
              </w:rPr>
            </w:pPr>
            <w:r w:rsidRPr="00A35C77">
              <w:rPr>
                <w:rFonts w:eastAsiaTheme="minorEastAsia" w:cstheme="minorHAnsi"/>
                <w:sz w:val="18"/>
                <w:szCs w:val="18"/>
                <w:highlight w:val="green"/>
                <w:rPrChange w:id="69" w:author="FERNANDO ARAMBULA" w:date="2015-07-02T11:37:00Z">
                  <w:rPr>
                    <w:rFonts w:eastAsiaTheme="minorEastAsia" w:cstheme="minorHAnsi"/>
                    <w:sz w:val="18"/>
                    <w:szCs w:val="18"/>
                  </w:rPr>
                </w:rPrChange>
              </w:rPr>
              <w:t>1.7296 ±0.2863</w:t>
            </w:r>
          </w:p>
          <w:p w14:paraId="191F92AF" w14:textId="77777777" w:rsidR="00476B68" w:rsidRDefault="00476B68" w:rsidP="001E1856">
            <w:pPr>
              <w:jc w:val="both"/>
              <w:rPr>
                <w:rFonts w:eastAsiaTheme="minorEastAsia" w:cstheme="minorHAnsi"/>
                <w:sz w:val="18"/>
                <w:szCs w:val="18"/>
              </w:rPr>
            </w:pPr>
            <w:r w:rsidRPr="006E18A8">
              <w:rPr>
                <w:rFonts w:eastAsiaTheme="minorEastAsia" w:cstheme="minorHAnsi"/>
                <w:sz w:val="18"/>
                <w:szCs w:val="18"/>
              </w:rPr>
              <w:t>1.4429 ±0.3702</w:t>
            </w:r>
          </w:p>
        </w:tc>
      </w:tr>
    </w:tbl>
    <w:p w14:paraId="3744D044" w14:textId="77777777" w:rsidR="00476B68" w:rsidRDefault="00476B68" w:rsidP="00476B68">
      <w:pPr>
        <w:jc w:val="both"/>
        <w:rPr>
          <w:rFonts w:eastAsiaTheme="minorEastAsia"/>
        </w:rPr>
      </w:pPr>
    </w:p>
    <w:p w14:paraId="65F6845D" w14:textId="77777777" w:rsidR="00476B68" w:rsidRDefault="00476B68" w:rsidP="00476B68">
      <w:pPr>
        <w:jc w:val="both"/>
        <w:rPr>
          <w:rFonts w:eastAsiaTheme="minorEastAsia"/>
        </w:rPr>
      </w:pPr>
      <w:r>
        <w:rPr>
          <w:rFonts w:eastAsiaTheme="minorEastAsia"/>
        </w:rPr>
        <w:t>Figure 2 shows a breast tumor ultrasound image, the pre-processed intensity image and texture images obtained by per-pixel computation using the Mean of the histogram, the Homogeneity of the co-occurrence matrix and SRE of the run-length matrix texture descriptors, while figure 3 shows the normalized histograms of the background (red) and the tumor region (blue) of each image in figure 2.</w:t>
      </w:r>
    </w:p>
    <w:p w14:paraId="3D40BE73" w14:textId="77777777" w:rsidR="00476B68" w:rsidRDefault="00476B68" w:rsidP="00476B68">
      <w:pPr>
        <w:spacing w:after="0"/>
        <w:jc w:val="center"/>
        <w:rPr>
          <w:rFonts w:eastAsiaTheme="minorEastAsia"/>
        </w:rPr>
      </w:pPr>
      <w:r>
        <w:rPr>
          <w:rFonts w:eastAsiaTheme="minorEastAsia"/>
          <w:noProof/>
        </w:rPr>
        <w:drawing>
          <wp:inline distT="0" distB="0" distL="0" distR="0" wp14:anchorId="41011ED6" wp14:editId="6308C9DD">
            <wp:extent cx="4320540" cy="1752600"/>
            <wp:effectExtent l="0" t="0" r="381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R.jpg"/>
                    <pic:cNvPicPr/>
                  </pic:nvPicPr>
                  <pic:blipFill rotWithShape="1">
                    <a:blip r:embed="rId7">
                      <a:extLst>
                        <a:ext uri="{28A0092B-C50C-407E-A947-70E740481C1C}">
                          <a14:useLocalDpi xmlns:a14="http://schemas.microsoft.com/office/drawing/2010/main" val="0"/>
                        </a:ext>
                      </a:extLst>
                    </a:blip>
                    <a:srcRect t="11288" b="7583"/>
                    <a:stretch/>
                  </pic:blipFill>
                  <pic:spPr bwMode="auto">
                    <a:xfrm>
                      <a:off x="0" y="0"/>
                      <a:ext cx="4320540" cy="1752600"/>
                    </a:xfrm>
                    <a:prstGeom prst="rect">
                      <a:avLst/>
                    </a:prstGeom>
                    <a:ln>
                      <a:noFill/>
                    </a:ln>
                    <a:extLst>
                      <a:ext uri="{53640926-AAD7-44D8-BBD7-CCE9431645EC}">
                        <a14:shadowObscured xmlns:a14="http://schemas.microsoft.com/office/drawing/2010/main"/>
                      </a:ext>
                    </a:extLst>
                  </pic:spPr>
                </pic:pic>
              </a:graphicData>
            </a:graphic>
          </wp:inline>
        </w:drawing>
      </w:r>
    </w:p>
    <w:p w14:paraId="77D7135F" w14:textId="77777777" w:rsidR="00476B68" w:rsidRPr="00621863" w:rsidRDefault="00476B68" w:rsidP="00476B68">
      <w:pPr>
        <w:spacing w:after="0"/>
        <w:jc w:val="center"/>
        <w:rPr>
          <w:rFonts w:eastAsiaTheme="minorEastAsia"/>
          <w:sz w:val="18"/>
          <w:szCs w:val="18"/>
        </w:rPr>
      </w:pPr>
      <w:proofErr w:type="gramStart"/>
      <w:r w:rsidRPr="0065379A">
        <w:rPr>
          <w:rFonts w:eastAsiaTheme="minorEastAsia"/>
          <w:sz w:val="18"/>
          <w:szCs w:val="18"/>
        </w:rPr>
        <w:t>Figure 1.</w:t>
      </w:r>
      <w:proofErr w:type="gramEnd"/>
      <w:r w:rsidRPr="0065379A">
        <w:rPr>
          <w:rFonts w:eastAsiaTheme="minorEastAsia"/>
          <w:sz w:val="18"/>
          <w:szCs w:val="18"/>
        </w:rPr>
        <w:t xml:space="preserve"> Comparison of lesion visualization with different SNR values a) original image and b) texture image obtained with the correlation of the co-occurrence matrix. </w:t>
      </w:r>
    </w:p>
    <w:p w14:paraId="110F1C4D" w14:textId="77777777" w:rsidR="00476B68" w:rsidRDefault="00476B68" w:rsidP="00311AD6">
      <w:pPr>
        <w:jc w:val="both"/>
        <w:rPr>
          <w:rFonts w:eastAsiaTheme="minorEastAsia"/>
          <w:i/>
        </w:rPr>
      </w:pPr>
    </w:p>
    <w:p w14:paraId="0BBD61F6" w14:textId="77777777" w:rsidR="00476B68" w:rsidRDefault="00476B68" w:rsidP="00476B68">
      <w:pPr>
        <w:spacing w:after="0"/>
        <w:ind w:left="720" w:hanging="720"/>
        <w:rPr>
          <w:rFonts w:eastAsiaTheme="minorEastAsia"/>
          <w:b/>
        </w:rPr>
      </w:pPr>
      <w:r>
        <w:rPr>
          <w:rFonts w:eastAsiaTheme="minorEastAsia"/>
          <w:b/>
          <w:noProof/>
        </w:rPr>
        <w:drawing>
          <wp:inline distT="0" distB="0" distL="0" distR="0" wp14:anchorId="6335001F" wp14:editId="03528121">
            <wp:extent cx="5939978" cy="3259667"/>
            <wp:effectExtent l="0" t="0" r="381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s.bmp"/>
                    <pic:cNvPicPr/>
                  </pic:nvPicPr>
                  <pic:blipFill rotWithShape="1">
                    <a:blip r:embed="rId8">
                      <a:extLst>
                        <a:ext uri="{28A0092B-C50C-407E-A947-70E740481C1C}">
                          <a14:useLocalDpi xmlns:a14="http://schemas.microsoft.com/office/drawing/2010/main" val="0"/>
                        </a:ext>
                      </a:extLst>
                    </a:blip>
                    <a:srcRect t="8869" b="5765"/>
                    <a:stretch/>
                  </pic:blipFill>
                  <pic:spPr bwMode="auto">
                    <a:xfrm>
                      <a:off x="0" y="0"/>
                      <a:ext cx="5939978" cy="3259667"/>
                    </a:xfrm>
                    <a:prstGeom prst="rect">
                      <a:avLst/>
                    </a:prstGeom>
                    <a:ln>
                      <a:noFill/>
                    </a:ln>
                    <a:extLst>
                      <a:ext uri="{53640926-AAD7-44D8-BBD7-CCE9431645EC}">
                        <a14:shadowObscured xmlns:a14="http://schemas.microsoft.com/office/drawing/2010/main"/>
                      </a:ext>
                    </a:extLst>
                  </pic:spPr>
                </pic:pic>
              </a:graphicData>
            </a:graphic>
          </wp:inline>
        </w:drawing>
      </w:r>
    </w:p>
    <w:p w14:paraId="7B63BF61" w14:textId="77777777" w:rsidR="00476B68" w:rsidRPr="00476B68" w:rsidRDefault="00476B68" w:rsidP="00476B68">
      <w:pPr>
        <w:spacing w:after="0"/>
        <w:ind w:left="720" w:hanging="720"/>
        <w:jc w:val="center"/>
        <w:rPr>
          <w:rFonts w:eastAsiaTheme="minorEastAsia"/>
          <w:sz w:val="18"/>
          <w:szCs w:val="18"/>
        </w:rPr>
      </w:pPr>
      <w:proofErr w:type="gramStart"/>
      <w:r>
        <w:rPr>
          <w:rFonts w:eastAsiaTheme="minorEastAsia"/>
          <w:sz w:val="18"/>
          <w:szCs w:val="18"/>
        </w:rPr>
        <w:t>Figure 2</w:t>
      </w:r>
      <w:r w:rsidRPr="00820A98">
        <w:rPr>
          <w:rFonts w:eastAsiaTheme="minorEastAsia"/>
          <w:sz w:val="18"/>
          <w:szCs w:val="18"/>
        </w:rPr>
        <w:t>.</w:t>
      </w:r>
      <w:proofErr w:type="gramEnd"/>
      <w:r>
        <w:rPr>
          <w:rFonts w:eastAsiaTheme="minorEastAsia"/>
          <w:sz w:val="18"/>
          <w:szCs w:val="18"/>
        </w:rPr>
        <w:t xml:space="preserve"> </w:t>
      </w:r>
      <w:proofErr w:type="gramStart"/>
      <w:r>
        <w:rPr>
          <w:rFonts w:eastAsiaTheme="minorEastAsia"/>
          <w:sz w:val="18"/>
          <w:szCs w:val="18"/>
        </w:rPr>
        <w:t>Textural analysis of breast ultrasound images.</w:t>
      </w:r>
      <w:proofErr w:type="gramEnd"/>
      <w:r>
        <w:rPr>
          <w:rFonts w:eastAsiaTheme="minorEastAsia"/>
          <w:sz w:val="18"/>
          <w:szCs w:val="18"/>
        </w:rPr>
        <w:t xml:space="preserve"> a) </w:t>
      </w:r>
      <w:proofErr w:type="gramStart"/>
      <w:r>
        <w:rPr>
          <w:rFonts w:eastAsiaTheme="minorEastAsia"/>
          <w:sz w:val="18"/>
          <w:szCs w:val="18"/>
        </w:rPr>
        <w:t>original</w:t>
      </w:r>
      <w:proofErr w:type="gramEnd"/>
      <w:r>
        <w:rPr>
          <w:rFonts w:eastAsiaTheme="minorEastAsia"/>
          <w:sz w:val="18"/>
          <w:szCs w:val="18"/>
        </w:rPr>
        <w:t xml:space="preserve"> ultrasound image, b) pre-processed intensity image, c) mean of the histogram texture image, d) Homogeneity of the co-occurr</w:t>
      </w:r>
      <w:r w:rsidR="00FC28E9">
        <w:rPr>
          <w:rFonts w:eastAsiaTheme="minorEastAsia"/>
          <w:sz w:val="18"/>
          <w:szCs w:val="18"/>
        </w:rPr>
        <w:t>ence matrix texture image, and e</w:t>
      </w:r>
      <w:r>
        <w:rPr>
          <w:rFonts w:eastAsiaTheme="minorEastAsia"/>
          <w:sz w:val="18"/>
          <w:szCs w:val="18"/>
        </w:rPr>
        <w:t xml:space="preserve">) SRE of the run-length matrix texture image.  </w:t>
      </w:r>
    </w:p>
    <w:p w14:paraId="3CB1E21A" w14:textId="77777777" w:rsidR="004460DB" w:rsidRDefault="004460DB" w:rsidP="004460DB">
      <w:pPr>
        <w:ind w:left="720" w:hanging="720"/>
        <w:jc w:val="both"/>
        <w:rPr>
          <w:rFonts w:eastAsiaTheme="minorEastAsia"/>
          <w:b/>
        </w:rPr>
      </w:pPr>
      <w:r>
        <w:rPr>
          <w:rFonts w:eastAsiaTheme="minorEastAsia"/>
          <w:b/>
        </w:rPr>
        <w:t>Segmentation evaluation</w:t>
      </w:r>
    </w:p>
    <w:p w14:paraId="0F3BCEA6" w14:textId="58E23E56" w:rsidR="004460DB" w:rsidRDefault="00FD1FAB" w:rsidP="004460DB">
      <w:pPr>
        <w:jc w:val="both"/>
        <w:rPr>
          <w:rFonts w:eastAsiaTheme="minorEastAsia"/>
        </w:rPr>
      </w:pPr>
      <w:r>
        <w:rPr>
          <w:rFonts w:eastAsiaTheme="minorEastAsia"/>
        </w:rPr>
        <w:lastRenderedPageBreak/>
        <w:t>We used the</w:t>
      </w:r>
      <w:r w:rsidR="004460DB">
        <w:rPr>
          <w:rFonts w:eastAsiaTheme="minorEastAsia"/>
        </w:rPr>
        <w:t xml:space="preserve"> segmentation met</w:t>
      </w:r>
      <w:r>
        <w:rPr>
          <w:rFonts w:eastAsiaTheme="minorEastAsia"/>
        </w:rPr>
        <w:t>hod reported</w:t>
      </w:r>
      <w:r w:rsidR="004460DB">
        <w:rPr>
          <w:rFonts w:eastAsiaTheme="minorEastAsia"/>
        </w:rPr>
        <w:t xml:space="preserve"> </w:t>
      </w:r>
      <w:r w:rsidR="007726C8">
        <w:rPr>
          <w:rFonts w:eastAsiaTheme="minorEastAsia"/>
        </w:rPr>
        <w:t xml:space="preserve">by </w:t>
      </w:r>
      <w:proofErr w:type="spellStart"/>
      <w:r w:rsidR="007726C8">
        <w:rPr>
          <w:rFonts w:eastAsiaTheme="minorEastAsia"/>
        </w:rPr>
        <w:t>Madabhushi</w:t>
      </w:r>
      <w:proofErr w:type="spellEnd"/>
      <w:r w:rsidR="007726C8">
        <w:rPr>
          <w:rFonts w:eastAsiaTheme="minorEastAsia"/>
        </w:rPr>
        <w:t xml:space="preserve"> et al</w:t>
      </w:r>
      <w:r w:rsidR="004460DB">
        <w:rPr>
          <w:rFonts w:eastAsiaTheme="minorEastAsia"/>
        </w:rPr>
        <w:fldChar w:fldCharType="begin" w:fldLock="1"/>
      </w:r>
      <w:r w:rsidR="005A34F9">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004460DB">
        <w:rPr>
          <w:rFonts w:eastAsiaTheme="minorEastAsia"/>
        </w:rPr>
        <w:fldChar w:fldCharType="separate"/>
      </w:r>
      <w:r w:rsidR="006C1FD4" w:rsidRPr="006C1FD4">
        <w:rPr>
          <w:rFonts w:eastAsiaTheme="minorEastAsia"/>
          <w:noProof/>
          <w:vertAlign w:val="superscript"/>
        </w:rPr>
        <w:t>6</w:t>
      </w:r>
      <w:r w:rsidR="004460DB">
        <w:rPr>
          <w:rFonts w:eastAsiaTheme="minorEastAsia"/>
        </w:rPr>
        <w:fldChar w:fldCharType="end"/>
      </w:r>
      <w:r>
        <w:rPr>
          <w:rFonts w:eastAsiaTheme="minorEastAsia"/>
        </w:rPr>
        <w:t>, which</w:t>
      </w:r>
      <w:r w:rsidR="004460DB">
        <w:rPr>
          <w:rFonts w:eastAsiaTheme="minorEastAsia"/>
        </w:rPr>
        <w:t xml:space="preserve"> </w:t>
      </w:r>
      <w:ins w:id="70" w:author="FERNANDO ARAMBULA" w:date="2015-07-01T18:21:00Z">
        <w:r w:rsidR="00706141">
          <w:rPr>
            <w:rFonts w:eastAsiaTheme="minorEastAsia"/>
          </w:rPr>
          <w:t xml:space="preserve">include a </w:t>
        </w:r>
      </w:ins>
      <w:r w:rsidR="004460DB">
        <w:rPr>
          <w:rFonts w:eastAsiaTheme="minorEastAsia"/>
        </w:rPr>
        <w:t xml:space="preserve">pre-processing step to obtain an intensity image and a texture image in order to build a probability image to segment </w:t>
      </w:r>
      <w:r>
        <w:rPr>
          <w:rFonts w:eastAsiaTheme="minorEastAsia"/>
        </w:rPr>
        <w:t xml:space="preserve">the tumor </w:t>
      </w:r>
      <w:r w:rsidR="004460DB">
        <w:rPr>
          <w:rFonts w:eastAsiaTheme="minorEastAsia"/>
        </w:rPr>
        <w:t xml:space="preserve"> with a region growing algorithm. The intensity image is obtained b</w:t>
      </w:r>
      <w:r w:rsidR="00476B68">
        <w:rPr>
          <w:rFonts w:eastAsiaTheme="minorEastAsia"/>
        </w:rPr>
        <w:t xml:space="preserve">y enhancing the contrast with </w:t>
      </w:r>
      <w:r w:rsidR="000D692A">
        <w:rPr>
          <w:rFonts w:eastAsiaTheme="minorEastAsia"/>
        </w:rPr>
        <w:t>histogram</w:t>
      </w:r>
      <w:r w:rsidR="004460DB">
        <w:rPr>
          <w:rFonts w:eastAsiaTheme="minorEastAsia"/>
        </w:rPr>
        <w:t xml:space="preserve"> equalization and homogenizing regions while preserving edges with a </w:t>
      </w:r>
      <w:r w:rsidR="000D692A">
        <w:rPr>
          <w:rFonts w:eastAsiaTheme="minorEastAsia"/>
        </w:rPr>
        <w:t>Gaussian</w:t>
      </w:r>
      <w:r w:rsidR="004460DB">
        <w:rPr>
          <w:rFonts w:eastAsiaTheme="minorEastAsia"/>
        </w:rPr>
        <w:t xml:space="preserve"> anisotropic filter. Different texture images were obtained using the texture descriptors listed in table 1. Here we evaluate the results of the segmentation method when using different texture descriptors and compare them with the results without using any texture information</w:t>
      </w:r>
      <w:r w:rsidR="00476B68">
        <w:rPr>
          <w:rFonts w:eastAsiaTheme="minorEastAsia"/>
        </w:rPr>
        <w:t xml:space="preserve"> (using only the normalized histogram of the intensity image as probability function)</w:t>
      </w:r>
      <w:r w:rsidR="004460DB">
        <w:rPr>
          <w:rFonts w:eastAsiaTheme="minorEastAsia"/>
        </w:rPr>
        <w:t>. To evaluate the segmentation results we used the accuracy, sensitivity, specificity, positive predictive value (PPV) and th</w:t>
      </w:r>
      <w:r w:rsidR="007726C8">
        <w:rPr>
          <w:rFonts w:eastAsiaTheme="minorEastAsia"/>
        </w:rPr>
        <w:t>e negative predictive value NPV</w:t>
      </w:r>
      <w:r w:rsidR="004460DB">
        <w:rPr>
          <w:rFonts w:eastAsiaTheme="minorEastAsia"/>
        </w:rPr>
        <w:fldChar w:fldCharType="begin" w:fldLock="1"/>
      </w:r>
      <w:r w:rsidR="005A34F9">
        <w:rPr>
          <w:rFonts w:eastAsiaTheme="minorEastAsia"/>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004460DB">
        <w:rPr>
          <w:rFonts w:eastAsiaTheme="minorEastAsia"/>
        </w:rPr>
        <w:fldChar w:fldCharType="separate"/>
      </w:r>
      <w:r w:rsidR="006C1FD4" w:rsidRPr="006C1FD4">
        <w:rPr>
          <w:rFonts w:eastAsiaTheme="minorEastAsia"/>
          <w:noProof/>
          <w:vertAlign w:val="superscript"/>
        </w:rPr>
        <w:t>9</w:t>
      </w:r>
      <w:r w:rsidR="004460DB">
        <w:rPr>
          <w:rFonts w:eastAsiaTheme="minorEastAsia"/>
        </w:rPr>
        <w:fldChar w:fldCharType="end"/>
      </w:r>
      <w:r w:rsidR="00725050">
        <w:rPr>
          <w:rFonts w:eastAsiaTheme="minorEastAsia"/>
        </w:rPr>
        <w:t>:</w:t>
      </w:r>
      <w:r w:rsidR="004460DB">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3"/>
        <w:gridCol w:w="573"/>
      </w:tblGrid>
      <w:tr w:rsidR="000C2F29" w14:paraId="12F0053C" w14:textId="77777777" w:rsidTr="000C2F29">
        <w:tc>
          <w:tcPr>
            <w:tcW w:w="9039" w:type="dxa"/>
          </w:tcPr>
          <w:p w14:paraId="0473698F" w14:textId="77777777" w:rsidR="000C2F29" w:rsidRDefault="000C2F29" w:rsidP="004460DB">
            <w:pPr>
              <w:jc w:val="both"/>
              <w:rPr>
                <w:rFonts w:eastAsiaTheme="minorEastAsia"/>
              </w:rPr>
            </w:pPr>
            <m:oMathPara>
              <m:oMath>
                <m:r>
                  <w:rPr>
                    <w:rFonts w:ascii="Cambria Math" w:eastAsiaTheme="minorEastAsia" w:hAnsi="Cambria Math"/>
                  </w:rPr>
                  <m:t>Accuracy=</m:t>
                </m:r>
                <m:f>
                  <m:fPr>
                    <m:ctrlPr>
                      <w:rPr>
                        <w:rFonts w:ascii="Cambria Math" w:eastAsiaTheme="minorEastAsia" w:hAnsi="Cambria Math"/>
                        <w:i/>
                      </w:rPr>
                    </m:ctrlPr>
                  </m:fPr>
                  <m:num>
                    <m:r>
                      <w:rPr>
                        <w:rFonts w:ascii="Cambria Math" w:eastAsiaTheme="minorEastAsia" w:hAnsi="Cambria Math"/>
                      </w:rPr>
                      <m:t>TP+TN</m:t>
                    </m:r>
                  </m:num>
                  <m:den>
                    <m:r>
                      <w:rPr>
                        <w:rFonts w:ascii="Cambria Math" w:eastAsiaTheme="minorEastAsia" w:hAnsi="Cambria Math"/>
                      </w:rPr>
                      <m:t>TP+TN+FP+FN</m:t>
                    </m:r>
                  </m:den>
                </m:f>
                <m:r>
                  <w:rPr>
                    <w:rFonts w:ascii="Cambria Math" w:eastAsiaTheme="minorEastAsia" w:hAnsi="Cambria Math"/>
                  </w:rPr>
                  <m:t xml:space="preserve"> </m:t>
                </m:r>
                <w:del w:id="71" w:author="Fabian" w:date="2015-07-08T12:52:00Z">
                  <m:r>
                    <w:rPr>
                      <w:rFonts w:ascii="Cambria Math" w:eastAsiaTheme="minorEastAsia" w:hAnsi="Cambria Math"/>
                    </w:rPr>
                    <m:t>,</m:t>
                  </m:r>
                </w:del>
              </m:oMath>
            </m:oMathPara>
          </w:p>
        </w:tc>
        <w:tc>
          <w:tcPr>
            <w:tcW w:w="461" w:type="dxa"/>
          </w:tcPr>
          <w:p w14:paraId="5AA54FB7" w14:textId="77777777" w:rsidR="000C2F29" w:rsidRDefault="00E82388" w:rsidP="004460DB">
            <w:pPr>
              <w:jc w:val="both"/>
              <w:rPr>
                <w:rFonts w:eastAsiaTheme="minorEastAsia"/>
              </w:rPr>
            </w:pPr>
            <w:r>
              <w:rPr>
                <w:rFonts w:eastAsiaTheme="minorEastAsia"/>
              </w:rPr>
              <w:t>(7</w:t>
            </w:r>
            <w:r w:rsidR="000C2F29">
              <w:rPr>
                <w:rFonts w:eastAsiaTheme="minorEastAsia"/>
              </w:rPr>
              <w:t>)</w:t>
            </w:r>
          </w:p>
        </w:tc>
      </w:tr>
      <w:tr w:rsidR="000C2F29" w14:paraId="12A0FA72" w14:textId="77777777" w:rsidTr="000C2F29">
        <w:tc>
          <w:tcPr>
            <w:tcW w:w="9039" w:type="dxa"/>
          </w:tcPr>
          <w:p w14:paraId="1D059BE7" w14:textId="77777777" w:rsidR="000C2F29" w:rsidRDefault="000C2F29" w:rsidP="004460DB">
            <w:pPr>
              <w:jc w:val="both"/>
              <w:rPr>
                <w:rFonts w:eastAsiaTheme="minorEastAsia"/>
              </w:rPr>
            </w:pPr>
            <m:oMathPara>
              <m:oMath>
                <m:r>
                  <w:rPr>
                    <w:rFonts w:ascii="Cambria Math" w:eastAsiaTheme="minorEastAsia" w:hAnsi="Cambria Math"/>
                  </w:rPr>
                  <m:t>Sensitivity=</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TP+FN</m:t>
                    </m:r>
                  </m:den>
                </m:f>
                <m:r>
                  <w:rPr>
                    <w:rFonts w:ascii="Cambria Math" w:eastAsiaTheme="minorEastAsia" w:hAnsi="Cambria Math"/>
                  </w:rPr>
                  <m:t xml:space="preserve"> </m:t>
                </m:r>
                <w:del w:id="72" w:author="Fabian" w:date="2015-07-08T12:52:00Z">
                  <m:r>
                    <w:rPr>
                      <w:rFonts w:ascii="Cambria Math" w:eastAsiaTheme="minorEastAsia" w:hAnsi="Cambria Math"/>
                    </w:rPr>
                    <m:t>,</m:t>
                  </m:r>
                </w:del>
              </m:oMath>
            </m:oMathPara>
          </w:p>
        </w:tc>
        <w:tc>
          <w:tcPr>
            <w:tcW w:w="461" w:type="dxa"/>
          </w:tcPr>
          <w:p w14:paraId="7B3A9CDE" w14:textId="77777777" w:rsidR="000C2F29" w:rsidRDefault="00E82388" w:rsidP="004460DB">
            <w:pPr>
              <w:jc w:val="both"/>
              <w:rPr>
                <w:rFonts w:eastAsiaTheme="minorEastAsia"/>
              </w:rPr>
            </w:pPr>
            <w:r>
              <w:rPr>
                <w:rFonts w:eastAsiaTheme="minorEastAsia"/>
              </w:rPr>
              <w:t>(8</w:t>
            </w:r>
            <w:r w:rsidR="000C2F29">
              <w:rPr>
                <w:rFonts w:eastAsiaTheme="minorEastAsia"/>
              </w:rPr>
              <w:t>)</w:t>
            </w:r>
          </w:p>
        </w:tc>
      </w:tr>
      <w:tr w:rsidR="000C2F29" w14:paraId="3F98C3B4" w14:textId="77777777" w:rsidTr="000C2F29">
        <w:tc>
          <w:tcPr>
            <w:tcW w:w="9039" w:type="dxa"/>
          </w:tcPr>
          <w:p w14:paraId="44B49C63" w14:textId="77777777" w:rsidR="000C2F29" w:rsidRDefault="000C2F29" w:rsidP="004460DB">
            <w:pPr>
              <w:jc w:val="both"/>
              <w:rPr>
                <w:rFonts w:eastAsiaTheme="minorEastAsia"/>
              </w:rPr>
            </w:pPr>
            <m:oMathPara>
              <m:oMath>
                <m:r>
                  <w:rPr>
                    <w:rFonts w:ascii="Cambria Math" w:eastAsiaTheme="minorEastAsia" w:hAnsi="Cambria Math"/>
                  </w:rPr>
                  <m:t>Specificity=</m:t>
                </m:r>
                <m:f>
                  <m:fPr>
                    <m:ctrlPr>
                      <w:rPr>
                        <w:rFonts w:ascii="Cambria Math" w:eastAsiaTheme="minorEastAsia" w:hAnsi="Cambria Math"/>
                        <w:i/>
                      </w:rPr>
                    </m:ctrlPr>
                  </m:fPr>
                  <m:num>
                    <m:r>
                      <w:rPr>
                        <w:rFonts w:ascii="Cambria Math" w:eastAsiaTheme="minorEastAsia" w:hAnsi="Cambria Math"/>
                      </w:rPr>
                      <m:t>TN</m:t>
                    </m:r>
                  </m:num>
                  <m:den>
                    <m:r>
                      <w:rPr>
                        <w:rFonts w:ascii="Cambria Math" w:eastAsiaTheme="minorEastAsia" w:hAnsi="Cambria Math"/>
                      </w:rPr>
                      <m:t>TN+FP</m:t>
                    </m:r>
                  </m:den>
                </m:f>
                <m:r>
                  <w:rPr>
                    <w:rFonts w:ascii="Cambria Math" w:eastAsiaTheme="minorEastAsia" w:hAnsi="Cambria Math"/>
                  </w:rPr>
                  <m:t xml:space="preserve"> </m:t>
                </m:r>
                <w:del w:id="73" w:author="Fabian" w:date="2015-07-08T12:52:00Z">
                  <m:r>
                    <w:rPr>
                      <w:rFonts w:ascii="Cambria Math" w:eastAsiaTheme="minorEastAsia" w:hAnsi="Cambria Math"/>
                    </w:rPr>
                    <m:t>,</m:t>
                  </m:r>
                </w:del>
              </m:oMath>
            </m:oMathPara>
          </w:p>
        </w:tc>
        <w:tc>
          <w:tcPr>
            <w:tcW w:w="461" w:type="dxa"/>
          </w:tcPr>
          <w:p w14:paraId="5FE06BE9" w14:textId="77777777" w:rsidR="000C2F29" w:rsidRDefault="00E82388" w:rsidP="004460DB">
            <w:pPr>
              <w:jc w:val="both"/>
              <w:rPr>
                <w:rFonts w:eastAsiaTheme="minorEastAsia"/>
              </w:rPr>
            </w:pPr>
            <w:r>
              <w:rPr>
                <w:rFonts w:eastAsiaTheme="minorEastAsia"/>
              </w:rPr>
              <w:t>(9</w:t>
            </w:r>
            <w:r w:rsidR="000C2F29">
              <w:rPr>
                <w:rFonts w:eastAsiaTheme="minorEastAsia"/>
              </w:rPr>
              <w:t>)</w:t>
            </w:r>
          </w:p>
        </w:tc>
      </w:tr>
      <w:tr w:rsidR="000C2F29" w14:paraId="6D440436" w14:textId="77777777" w:rsidTr="000C2F29">
        <w:tc>
          <w:tcPr>
            <w:tcW w:w="9039" w:type="dxa"/>
          </w:tcPr>
          <w:p w14:paraId="6298A61B" w14:textId="77777777" w:rsidR="000C2F29" w:rsidRDefault="000C2F29" w:rsidP="004460DB">
            <w:pPr>
              <w:jc w:val="both"/>
              <w:rPr>
                <w:rFonts w:eastAsiaTheme="minorEastAsia"/>
              </w:rPr>
            </w:pPr>
            <m:oMathPara>
              <m:oMath>
                <m:r>
                  <w:rPr>
                    <w:rFonts w:ascii="Cambria Math" w:eastAsiaTheme="minorEastAsia" w:hAnsi="Cambria Math"/>
                  </w:rPr>
                  <m:t>PPV=</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TP+FP</m:t>
                    </m:r>
                  </m:den>
                </m:f>
                <m:r>
                  <w:rPr>
                    <w:rFonts w:ascii="Cambria Math" w:eastAsiaTheme="minorEastAsia" w:hAnsi="Cambria Math"/>
                  </w:rPr>
                  <m:t xml:space="preserve"> </m:t>
                </m:r>
                <w:del w:id="74" w:author="Fabian" w:date="2015-07-08T12:52:00Z">
                  <m:r>
                    <w:rPr>
                      <w:rFonts w:ascii="Cambria Math" w:eastAsiaTheme="minorEastAsia" w:hAnsi="Cambria Math"/>
                    </w:rPr>
                    <m:t>,</m:t>
                  </m:r>
                </w:del>
              </m:oMath>
            </m:oMathPara>
          </w:p>
        </w:tc>
        <w:tc>
          <w:tcPr>
            <w:tcW w:w="461" w:type="dxa"/>
          </w:tcPr>
          <w:p w14:paraId="15295239" w14:textId="77777777" w:rsidR="000C2F29" w:rsidRDefault="00E82388" w:rsidP="004460DB">
            <w:pPr>
              <w:jc w:val="both"/>
              <w:rPr>
                <w:rFonts w:eastAsiaTheme="minorEastAsia"/>
              </w:rPr>
            </w:pPr>
            <w:r>
              <w:rPr>
                <w:rFonts w:eastAsiaTheme="minorEastAsia"/>
              </w:rPr>
              <w:t>(10</w:t>
            </w:r>
            <w:r w:rsidR="000C2F29">
              <w:rPr>
                <w:rFonts w:eastAsiaTheme="minorEastAsia"/>
              </w:rPr>
              <w:t>)</w:t>
            </w:r>
          </w:p>
        </w:tc>
      </w:tr>
      <w:tr w:rsidR="000C2F29" w14:paraId="62D961A4" w14:textId="77777777" w:rsidTr="000C2F29">
        <w:tc>
          <w:tcPr>
            <w:tcW w:w="9039" w:type="dxa"/>
          </w:tcPr>
          <w:p w14:paraId="65626B99" w14:textId="77777777" w:rsidR="000C2F29" w:rsidRDefault="000C2F29" w:rsidP="004460DB">
            <w:pPr>
              <w:jc w:val="both"/>
              <w:rPr>
                <w:rFonts w:eastAsiaTheme="minorEastAsia"/>
              </w:rPr>
            </w:pPr>
            <m:oMathPara>
              <m:oMath>
                <m:r>
                  <w:rPr>
                    <w:rFonts w:ascii="Cambria Math" w:eastAsiaTheme="minorEastAsia" w:hAnsi="Cambria Math"/>
                  </w:rPr>
                  <m:t>NPV=</m:t>
                </m:r>
                <m:f>
                  <m:fPr>
                    <m:ctrlPr>
                      <w:rPr>
                        <w:rFonts w:ascii="Cambria Math" w:eastAsiaTheme="minorEastAsia" w:hAnsi="Cambria Math"/>
                        <w:i/>
                      </w:rPr>
                    </m:ctrlPr>
                  </m:fPr>
                  <m:num>
                    <m:r>
                      <w:rPr>
                        <w:rFonts w:ascii="Cambria Math" w:eastAsiaTheme="minorEastAsia" w:hAnsi="Cambria Math"/>
                      </w:rPr>
                      <m:t>TN</m:t>
                    </m:r>
                  </m:num>
                  <m:den>
                    <m:r>
                      <w:rPr>
                        <w:rFonts w:ascii="Cambria Math" w:eastAsiaTheme="minorEastAsia" w:hAnsi="Cambria Math"/>
                      </w:rPr>
                      <m:t>TN+FN</m:t>
                    </m:r>
                  </m:den>
                </m:f>
                <m:r>
                  <w:rPr>
                    <w:rFonts w:ascii="Cambria Math" w:eastAsiaTheme="minorEastAsia" w:hAnsi="Cambria Math"/>
                  </w:rPr>
                  <m:t xml:space="preserve"> </m:t>
                </m:r>
                <w:del w:id="75" w:author="Fabian" w:date="2015-07-08T12:52:00Z">
                  <m:r>
                    <w:rPr>
                      <w:rFonts w:ascii="Cambria Math" w:eastAsiaTheme="minorEastAsia" w:hAnsi="Cambria Math"/>
                    </w:rPr>
                    <m:t>,</m:t>
                  </m:r>
                </w:del>
              </m:oMath>
            </m:oMathPara>
          </w:p>
        </w:tc>
        <w:tc>
          <w:tcPr>
            <w:tcW w:w="461" w:type="dxa"/>
          </w:tcPr>
          <w:p w14:paraId="0BC6C0A6" w14:textId="77777777" w:rsidR="000C2F29" w:rsidRDefault="00E82388" w:rsidP="004460DB">
            <w:pPr>
              <w:jc w:val="both"/>
              <w:rPr>
                <w:rFonts w:eastAsiaTheme="minorEastAsia"/>
              </w:rPr>
            </w:pPr>
            <w:r>
              <w:rPr>
                <w:rFonts w:eastAsiaTheme="minorEastAsia"/>
              </w:rPr>
              <w:t>(11</w:t>
            </w:r>
            <w:r w:rsidR="000C2F29">
              <w:rPr>
                <w:rFonts w:eastAsiaTheme="minorEastAsia"/>
              </w:rPr>
              <w:t>)</w:t>
            </w:r>
          </w:p>
        </w:tc>
      </w:tr>
    </w:tbl>
    <w:p w14:paraId="4883B967" w14:textId="77777777" w:rsidR="000C2F29" w:rsidRDefault="000C2F29" w:rsidP="004460DB">
      <w:pPr>
        <w:spacing w:after="0"/>
        <w:jc w:val="both"/>
        <w:rPr>
          <w:rFonts w:eastAsiaTheme="minorEastAsia"/>
        </w:rPr>
      </w:pPr>
      <w:bookmarkStart w:id="76" w:name="_GoBack"/>
      <w:bookmarkEnd w:id="76"/>
    </w:p>
    <w:p w14:paraId="006C82AF" w14:textId="77777777" w:rsidR="00476B68" w:rsidRDefault="004460DB" w:rsidP="004460DB">
      <w:pPr>
        <w:jc w:val="both"/>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TP, TN, FP</m:t>
        </m:r>
      </m:oMath>
      <w:r>
        <w:rPr>
          <w:rFonts w:eastAsiaTheme="minorEastAsia"/>
        </w:rPr>
        <w:t xml:space="preserve"> and </w:t>
      </w:r>
      <m:oMath>
        <m:r>
          <w:rPr>
            <w:rFonts w:ascii="Cambria Math" w:eastAsiaTheme="minorEastAsia" w:hAnsi="Cambria Math"/>
          </w:rPr>
          <m:t>FN</m:t>
        </m:r>
      </m:oMath>
      <w:r>
        <w:rPr>
          <w:rFonts w:eastAsiaTheme="minorEastAsia"/>
        </w:rPr>
        <w:t xml:space="preserve"> are the true positive, true negative, false positive and false negative pixels found in the segmentation process.</w:t>
      </w:r>
      <w:r w:rsidRPr="00FD2B3E">
        <w:rPr>
          <w:rFonts w:eastAsiaTheme="minorEastAsia"/>
        </w:rPr>
        <w:t xml:space="preserve"> </w:t>
      </w:r>
      <w:r w:rsidR="00725050">
        <w:rPr>
          <w:rFonts w:eastAsiaTheme="minorEastAsia"/>
        </w:rPr>
        <w:t xml:space="preserve">These </w:t>
      </w:r>
      <w:r w:rsidR="00F70D2B">
        <w:rPr>
          <w:rFonts w:eastAsiaTheme="minorEastAsia"/>
        </w:rPr>
        <w:t>indices</w:t>
      </w:r>
      <w:r w:rsidR="00725050">
        <w:rPr>
          <w:rFonts w:eastAsiaTheme="minorEastAsia"/>
        </w:rPr>
        <w:t xml:space="preserve"> were evaluated for the 30 images using </w:t>
      </w:r>
      <w:r w:rsidR="00FD1FAB">
        <w:rPr>
          <w:rFonts w:eastAsiaTheme="minorEastAsia"/>
        </w:rPr>
        <w:t xml:space="preserve">leave-one-out </w:t>
      </w:r>
      <w:r w:rsidR="00725050">
        <w:rPr>
          <w:rFonts w:eastAsiaTheme="minorEastAsia"/>
        </w:rPr>
        <w:t>cross-vali</w:t>
      </w:r>
      <w:r w:rsidR="00FD1FAB">
        <w:rPr>
          <w:rFonts w:eastAsiaTheme="minorEastAsia"/>
        </w:rPr>
        <w:t>dation</w:t>
      </w:r>
      <w:r w:rsidR="00725050">
        <w:rPr>
          <w:rFonts w:eastAsiaTheme="minorEastAsia"/>
        </w:rPr>
        <w:t xml:space="preserve">. </w:t>
      </w:r>
      <w:r>
        <w:rPr>
          <w:rFonts w:eastAsiaTheme="minorEastAsia"/>
        </w:rPr>
        <w:t>The accuracy is the ratio of correctly classified pixels (true positives and true negatives) in the entire area of the im</w:t>
      </w:r>
      <w:r w:rsidR="007726C8">
        <w:rPr>
          <w:rFonts w:eastAsiaTheme="minorEastAsia"/>
        </w:rPr>
        <w:t>age</w:t>
      </w:r>
      <w:r>
        <w:rPr>
          <w:rFonts w:eastAsiaTheme="minorEastAsia"/>
        </w:rPr>
        <w:fldChar w:fldCharType="begin" w:fldLock="1"/>
      </w:r>
      <w:r w:rsidR="001E1856">
        <w:rPr>
          <w:rFonts w:eastAsiaTheme="minorEastAsia"/>
        </w:rPr>
        <w:instrText>ADDIN CSL_CITATION { "citationItems" : [ { "id" : "ITEM-1", "itemData" : { "DOI" : "10.1109/ICOSP.2006.345694", "ISBN" : "0-7803-9736-3", "abstract" : "In a previous work, we presented a comprehensive validation analysis to evaluate the performance of three existing digital mammography segmentation algorithms against manual segmentation results produced by two expert radiologists [1]. In that study it was concluded that the Region Growing Combined with Maximum Likelihood (RGCwML) Model yielded not only the best accuracy, specificity, percent error and algorithm ranking, but also the greatest ratio of average computer to observer agreement and average inter-observer agreement (WI'). It was also noted that the upper limit of the 95% Confidence Interval (CI) was greater than 1.0 and thus each individual observer is a reliable member of the group. These studies are especially important for the development of computer-aided diagnosis (CAD) systems for cancer; equally important is the ability to retrieve \"similar\" images (mammograms) from a standing database. A framework for a new Digital Mammography Content-Based Image Retrieval System (DMCBIR) is discussed in this communication. \u00a9 2006 IEEE.", "author" : [ { "dropping-particle" : "", "family" : "Byrd", "given" : "Kenneth", "non-dropping-particle" : "", "parse-names" : false, "suffix" : "" }, { "dropping-particle" : "", "family" : "Zeng", "given" : "Jianchao", "non-dropping-particle" : "", "parse-names" : false, "suffix" : "" }, { "dropping-particle" : "", "family" : "Chouikha", "given" : "Mohamed", "non-dropping-particle" : "", "parse-names" : false, "suffix" : "" } ], "container-title" : "2006 8th international Conference on Signal Processing", "id" : "ITEM-1", "issued" : { "date-parts" : [ [ "2006" ] ] }, "publisher" : "IEEE", "title" : "An assessed digital mammography segmentation algorithm used for content-based image retrieval", "type" : "paper-conference", "volume" : "2" }, "uris" : [ "http://www.mendeley.com/documents/?uuid=2f470a54-e5b4-4991-bf34-11d27605dfbc" ] } ], "mendeley" : { "formattedCitation" : "&lt;sup&gt;30&lt;/sup&gt;", "plainTextFormattedCitation" : "30", "previouslyFormattedCitation" : "&lt;sup&gt;28&lt;/sup&gt;" }, "properties" : { "noteIndex" : 0 }, "schema" : "https://github.com/citation-style-language/schema/raw/master/csl-citation.json" }</w:instrText>
      </w:r>
      <w:r>
        <w:rPr>
          <w:rFonts w:eastAsiaTheme="minorEastAsia"/>
        </w:rPr>
        <w:fldChar w:fldCharType="separate"/>
      </w:r>
      <w:r w:rsidR="001E1856" w:rsidRPr="001E1856">
        <w:rPr>
          <w:rFonts w:eastAsiaTheme="minorEastAsia"/>
          <w:noProof/>
          <w:vertAlign w:val="superscript"/>
        </w:rPr>
        <w:t>30</w:t>
      </w:r>
      <w:r>
        <w:rPr>
          <w:rFonts w:eastAsiaTheme="minorEastAsia"/>
        </w:rPr>
        <w:fldChar w:fldCharType="end"/>
      </w:r>
      <w:r>
        <w:rPr>
          <w:rFonts w:eastAsiaTheme="minorEastAsia"/>
        </w:rPr>
        <w:t>. The sensitivity and specificity are often used to complement the evaluation of segmentation algorithms, sensitivity is used for measuring how many pixels in the region of interest are correctly segmented, it does not tell anything about how many pixels in the backgrou</w:t>
      </w:r>
      <w:r w:rsidR="007726C8">
        <w:rPr>
          <w:rFonts w:eastAsiaTheme="minorEastAsia"/>
        </w:rPr>
        <w:t>nd would be segmented as tumors</w:t>
      </w:r>
      <w:r>
        <w:rPr>
          <w:rFonts w:eastAsiaTheme="minorEastAsia"/>
        </w:rPr>
        <w:fldChar w:fldCharType="begin" w:fldLock="1"/>
      </w:r>
      <w:r w:rsidR="001E1856">
        <w:rPr>
          <w:rFonts w:eastAsiaTheme="minorEastAsia"/>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"&lt;sup&gt;31&lt;/sup&gt;", "plainTextFormattedCitation" : "31", "previouslyFormattedCitation" : "&lt;sup&gt;29&lt;/sup&gt;" }, "properties" : { "noteIndex" : 0 }, "schema" : "https://github.com/citation-style-language/schema/raw/master/csl-citation.json" }</w:instrText>
      </w:r>
      <w:r>
        <w:rPr>
          <w:rFonts w:eastAsiaTheme="minorEastAsia"/>
        </w:rPr>
        <w:fldChar w:fldCharType="separate"/>
      </w:r>
      <w:r w:rsidR="001E1856" w:rsidRPr="001E1856">
        <w:rPr>
          <w:rFonts w:eastAsiaTheme="minorEastAsia"/>
          <w:noProof/>
          <w:vertAlign w:val="superscript"/>
        </w:rPr>
        <w:t>31</w:t>
      </w:r>
      <w:r>
        <w:rPr>
          <w:rFonts w:eastAsiaTheme="minorEastAsia"/>
        </w:rPr>
        <w:fldChar w:fldCharType="end"/>
      </w:r>
      <w:r>
        <w:rPr>
          <w:rFonts w:eastAsiaTheme="minorEastAsia"/>
        </w:rPr>
        <w:t>; the specificity measures how many pixels in the background are correctly excluded and does not tell if a tumor pixel w</w:t>
      </w:r>
      <w:r w:rsidR="007726C8">
        <w:rPr>
          <w:rFonts w:eastAsiaTheme="minorEastAsia"/>
        </w:rPr>
        <w:t>ould not be correctly segmented</w:t>
      </w:r>
      <w:r>
        <w:rPr>
          <w:rFonts w:eastAsiaTheme="minorEastAsia"/>
        </w:rPr>
        <w:fldChar w:fldCharType="begin" w:fldLock="1"/>
      </w:r>
      <w:r w:rsidR="001E1856">
        <w:rPr>
          <w:rFonts w:eastAsiaTheme="minorEastAsia"/>
        </w:rPr>
        <w:instrText>ADDIN CSL_CITATION { "citationItems" : [ { "id" : "ITEM-1", "itemData" : { "DOI" : "10.1016/j.neuroimage.2009.03.068", "ISSN" : "1095-9572", "PMID" : "19345740", "abstract" : "Characterizing the performance of segmentation algorithms in brain images has been a persistent challenge due to the complexity of neuroanatomical structures, the quality of imagery and the requirement of accurate segmentation. There has been much interest in using the Jaccard and Dice similarity coefficients associated with Sensitivity and Specificity for evaluating the performance of segmentation algorithms. This paper addresses the essential characteristics of the fundamental performance measure coefficients adopted in evaluation frameworks. While exploring the properties of the Jaccard, Dice and Specificity coefficients, we propose new measure coefficients Conformity and Sensibility for evaluating image segmentation techniques. It is indicated that Conformity is more sensitive and rigorous than Jaccard and Dice in that it has better discrimination capabilities in detecting small variations in segmented images. Comparing to Specificity, Sensibility provides consistent and reliable evaluation scores without the incorporation of image background properties. The merits of the proposed coefficients are illustrated by extracting neuroanatomical structures in a wide variety of brain images using various segmentation techniques.", "author" : [ { "dropping-particle" : "", "family" : "Chang", "given" : "Herng-Hua", "non-dropping-particle" : "", "parse-names" : false, "suffix" : "" }, { "dropping-particle" : "", "family" : "Zhuang", "given" : "Audrey H", "non-dropping-particle" : "", "parse-names" : false, "suffix" : "" }, { "dropping-particle" : "", "family" : "Valentino", "given" : "Daniel J", "non-dropping-particle" : "", "parse-names" : false, "suffix" : "" }, { "dropping-particle" : "", "family" : "Chu", "given" : "Woei-Chyn", "non-dropping-particle" : "", "parse-names" : false, "suffix" : "" } ], "container-title" : "NeuroImage", "id" : "ITEM-1", "issue" : "1", "issued" : { "date-parts" : [ [ "2009", "8", "1" ] ] }, "page" : "122-35", "title" : "Performance measure characterization for evaluating neuroimage segmentation algorithms.", "type" : "article-journal", "volume" : "47" }, "uris" : [ "http://www.mendeley.com/documents/?uuid=160547e9-b957-4c54-95f7-3686ab6ba95e" ] } ], "mendeley" : { "formattedCitation" : "&lt;sup&gt;32&lt;/sup&gt;", "plainTextFormattedCitation" : "32", "previouslyFormattedCitation" : "&lt;sup&gt;30&lt;/sup&gt;" }, "properties" : { "noteIndex" : 0 }, "schema" : "https://github.com/citation-style-language/schema/raw/master/csl-citation.json" }</w:instrText>
      </w:r>
      <w:r>
        <w:rPr>
          <w:rFonts w:eastAsiaTheme="minorEastAsia"/>
        </w:rPr>
        <w:fldChar w:fldCharType="separate"/>
      </w:r>
      <w:r w:rsidR="001E1856" w:rsidRPr="001E1856">
        <w:rPr>
          <w:rFonts w:eastAsiaTheme="minorEastAsia"/>
          <w:noProof/>
          <w:vertAlign w:val="superscript"/>
        </w:rPr>
        <w:t>32</w:t>
      </w:r>
      <w:r>
        <w:rPr>
          <w:rFonts w:eastAsiaTheme="minorEastAsia"/>
        </w:rPr>
        <w:fldChar w:fldCharType="end"/>
      </w:r>
      <w:r>
        <w:rPr>
          <w:rFonts w:eastAsiaTheme="minorEastAsia"/>
        </w:rPr>
        <w:t>.  The positive and negative predictive values are related with the sensitivity, specificity and the size of the tumor region, the predictive values will change between images if the tumor region covers a different percentage of the whole image, it is important to take this into account since breast tumo</w:t>
      </w:r>
      <w:r w:rsidR="007726C8">
        <w:rPr>
          <w:rFonts w:eastAsiaTheme="minorEastAsia"/>
        </w:rPr>
        <w:t>rs size change between patients</w:t>
      </w:r>
      <w:r>
        <w:rPr>
          <w:rFonts w:eastAsiaTheme="minorEastAsia"/>
        </w:rPr>
        <w:fldChar w:fldCharType="begin" w:fldLock="1"/>
      </w:r>
      <w:r w:rsidR="001E1856">
        <w:rPr>
          <w:rFonts w:eastAsiaTheme="minorEastAsia"/>
        </w:rPr>
        <w:instrText>ADDIN CSL_CITATION { "citationItems" : [ { "id" : "ITEM-1", "itemData" : { "DOI" : "10.1111/j.1651-2227.2006.00180.x", "ISSN" : "0803-5253", "PMID" : "17407452", "abstract" : "UNLABELLED: The usefulness of diagnostic tests, that is their ability to detect a person with disease or exclude a person without disease, is usually described by terms such as sensitivity, specificity, positive predictive value and negative predictive value. In this article, the first of the series, a simple, practical explanation of these concepts is provided and their use and misuse discussed. It is explained that while sensitivity and specificity are important measures of the diagnostic accuracy of a test, they are of no practical use when it comes to helping the clinician estimate the probability of disease in individual patients. Predictive values may be used to estimate probability of disease but both positive predictive value and negative predictive value vary according to disease prevalence. It would therefore be wrong for predictive values determined for one population to be applied to another population with a different prevalence of disease.\n\nCONCLUSION: Sensitivity and specificity are important measures of the diagnostic accuracy of a test but cannot be used to estimate the probability of disease in an individual patient. Positive and negative predictive values provide estimates of probability of disease but both parameters vary according to disease prevalence.", "author" : [ { "dropping-particle" : "", "family" : "Akobeng", "given" : "Anthony K", "non-dropping-particle" : "", "parse-names" : false, "suffix" : "" } ], "container-title" : "Acta paediatrica (Oslo, Norway : 1992)", "id" : "ITEM-1", "issue" : "3", "issued" : { "date-parts" : [ [ "2007", "3" ] ] }, "page" : "338-41", "title" : "Understanding diagnostic tests 1: sensitivity, specificity and predictive values.", "type" : "article-journal", "volume" : "96" }, "uris" : [ "http://www.mendeley.com/documents/?uuid=769cb531-0548-48c6-bb41-7da3aab28808" ] } ], "mendeley" : { "formattedCitation" : "&lt;sup&gt;33&lt;/sup&gt;", "plainTextFormattedCitation" : "33", "previouslyFormattedCitation" : "&lt;sup&gt;31&lt;/sup&gt;" }, "properties" : { "noteIndex" : 0 }, "schema" : "https://github.com/citation-style-language/schema/raw/master/csl-citation.json" }</w:instrText>
      </w:r>
      <w:r>
        <w:rPr>
          <w:rFonts w:eastAsiaTheme="minorEastAsia"/>
        </w:rPr>
        <w:fldChar w:fldCharType="separate"/>
      </w:r>
      <w:r w:rsidR="001E1856" w:rsidRPr="001E1856">
        <w:rPr>
          <w:rFonts w:eastAsiaTheme="minorEastAsia"/>
          <w:noProof/>
          <w:vertAlign w:val="superscript"/>
        </w:rPr>
        <w:t>33</w:t>
      </w:r>
      <w:r>
        <w:rPr>
          <w:rFonts w:eastAsiaTheme="minorEastAsia"/>
        </w:rPr>
        <w:fldChar w:fldCharType="end"/>
      </w:r>
      <w:r>
        <w:rPr>
          <w:rFonts w:eastAsiaTheme="minorEastAsia"/>
        </w:rPr>
        <w:t>.  Table 4 show</w:t>
      </w:r>
      <w:r w:rsidR="00725050">
        <w:rPr>
          <w:rFonts w:eastAsiaTheme="minorEastAsia"/>
        </w:rPr>
        <w:t>s</w:t>
      </w:r>
      <w:r>
        <w:rPr>
          <w:rFonts w:eastAsiaTheme="minorEastAsia"/>
        </w:rPr>
        <w:t xml:space="preserve"> the segmentation results using only the original image</w:t>
      </w:r>
      <w:r w:rsidR="00FD1FAB">
        <w:rPr>
          <w:rFonts w:eastAsiaTheme="minorEastAsia"/>
        </w:rPr>
        <w:t xml:space="preserve"> without any pre-processing (top row)</w:t>
      </w:r>
      <w:r>
        <w:rPr>
          <w:rFonts w:eastAsiaTheme="minorEastAsia"/>
        </w:rPr>
        <w:t xml:space="preserve"> and using the intensity image obtained </w:t>
      </w:r>
      <w:r w:rsidR="00FD1FAB">
        <w:rPr>
          <w:rFonts w:eastAsiaTheme="minorEastAsia"/>
        </w:rPr>
        <w:t>with</w:t>
      </w:r>
      <w:r>
        <w:rPr>
          <w:rFonts w:eastAsiaTheme="minorEastAsia"/>
        </w:rPr>
        <w:t xml:space="preserve"> histogram equalization and </w:t>
      </w:r>
      <w:r w:rsidR="00725050">
        <w:rPr>
          <w:rFonts w:eastAsiaTheme="minorEastAsia"/>
        </w:rPr>
        <w:t xml:space="preserve">a </w:t>
      </w:r>
      <w:r w:rsidR="000D692A">
        <w:rPr>
          <w:rFonts w:eastAsiaTheme="minorEastAsia"/>
        </w:rPr>
        <w:t>Gaussian</w:t>
      </w:r>
      <w:r>
        <w:rPr>
          <w:rFonts w:eastAsiaTheme="minorEastAsia"/>
        </w:rPr>
        <w:t xml:space="preserve"> anisotropic filter</w:t>
      </w:r>
      <w:r w:rsidR="00FD1FAB">
        <w:rPr>
          <w:rFonts w:eastAsiaTheme="minorEastAsia"/>
        </w:rPr>
        <w:t xml:space="preserve"> (bottom row)</w:t>
      </w:r>
      <w:r>
        <w:rPr>
          <w:rFonts w:eastAsiaTheme="minorEastAsia"/>
        </w:rPr>
        <w:t xml:space="preserve">. The pre-processing step was able to </w:t>
      </w:r>
      <w:r w:rsidR="00476B68">
        <w:rPr>
          <w:rFonts w:eastAsiaTheme="minorEastAsia"/>
        </w:rPr>
        <w:t>improve</w:t>
      </w:r>
      <w:r>
        <w:rPr>
          <w:rFonts w:eastAsiaTheme="minorEastAsia"/>
        </w:rPr>
        <w:t xml:space="preserve"> the segmentation results, making the accuracy, specificity and PPV significantly higher, while the </w:t>
      </w:r>
      <w:r w:rsidR="00BE4DF5">
        <w:rPr>
          <w:rFonts w:eastAsiaTheme="minorEastAsia"/>
        </w:rPr>
        <w:t>sensitivity</w:t>
      </w:r>
      <w:r>
        <w:rPr>
          <w:rFonts w:eastAsiaTheme="minorEastAsia"/>
        </w:rPr>
        <w:t xml:space="preserve"> and NPV were diminished by 1.24% and 0.54% respectively</w:t>
      </w:r>
      <w:r w:rsidR="00476B68">
        <w:rPr>
          <w:rFonts w:eastAsiaTheme="minorEastAsia"/>
        </w:rPr>
        <w:t>.</w:t>
      </w:r>
    </w:p>
    <w:p w14:paraId="5DDE1404" w14:textId="77777777" w:rsidR="00476B68" w:rsidRDefault="00476B68" w:rsidP="00476B68">
      <w:pPr>
        <w:spacing w:after="0"/>
        <w:jc w:val="center"/>
        <w:rPr>
          <w:rFonts w:eastAsiaTheme="minorEastAsia"/>
          <w:sz w:val="18"/>
          <w:szCs w:val="18"/>
        </w:rPr>
      </w:pPr>
    </w:p>
    <w:p w14:paraId="2BB2D03F" w14:textId="77777777" w:rsidR="00476B68" w:rsidRPr="00C469B1" w:rsidRDefault="00476B68" w:rsidP="00476B68">
      <w:pPr>
        <w:spacing w:after="0"/>
        <w:jc w:val="center"/>
        <w:rPr>
          <w:rFonts w:eastAsiaTheme="minorEastAsia"/>
          <w:sz w:val="18"/>
        </w:rPr>
      </w:pPr>
      <w:proofErr w:type="gramStart"/>
      <w:r>
        <w:rPr>
          <w:rFonts w:eastAsiaTheme="minorEastAsia"/>
          <w:sz w:val="18"/>
        </w:rPr>
        <w:t>Table 4.</w:t>
      </w:r>
      <w:proofErr w:type="gramEnd"/>
      <w:r>
        <w:rPr>
          <w:rFonts w:eastAsiaTheme="minorEastAsia"/>
          <w:sz w:val="18"/>
        </w:rPr>
        <w:t xml:space="preserve"> Original and Intensity images segmentation results</w:t>
      </w:r>
    </w:p>
    <w:tbl>
      <w:tblPr>
        <w:tblStyle w:val="Tablaconcuadrcula"/>
        <w:tblW w:w="0" w:type="auto"/>
        <w:jc w:val="center"/>
        <w:tblLook w:val="04A0" w:firstRow="1" w:lastRow="0" w:firstColumn="1" w:lastColumn="0" w:noHBand="0" w:noVBand="1"/>
      </w:tblPr>
      <w:tblGrid>
        <w:gridCol w:w="1443"/>
        <w:gridCol w:w="1625"/>
        <w:gridCol w:w="1647"/>
        <w:gridCol w:w="1648"/>
        <w:gridCol w:w="1606"/>
        <w:gridCol w:w="1607"/>
      </w:tblGrid>
      <w:tr w:rsidR="00476B68" w:rsidRPr="00C469B1" w14:paraId="71742295" w14:textId="77777777" w:rsidTr="001E1856">
        <w:trPr>
          <w:jc w:val="center"/>
        </w:trPr>
        <w:tc>
          <w:tcPr>
            <w:tcW w:w="1443" w:type="dxa"/>
          </w:tcPr>
          <w:p w14:paraId="05EBCA52" w14:textId="77777777" w:rsidR="00476B68" w:rsidRDefault="00476B68" w:rsidP="001E1856">
            <w:pPr>
              <w:jc w:val="center"/>
              <w:rPr>
                <w:rFonts w:eastAsiaTheme="minorEastAsia"/>
                <w:sz w:val="18"/>
              </w:rPr>
            </w:pPr>
            <w:r>
              <w:rPr>
                <w:rFonts w:eastAsiaTheme="minorEastAsia"/>
                <w:sz w:val="18"/>
              </w:rPr>
              <w:t>Image</w:t>
            </w:r>
          </w:p>
        </w:tc>
        <w:tc>
          <w:tcPr>
            <w:tcW w:w="1625" w:type="dxa"/>
          </w:tcPr>
          <w:p w14:paraId="41BD5F91" w14:textId="77777777" w:rsidR="00476B68" w:rsidRPr="00C469B1" w:rsidRDefault="00476B68" w:rsidP="001E1856">
            <w:pPr>
              <w:jc w:val="both"/>
              <w:rPr>
                <w:rFonts w:eastAsiaTheme="minorEastAsia"/>
                <w:sz w:val="18"/>
              </w:rPr>
            </w:pPr>
            <w:r>
              <w:rPr>
                <w:rFonts w:eastAsiaTheme="minorEastAsia"/>
                <w:sz w:val="18"/>
              </w:rPr>
              <w:t>Accuracy</w:t>
            </w:r>
          </w:p>
        </w:tc>
        <w:tc>
          <w:tcPr>
            <w:tcW w:w="1647" w:type="dxa"/>
          </w:tcPr>
          <w:p w14:paraId="190804DC" w14:textId="77777777" w:rsidR="00476B68" w:rsidRPr="00C469B1" w:rsidRDefault="00476B68" w:rsidP="001E1856">
            <w:pPr>
              <w:jc w:val="both"/>
              <w:rPr>
                <w:rFonts w:eastAsiaTheme="minorEastAsia"/>
                <w:sz w:val="18"/>
              </w:rPr>
            </w:pPr>
            <w:r>
              <w:rPr>
                <w:rFonts w:eastAsiaTheme="minorEastAsia"/>
                <w:sz w:val="18"/>
              </w:rPr>
              <w:t>Sensitivity</w:t>
            </w:r>
          </w:p>
        </w:tc>
        <w:tc>
          <w:tcPr>
            <w:tcW w:w="1648" w:type="dxa"/>
          </w:tcPr>
          <w:p w14:paraId="63AF34D3" w14:textId="77777777" w:rsidR="00476B68" w:rsidRPr="00C469B1" w:rsidRDefault="00476B68" w:rsidP="001E1856">
            <w:pPr>
              <w:jc w:val="both"/>
              <w:rPr>
                <w:rFonts w:eastAsiaTheme="minorEastAsia"/>
                <w:sz w:val="18"/>
              </w:rPr>
            </w:pPr>
            <w:r>
              <w:rPr>
                <w:rFonts w:eastAsiaTheme="minorEastAsia"/>
                <w:sz w:val="18"/>
              </w:rPr>
              <w:t>Specificity</w:t>
            </w:r>
          </w:p>
        </w:tc>
        <w:tc>
          <w:tcPr>
            <w:tcW w:w="1606" w:type="dxa"/>
          </w:tcPr>
          <w:p w14:paraId="538A78BD" w14:textId="77777777" w:rsidR="00476B68" w:rsidRPr="00C469B1" w:rsidRDefault="00476B68" w:rsidP="001E1856">
            <w:pPr>
              <w:jc w:val="both"/>
              <w:rPr>
                <w:rFonts w:eastAsiaTheme="minorEastAsia"/>
                <w:sz w:val="18"/>
              </w:rPr>
            </w:pPr>
            <w:r>
              <w:rPr>
                <w:rFonts w:eastAsiaTheme="minorEastAsia"/>
                <w:sz w:val="18"/>
              </w:rPr>
              <w:t>PPV</w:t>
            </w:r>
          </w:p>
        </w:tc>
        <w:tc>
          <w:tcPr>
            <w:tcW w:w="1607" w:type="dxa"/>
          </w:tcPr>
          <w:p w14:paraId="0246CEB2" w14:textId="77777777" w:rsidR="00476B68" w:rsidRPr="00C469B1" w:rsidRDefault="00476B68" w:rsidP="001E1856">
            <w:pPr>
              <w:jc w:val="both"/>
              <w:rPr>
                <w:rFonts w:eastAsiaTheme="minorEastAsia"/>
                <w:sz w:val="18"/>
              </w:rPr>
            </w:pPr>
            <w:r>
              <w:rPr>
                <w:rFonts w:eastAsiaTheme="minorEastAsia"/>
                <w:sz w:val="18"/>
              </w:rPr>
              <w:t>NPV</w:t>
            </w:r>
          </w:p>
        </w:tc>
      </w:tr>
      <w:tr w:rsidR="00476B68" w:rsidRPr="00C469B1" w14:paraId="26D4A9B5" w14:textId="77777777" w:rsidTr="001E1856">
        <w:trPr>
          <w:jc w:val="center"/>
        </w:trPr>
        <w:tc>
          <w:tcPr>
            <w:tcW w:w="1443" w:type="dxa"/>
          </w:tcPr>
          <w:p w14:paraId="0F5F9682" w14:textId="77777777" w:rsidR="00476B68" w:rsidRPr="00185554" w:rsidRDefault="00476B68" w:rsidP="001E1856">
            <w:pPr>
              <w:jc w:val="both"/>
              <w:rPr>
                <w:rFonts w:ascii="Calibri" w:hAnsi="Calibri" w:cs="Calibri"/>
                <w:color w:val="000000"/>
                <w:sz w:val="18"/>
              </w:rPr>
            </w:pPr>
            <w:r>
              <w:rPr>
                <w:rFonts w:ascii="Calibri" w:hAnsi="Calibri" w:cs="Calibri"/>
                <w:color w:val="000000"/>
                <w:sz w:val="18"/>
              </w:rPr>
              <w:t>Original</w:t>
            </w:r>
          </w:p>
        </w:tc>
        <w:tc>
          <w:tcPr>
            <w:tcW w:w="1625" w:type="dxa"/>
          </w:tcPr>
          <w:p w14:paraId="611DC4AD" w14:textId="77777777" w:rsidR="00476B68" w:rsidRPr="00C469B1" w:rsidRDefault="00476B68" w:rsidP="001E1856">
            <w:pPr>
              <w:jc w:val="both"/>
              <w:rPr>
                <w:rFonts w:ascii="Calibri" w:hAnsi="Calibri" w:cs="Calibri"/>
                <w:color w:val="000000"/>
                <w:sz w:val="18"/>
              </w:rPr>
            </w:pPr>
            <w:r w:rsidRPr="00185554">
              <w:rPr>
                <w:rFonts w:ascii="Calibri" w:hAnsi="Calibri" w:cs="Calibri"/>
                <w:color w:val="000000"/>
                <w:sz w:val="18"/>
              </w:rPr>
              <w:t>83</w:t>
            </w:r>
            <w:r>
              <w:rPr>
                <w:rFonts w:ascii="Calibri" w:hAnsi="Calibri" w:cs="Calibri"/>
                <w:color w:val="000000"/>
                <w:sz w:val="18"/>
              </w:rPr>
              <w:t>.</w:t>
            </w:r>
            <w:r w:rsidRPr="00185554">
              <w:rPr>
                <w:rFonts w:ascii="Calibri" w:hAnsi="Calibri" w:cs="Calibri"/>
                <w:color w:val="000000"/>
                <w:sz w:val="18"/>
              </w:rPr>
              <w:t>89</w:t>
            </w:r>
            <w:r>
              <w:rPr>
                <w:rFonts w:ascii="Calibri" w:hAnsi="Calibri" w:cs="Calibri"/>
                <w:color w:val="000000"/>
                <w:sz w:val="18"/>
              </w:rPr>
              <w:t xml:space="preserve">% </w:t>
            </w:r>
          </w:p>
        </w:tc>
        <w:tc>
          <w:tcPr>
            <w:tcW w:w="1647" w:type="dxa"/>
          </w:tcPr>
          <w:p w14:paraId="4E0F1DAD" w14:textId="77777777" w:rsidR="00476B68" w:rsidRPr="00C469B1" w:rsidRDefault="00476B68" w:rsidP="001E1856">
            <w:pPr>
              <w:jc w:val="both"/>
              <w:rPr>
                <w:rFonts w:ascii="Calibri" w:hAnsi="Calibri" w:cs="Calibri"/>
                <w:color w:val="000000"/>
                <w:sz w:val="18"/>
              </w:rPr>
            </w:pPr>
            <w:r>
              <w:rPr>
                <w:rFonts w:ascii="Calibri" w:hAnsi="Calibri" w:cs="Calibri"/>
                <w:color w:val="000000"/>
                <w:sz w:val="18"/>
              </w:rPr>
              <w:t xml:space="preserve">86.51% </w:t>
            </w:r>
          </w:p>
        </w:tc>
        <w:tc>
          <w:tcPr>
            <w:tcW w:w="1648" w:type="dxa"/>
          </w:tcPr>
          <w:p w14:paraId="34F26737" w14:textId="77777777" w:rsidR="00476B68" w:rsidRPr="00C469B1" w:rsidRDefault="00476B68" w:rsidP="001E1856">
            <w:pPr>
              <w:jc w:val="both"/>
              <w:rPr>
                <w:rFonts w:ascii="Calibri" w:hAnsi="Calibri" w:cs="Calibri"/>
                <w:color w:val="000000"/>
                <w:sz w:val="18"/>
              </w:rPr>
            </w:pPr>
            <w:r w:rsidRPr="00185554">
              <w:rPr>
                <w:rFonts w:ascii="Calibri" w:hAnsi="Calibri" w:cs="Calibri"/>
                <w:color w:val="000000"/>
                <w:sz w:val="18"/>
              </w:rPr>
              <w:t>86</w:t>
            </w:r>
            <w:r>
              <w:rPr>
                <w:rFonts w:ascii="Calibri" w:hAnsi="Calibri" w:cs="Calibri"/>
                <w:color w:val="000000"/>
                <w:sz w:val="18"/>
              </w:rPr>
              <w:t>.</w:t>
            </w:r>
            <w:r w:rsidRPr="00185554">
              <w:rPr>
                <w:rFonts w:ascii="Calibri" w:hAnsi="Calibri" w:cs="Calibri"/>
                <w:color w:val="000000"/>
                <w:sz w:val="18"/>
              </w:rPr>
              <w:t>63</w:t>
            </w:r>
            <w:r>
              <w:rPr>
                <w:rFonts w:ascii="Calibri" w:hAnsi="Calibri" w:cs="Calibri"/>
                <w:color w:val="000000"/>
                <w:sz w:val="18"/>
              </w:rPr>
              <w:t xml:space="preserve">% </w:t>
            </w:r>
          </w:p>
        </w:tc>
        <w:tc>
          <w:tcPr>
            <w:tcW w:w="1606" w:type="dxa"/>
          </w:tcPr>
          <w:p w14:paraId="526E7C00" w14:textId="77777777" w:rsidR="00476B68" w:rsidRPr="00C469B1" w:rsidRDefault="00476B68" w:rsidP="001E1856">
            <w:pPr>
              <w:jc w:val="both"/>
              <w:rPr>
                <w:rFonts w:ascii="Calibri" w:hAnsi="Calibri" w:cs="Calibri"/>
                <w:color w:val="000000"/>
                <w:sz w:val="18"/>
              </w:rPr>
            </w:pPr>
            <w:r w:rsidRPr="00185554">
              <w:rPr>
                <w:rFonts w:ascii="Calibri" w:hAnsi="Calibri" w:cs="Calibri"/>
                <w:color w:val="000000"/>
                <w:sz w:val="18"/>
              </w:rPr>
              <w:t>78</w:t>
            </w:r>
            <w:r>
              <w:rPr>
                <w:rFonts w:ascii="Calibri" w:hAnsi="Calibri" w:cs="Calibri"/>
                <w:color w:val="000000"/>
                <w:sz w:val="18"/>
              </w:rPr>
              <w:t>.</w:t>
            </w:r>
            <w:r w:rsidRPr="00185554">
              <w:rPr>
                <w:rFonts w:ascii="Calibri" w:hAnsi="Calibri" w:cs="Calibri"/>
                <w:color w:val="000000"/>
                <w:sz w:val="18"/>
              </w:rPr>
              <w:t>94</w:t>
            </w:r>
            <w:r>
              <w:rPr>
                <w:rFonts w:ascii="Calibri" w:hAnsi="Calibri" w:cs="Calibri"/>
                <w:color w:val="000000"/>
                <w:sz w:val="18"/>
              </w:rPr>
              <w:t xml:space="preserve">% </w:t>
            </w:r>
          </w:p>
        </w:tc>
        <w:tc>
          <w:tcPr>
            <w:tcW w:w="1607" w:type="dxa"/>
          </w:tcPr>
          <w:p w14:paraId="7397EFBA" w14:textId="77777777" w:rsidR="00476B68" w:rsidRPr="00C469B1" w:rsidRDefault="00476B68" w:rsidP="001E1856">
            <w:pPr>
              <w:jc w:val="both"/>
              <w:rPr>
                <w:rFonts w:ascii="Calibri" w:hAnsi="Calibri" w:cs="Calibri"/>
                <w:color w:val="000000"/>
                <w:sz w:val="18"/>
              </w:rPr>
            </w:pPr>
            <w:r w:rsidRPr="00185554">
              <w:rPr>
                <w:rFonts w:ascii="Calibri" w:hAnsi="Calibri" w:cs="Calibri"/>
                <w:color w:val="000000"/>
                <w:sz w:val="18"/>
              </w:rPr>
              <w:t>88</w:t>
            </w:r>
            <w:r>
              <w:rPr>
                <w:rFonts w:ascii="Calibri" w:hAnsi="Calibri" w:cs="Calibri"/>
                <w:color w:val="000000"/>
                <w:sz w:val="18"/>
              </w:rPr>
              <w:t xml:space="preserve">.84% </w:t>
            </w:r>
          </w:p>
        </w:tc>
      </w:tr>
      <w:tr w:rsidR="00476B68" w:rsidRPr="00C469B1" w14:paraId="449B0677" w14:textId="77777777" w:rsidTr="001E1856">
        <w:trPr>
          <w:jc w:val="center"/>
        </w:trPr>
        <w:tc>
          <w:tcPr>
            <w:tcW w:w="1443" w:type="dxa"/>
          </w:tcPr>
          <w:p w14:paraId="477F5766" w14:textId="77777777" w:rsidR="00476B68" w:rsidRPr="00185554" w:rsidRDefault="00476B68" w:rsidP="001E1856">
            <w:pPr>
              <w:jc w:val="both"/>
              <w:rPr>
                <w:rFonts w:ascii="Calibri" w:hAnsi="Calibri" w:cs="Calibri"/>
                <w:color w:val="000000"/>
                <w:sz w:val="18"/>
              </w:rPr>
            </w:pPr>
            <w:r>
              <w:rPr>
                <w:rFonts w:ascii="Calibri" w:hAnsi="Calibri" w:cs="Calibri"/>
                <w:color w:val="000000"/>
                <w:sz w:val="18"/>
              </w:rPr>
              <w:t>Intensity</w:t>
            </w:r>
          </w:p>
        </w:tc>
        <w:tc>
          <w:tcPr>
            <w:tcW w:w="1625" w:type="dxa"/>
          </w:tcPr>
          <w:p w14:paraId="7B48CB4D" w14:textId="77777777" w:rsidR="00476B68" w:rsidRPr="00185554" w:rsidRDefault="00476B68" w:rsidP="001E1856">
            <w:pPr>
              <w:jc w:val="both"/>
              <w:rPr>
                <w:rFonts w:ascii="Calibri" w:hAnsi="Calibri" w:cs="Calibri"/>
                <w:color w:val="000000"/>
                <w:sz w:val="18"/>
              </w:rPr>
            </w:pPr>
            <w:r w:rsidRPr="00341E29">
              <w:rPr>
                <w:rFonts w:ascii="Calibri" w:hAnsi="Calibri" w:cs="Calibri"/>
                <w:color w:val="000000"/>
                <w:sz w:val="18"/>
              </w:rPr>
              <w:t>87</w:t>
            </w:r>
            <w:r>
              <w:rPr>
                <w:rFonts w:ascii="Calibri" w:hAnsi="Calibri" w:cs="Calibri"/>
                <w:color w:val="000000"/>
                <w:sz w:val="18"/>
              </w:rPr>
              <w:t>.</w:t>
            </w:r>
            <w:r w:rsidRPr="00341E29">
              <w:rPr>
                <w:rFonts w:ascii="Calibri" w:hAnsi="Calibri" w:cs="Calibri"/>
                <w:color w:val="000000"/>
                <w:sz w:val="18"/>
              </w:rPr>
              <w:t>13</w:t>
            </w:r>
            <w:r>
              <w:rPr>
                <w:rFonts w:ascii="Calibri" w:hAnsi="Calibri" w:cs="Calibri"/>
                <w:color w:val="000000"/>
                <w:sz w:val="18"/>
              </w:rPr>
              <w:t>%</w:t>
            </w:r>
            <w:r w:rsidRPr="00341E29">
              <w:rPr>
                <w:rFonts w:ascii="Calibri" w:hAnsi="Calibri" w:cs="Calibri"/>
                <w:color w:val="000000"/>
                <w:sz w:val="18"/>
              </w:rPr>
              <w:t xml:space="preserve"> </w:t>
            </w:r>
          </w:p>
        </w:tc>
        <w:tc>
          <w:tcPr>
            <w:tcW w:w="1647" w:type="dxa"/>
          </w:tcPr>
          <w:p w14:paraId="32AC54B7" w14:textId="77777777" w:rsidR="00476B68" w:rsidRPr="00185554" w:rsidRDefault="00476B68" w:rsidP="001E1856">
            <w:pPr>
              <w:jc w:val="both"/>
              <w:rPr>
                <w:rFonts w:ascii="Calibri" w:hAnsi="Calibri" w:cs="Calibri"/>
                <w:color w:val="000000"/>
                <w:sz w:val="18"/>
              </w:rPr>
            </w:pPr>
            <w:r>
              <w:rPr>
                <w:rFonts w:ascii="Calibri" w:hAnsi="Calibri" w:cs="Calibri"/>
                <w:color w:val="000000"/>
                <w:sz w:val="18"/>
              </w:rPr>
              <w:t>85.</w:t>
            </w:r>
            <w:r w:rsidRPr="00341E29">
              <w:rPr>
                <w:rFonts w:ascii="Calibri" w:hAnsi="Calibri" w:cs="Calibri"/>
                <w:color w:val="000000"/>
                <w:sz w:val="18"/>
              </w:rPr>
              <w:t>26</w:t>
            </w:r>
            <w:r>
              <w:rPr>
                <w:rFonts w:ascii="Calibri" w:hAnsi="Calibri" w:cs="Calibri"/>
                <w:color w:val="000000"/>
                <w:sz w:val="18"/>
              </w:rPr>
              <w:t>%</w:t>
            </w:r>
            <w:r w:rsidRPr="00341E29">
              <w:rPr>
                <w:rFonts w:ascii="Calibri" w:hAnsi="Calibri" w:cs="Calibri"/>
                <w:color w:val="000000"/>
                <w:sz w:val="18"/>
              </w:rPr>
              <w:t xml:space="preserve"> </w:t>
            </w:r>
          </w:p>
        </w:tc>
        <w:tc>
          <w:tcPr>
            <w:tcW w:w="1648" w:type="dxa"/>
          </w:tcPr>
          <w:p w14:paraId="183AC12E" w14:textId="77777777" w:rsidR="00476B68" w:rsidRPr="00185554" w:rsidRDefault="00476B68" w:rsidP="001E1856">
            <w:pPr>
              <w:rPr>
                <w:rFonts w:ascii="Calibri" w:hAnsi="Calibri" w:cs="Calibri"/>
                <w:color w:val="000000"/>
                <w:sz w:val="18"/>
              </w:rPr>
            </w:pPr>
            <w:r w:rsidRPr="00341E29">
              <w:rPr>
                <w:rFonts w:ascii="Calibri" w:hAnsi="Calibri" w:cs="Calibri"/>
                <w:color w:val="000000"/>
                <w:sz w:val="18"/>
              </w:rPr>
              <w:t>90</w:t>
            </w:r>
            <w:r>
              <w:rPr>
                <w:rFonts w:ascii="Calibri" w:hAnsi="Calibri" w:cs="Calibri"/>
                <w:color w:val="000000"/>
                <w:sz w:val="18"/>
              </w:rPr>
              <w:t>.</w:t>
            </w:r>
            <w:r w:rsidRPr="00341E29">
              <w:rPr>
                <w:rFonts w:ascii="Calibri" w:hAnsi="Calibri" w:cs="Calibri"/>
                <w:color w:val="000000"/>
                <w:sz w:val="18"/>
              </w:rPr>
              <w:t>52</w:t>
            </w:r>
            <w:r>
              <w:rPr>
                <w:rFonts w:ascii="Calibri" w:hAnsi="Calibri" w:cs="Calibri"/>
                <w:color w:val="000000"/>
                <w:sz w:val="18"/>
              </w:rPr>
              <w:t>%</w:t>
            </w:r>
            <w:r w:rsidRPr="00341E29">
              <w:rPr>
                <w:rFonts w:ascii="Calibri" w:hAnsi="Calibri" w:cs="Calibri"/>
                <w:color w:val="000000"/>
                <w:sz w:val="18"/>
              </w:rPr>
              <w:t xml:space="preserve"> </w:t>
            </w:r>
          </w:p>
        </w:tc>
        <w:tc>
          <w:tcPr>
            <w:tcW w:w="1606" w:type="dxa"/>
          </w:tcPr>
          <w:p w14:paraId="2111CD3E" w14:textId="77777777" w:rsidR="00476B68" w:rsidRPr="00185554" w:rsidRDefault="00476B68" w:rsidP="001E1856">
            <w:pPr>
              <w:jc w:val="both"/>
              <w:rPr>
                <w:rFonts w:ascii="Calibri" w:hAnsi="Calibri" w:cs="Calibri"/>
                <w:color w:val="000000"/>
                <w:sz w:val="18"/>
              </w:rPr>
            </w:pPr>
            <w:r w:rsidRPr="00341E29">
              <w:rPr>
                <w:rFonts w:ascii="Calibri" w:hAnsi="Calibri" w:cs="Calibri"/>
                <w:color w:val="000000"/>
                <w:sz w:val="18"/>
              </w:rPr>
              <w:t>85</w:t>
            </w:r>
            <w:r>
              <w:rPr>
                <w:rFonts w:ascii="Calibri" w:hAnsi="Calibri" w:cs="Calibri"/>
                <w:color w:val="000000"/>
                <w:sz w:val="18"/>
              </w:rPr>
              <w:t>.</w:t>
            </w:r>
            <w:r w:rsidRPr="00341E29">
              <w:rPr>
                <w:rFonts w:ascii="Calibri" w:hAnsi="Calibri" w:cs="Calibri"/>
                <w:color w:val="000000"/>
                <w:sz w:val="18"/>
              </w:rPr>
              <w:t>96</w:t>
            </w:r>
            <w:r>
              <w:rPr>
                <w:rFonts w:ascii="Calibri" w:hAnsi="Calibri" w:cs="Calibri"/>
                <w:color w:val="000000"/>
                <w:sz w:val="18"/>
              </w:rPr>
              <w:t>%</w:t>
            </w:r>
            <w:r w:rsidRPr="00341E29">
              <w:rPr>
                <w:rFonts w:ascii="Calibri" w:hAnsi="Calibri" w:cs="Calibri"/>
                <w:color w:val="000000"/>
                <w:sz w:val="18"/>
              </w:rPr>
              <w:t xml:space="preserve"> </w:t>
            </w:r>
          </w:p>
        </w:tc>
        <w:tc>
          <w:tcPr>
            <w:tcW w:w="1607" w:type="dxa"/>
          </w:tcPr>
          <w:p w14:paraId="42FB7A99" w14:textId="77777777" w:rsidR="00476B68" w:rsidRPr="00185554" w:rsidRDefault="00476B68" w:rsidP="001E1856">
            <w:pPr>
              <w:jc w:val="both"/>
              <w:rPr>
                <w:rFonts w:ascii="Calibri" w:hAnsi="Calibri" w:cs="Calibri"/>
                <w:color w:val="000000"/>
                <w:sz w:val="18"/>
              </w:rPr>
            </w:pPr>
            <w:r w:rsidRPr="00341E29">
              <w:rPr>
                <w:rFonts w:ascii="Calibri" w:hAnsi="Calibri" w:cs="Calibri"/>
                <w:color w:val="000000"/>
                <w:sz w:val="18"/>
              </w:rPr>
              <w:t>88</w:t>
            </w:r>
            <w:r>
              <w:rPr>
                <w:rFonts w:ascii="Calibri" w:hAnsi="Calibri" w:cs="Calibri"/>
                <w:color w:val="000000"/>
                <w:sz w:val="18"/>
              </w:rPr>
              <w:t>.</w:t>
            </w:r>
            <w:r w:rsidRPr="00341E29">
              <w:rPr>
                <w:rFonts w:ascii="Calibri" w:hAnsi="Calibri" w:cs="Calibri"/>
                <w:color w:val="000000"/>
                <w:sz w:val="18"/>
              </w:rPr>
              <w:t>30</w:t>
            </w:r>
            <w:r>
              <w:rPr>
                <w:rFonts w:ascii="Calibri" w:hAnsi="Calibri" w:cs="Calibri"/>
                <w:color w:val="000000"/>
                <w:sz w:val="18"/>
              </w:rPr>
              <w:t>%</w:t>
            </w:r>
            <w:r w:rsidRPr="00341E29">
              <w:rPr>
                <w:rFonts w:ascii="Calibri" w:hAnsi="Calibri" w:cs="Calibri"/>
                <w:color w:val="000000"/>
                <w:sz w:val="18"/>
              </w:rPr>
              <w:t xml:space="preserve"> </w:t>
            </w:r>
          </w:p>
        </w:tc>
      </w:tr>
    </w:tbl>
    <w:p w14:paraId="0A53D6A1" w14:textId="77777777" w:rsidR="00476B68" w:rsidRDefault="00476B68" w:rsidP="004460DB">
      <w:pPr>
        <w:jc w:val="both"/>
        <w:rPr>
          <w:rFonts w:eastAsiaTheme="minorEastAsia"/>
        </w:rPr>
      </w:pPr>
    </w:p>
    <w:p w14:paraId="4D5D9855" w14:textId="77777777" w:rsidR="004460DB" w:rsidRPr="00476B68" w:rsidRDefault="00725050" w:rsidP="00476B68">
      <w:pPr>
        <w:jc w:val="both"/>
        <w:rPr>
          <w:rFonts w:eastAsiaTheme="minorEastAsia"/>
        </w:rPr>
      </w:pPr>
      <w:r>
        <w:rPr>
          <w:rFonts w:eastAsiaTheme="minorEastAsia"/>
        </w:rPr>
        <w:lastRenderedPageBreak/>
        <w:t>We also evaluate</w:t>
      </w:r>
      <w:r w:rsidR="00476B68">
        <w:rPr>
          <w:rFonts w:eastAsiaTheme="minorEastAsia"/>
        </w:rPr>
        <w:t>d</w:t>
      </w:r>
      <w:r>
        <w:rPr>
          <w:rFonts w:eastAsiaTheme="minorEastAsia"/>
        </w:rPr>
        <w:t xml:space="preserve"> the ability of the different texture descriptors listed in table 1 to enhance the segmentation results. Almost all of the first order texture descriptors enhance</w:t>
      </w:r>
      <w:r w:rsidR="009B2FF9">
        <w:rPr>
          <w:rFonts w:eastAsiaTheme="minorEastAsia"/>
        </w:rPr>
        <w:t xml:space="preserve">d the segmentation results </w:t>
      </w:r>
      <w:r w:rsidR="000D692A">
        <w:rPr>
          <w:rFonts w:eastAsiaTheme="minorEastAsia"/>
        </w:rPr>
        <w:t>except</w:t>
      </w:r>
      <w:r>
        <w:rPr>
          <w:rFonts w:eastAsiaTheme="minorEastAsia"/>
        </w:rPr>
        <w:t xml:space="preserve"> for the NPV</w:t>
      </w:r>
      <w:r w:rsidR="009B2FF9">
        <w:rPr>
          <w:rFonts w:eastAsiaTheme="minorEastAsia"/>
        </w:rPr>
        <w:t>, which was not improved by any of the texture descriptors</w:t>
      </w:r>
      <w:r>
        <w:rPr>
          <w:rFonts w:eastAsiaTheme="minorEastAsia"/>
        </w:rPr>
        <w:t xml:space="preserve">. The first order texture descriptor that leads to better segmentation results was the mean of the histogram, having higher percentage of accuracy, </w:t>
      </w:r>
      <w:r w:rsidR="00BE4DF5">
        <w:rPr>
          <w:rFonts w:eastAsiaTheme="minorEastAsia"/>
        </w:rPr>
        <w:t>sensitivity</w:t>
      </w:r>
      <w:r>
        <w:rPr>
          <w:rFonts w:eastAsiaTheme="minorEastAsia"/>
        </w:rPr>
        <w:t>, PPV and NPV, with values of 90.58%, 89.36%, 94.08% and 87.08% respectively; the higher value of specificity was obtained using the entropy of the histogram, but the difference between the specificity of the mean and the entropy is only of 0.36% making it insignificant; the NPV was diminish</w:t>
      </w:r>
      <w:r w:rsidR="00FD1FAB">
        <w:rPr>
          <w:rFonts w:eastAsiaTheme="minorEastAsia"/>
        </w:rPr>
        <w:t>ed</w:t>
      </w:r>
      <w:r>
        <w:rPr>
          <w:rFonts w:eastAsiaTheme="minorEastAsia"/>
        </w:rPr>
        <w:t xml:space="preserve"> by 1.22% </w:t>
      </w:r>
      <w:r w:rsidR="00113CF4">
        <w:rPr>
          <w:rFonts w:eastAsiaTheme="minorEastAsia"/>
        </w:rPr>
        <w:t>using the mean of the histogram.</w:t>
      </w:r>
      <w:r>
        <w:rPr>
          <w:rFonts w:eastAsiaTheme="minorEastAsia"/>
        </w:rPr>
        <w:t xml:space="preserve"> The accuracy, </w:t>
      </w:r>
      <w:r w:rsidR="00BE4DF5">
        <w:rPr>
          <w:rFonts w:eastAsiaTheme="minorEastAsia"/>
        </w:rPr>
        <w:t>sensitivity</w:t>
      </w:r>
      <w:r>
        <w:rPr>
          <w:rFonts w:eastAsiaTheme="minorEastAsia"/>
        </w:rPr>
        <w:t xml:space="preserve"> and NPV </w:t>
      </w:r>
      <w:r w:rsidR="00FD1FAB">
        <w:rPr>
          <w:rFonts w:eastAsiaTheme="minorEastAsia"/>
        </w:rPr>
        <w:t>of the segmentations</w:t>
      </w:r>
      <w:r>
        <w:rPr>
          <w:rFonts w:eastAsiaTheme="minorEastAsia"/>
        </w:rPr>
        <w:t xml:space="preserve"> obtained using the </w:t>
      </w:r>
      <w:proofErr w:type="spellStart"/>
      <w:r>
        <w:rPr>
          <w:rFonts w:eastAsiaTheme="minorEastAsia"/>
        </w:rPr>
        <w:t>Haralick</w:t>
      </w:r>
      <w:proofErr w:type="spellEnd"/>
      <w:r>
        <w:rPr>
          <w:rFonts w:eastAsiaTheme="minorEastAsia"/>
        </w:rPr>
        <w:t xml:space="preserve"> texture descriptors where similar to the ones us</w:t>
      </w:r>
      <w:r w:rsidR="00BE4DF5">
        <w:rPr>
          <w:rFonts w:eastAsiaTheme="minorEastAsia"/>
        </w:rPr>
        <w:t>ing the first order descriptors;</w:t>
      </w:r>
      <w:r>
        <w:rPr>
          <w:rFonts w:eastAsiaTheme="minorEastAsia"/>
        </w:rPr>
        <w:t xml:space="preserve"> the higher values of accuracy (90.60%), sensitivity (88.66%) and NPV (87.24%) were obtained with the homogeneity of the co-occurrence matrix</w:t>
      </w:r>
      <w:r w:rsidR="00113CF4">
        <w:rPr>
          <w:rFonts w:eastAsiaTheme="minorEastAsia"/>
        </w:rPr>
        <w:t>;</w:t>
      </w:r>
      <w:r w:rsidR="00BE4DF5">
        <w:rPr>
          <w:rFonts w:eastAsiaTheme="minorEastAsia"/>
        </w:rPr>
        <w:t xml:space="preserve"> although this textu</w:t>
      </w:r>
      <w:r w:rsidR="00113CF4">
        <w:rPr>
          <w:rFonts w:eastAsiaTheme="minorEastAsia"/>
        </w:rPr>
        <w:t>re descriptor also improves significantly</w:t>
      </w:r>
      <w:r w:rsidR="00BE4DF5">
        <w:rPr>
          <w:rFonts w:eastAsiaTheme="minorEastAsia"/>
        </w:rPr>
        <w:t xml:space="preserve"> the specificity</w:t>
      </w:r>
      <w:r w:rsidR="00113CF4">
        <w:rPr>
          <w:rFonts w:eastAsiaTheme="minorEastAsia"/>
        </w:rPr>
        <w:t xml:space="preserve"> (</w:t>
      </w:r>
      <w:r w:rsidR="00113CF4" w:rsidRPr="00113CF4">
        <w:rPr>
          <w:rFonts w:ascii="Calibri" w:hAnsi="Calibri" w:cs="Calibri"/>
          <w:color w:val="000000"/>
        </w:rPr>
        <w:t>94.84%)</w:t>
      </w:r>
      <w:r w:rsidR="00BE4DF5" w:rsidRPr="00113CF4">
        <w:rPr>
          <w:rFonts w:eastAsiaTheme="minorEastAsia"/>
          <w:sz w:val="28"/>
        </w:rPr>
        <w:t xml:space="preserve"> </w:t>
      </w:r>
      <w:r w:rsidR="00BE4DF5">
        <w:rPr>
          <w:rFonts w:eastAsiaTheme="minorEastAsia"/>
        </w:rPr>
        <w:t>and PPV</w:t>
      </w:r>
      <w:r w:rsidR="00113CF4">
        <w:rPr>
          <w:rFonts w:eastAsiaTheme="minorEastAsia"/>
        </w:rPr>
        <w:t xml:space="preserve"> (</w:t>
      </w:r>
      <w:r w:rsidR="00113CF4" w:rsidRPr="00113CF4">
        <w:rPr>
          <w:rFonts w:ascii="Calibri" w:hAnsi="Calibri" w:cs="Calibri"/>
          <w:color w:val="000000"/>
        </w:rPr>
        <w:t>93.40%</w:t>
      </w:r>
      <w:r w:rsidR="00113CF4">
        <w:rPr>
          <w:rFonts w:ascii="Calibri" w:hAnsi="Calibri" w:cs="Calibri"/>
          <w:color w:val="000000"/>
          <w:sz w:val="18"/>
        </w:rPr>
        <w:t>)</w:t>
      </w:r>
      <w:r w:rsidR="00BE4DF5">
        <w:rPr>
          <w:rFonts w:eastAsiaTheme="minorEastAsia"/>
        </w:rPr>
        <w:t xml:space="preserve"> of the segmentation</w:t>
      </w:r>
      <w:r w:rsidR="00113CF4">
        <w:rPr>
          <w:rFonts w:eastAsiaTheme="minorEastAsia"/>
        </w:rPr>
        <w:t>,</w:t>
      </w:r>
      <w:r>
        <w:rPr>
          <w:rFonts w:eastAsiaTheme="minorEastAsia"/>
        </w:rPr>
        <w:t xml:space="preserve"> the contrast of the co-occurrence matrix </w:t>
      </w:r>
      <w:r w:rsidR="00113CF4">
        <w:rPr>
          <w:rFonts w:eastAsiaTheme="minorEastAsia"/>
        </w:rPr>
        <w:t>lead to higher values in</w:t>
      </w:r>
      <w:r>
        <w:rPr>
          <w:rFonts w:eastAsiaTheme="minorEastAsia"/>
        </w:rPr>
        <w:t xml:space="preserve"> </w:t>
      </w:r>
      <w:r w:rsidR="00BE4DF5">
        <w:rPr>
          <w:rFonts w:eastAsiaTheme="minorEastAsia"/>
        </w:rPr>
        <w:t xml:space="preserve">these </w:t>
      </w:r>
      <w:r w:rsidR="00F70D2B">
        <w:rPr>
          <w:rFonts w:eastAsiaTheme="minorEastAsia"/>
        </w:rPr>
        <w:t>indices</w:t>
      </w:r>
      <w:r>
        <w:rPr>
          <w:rFonts w:eastAsiaTheme="minorEastAsia"/>
        </w:rPr>
        <w:t xml:space="preserve">, getting values of 96.71% and 96.16% respectively; none of the </w:t>
      </w:r>
      <w:proofErr w:type="spellStart"/>
      <w:r>
        <w:rPr>
          <w:rFonts w:eastAsiaTheme="minorEastAsia"/>
        </w:rPr>
        <w:t>Haralick</w:t>
      </w:r>
      <w:proofErr w:type="spellEnd"/>
      <w:r>
        <w:rPr>
          <w:rFonts w:eastAsiaTheme="minorEastAsia"/>
        </w:rPr>
        <w:t xml:space="preserve"> texture descriptors was able to increase the NPV value. </w:t>
      </w:r>
      <w:r w:rsidR="00FC28E9">
        <w:rPr>
          <w:rFonts w:eastAsiaTheme="minorEastAsia"/>
        </w:rPr>
        <w:t xml:space="preserve">Using </w:t>
      </w:r>
      <w:r>
        <w:rPr>
          <w:rFonts w:eastAsiaTheme="minorEastAsia"/>
        </w:rPr>
        <w:t xml:space="preserve">run-length texture descriptors </w:t>
      </w:r>
      <w:r w:rsidR="00FC28E9">
        <w:rPr>
          <w:rFonts w:eastAsiaTheme="minorEastAsia"/>
        </w:rPr>
        <w:t xml:space="preserve">in the segmentation </w:t>
      </w:r>
      <w:r>
        <w:rPr>
          <w:rFonts w:eastAsiaTheme="minorEastAsia"/>
        </w:rPr>
        <w:t>lead to better results</w:t>
      </w:r>
      <w:r w:rsidR="00FC28E9">
        <w:rPr>
          <w:rFonts w:eastAsiaTheme="minorEastAsia"/>
        </w:rPr>
        <w:t xml:space="preserve"> in all indices, except for the sensitivity where the mean of the histogram obtained the higher value</w:t>
      </w:r>
      <w:r>
        <w:rPr>
          <w:rFonts w:eastAsiaTheme="minorEastAsia"/>
        </w:rPr>
        <w:t xml:space="preserve">; the LRE and the SRE were the only texture descriptors of the ones listed in table 1 able to increase the NPV value, having the highest value (89.16%) using the SRE of the run-length matrix; </w:t>
      </w:r>
      <w:r w:rsidR="00D86523">
        <w:rPr>
          <w:rFonts w:eastAsiaTheme="minorEastAsia"/>
        </w:rPr>
        <w:t>the highest values of accuracy, specificity and PPV were also obtained using the SRE of the run-length matrix, while the highest value of sensitivity was obtained with the GLN texture descriptor.</w:t>
      </w:r>
    </w:p>
    <w:p w14:paraId="1AA9D76A" w14:textId="77777777" w:rsidR="00896376" w:rsidRDefault="00896376" w:rsidP="00896376">
      <w:pPr>
        <w:jc w:val="both"/>
        <w:rPr>
          <w:rFonts w:eastAsiaTheme="minorEastAsia"/>
        </w:rPr>
      </w:pPr>
      <w:r>
        <w:rPr>
          <w:rFonts w:eastAsiaTheme="minorEastAsia"/>
        </w:rPr>
        <w:t xml:space="preserve">Table 5 shows that using the listed texture descriptors along with the pre-processed image the accuracy, specificity and the PPV can be significantly </w:t>
      </w:r>
      <w:r w:rsidR="00FC28E9">
        <w:rPr>
          <w:rFonts w:eastAsiaTheme="minorEastAsia"/>
        </w:rPr>
        <w:t>improved</w:t>
      </w:r>
      <w:r>
        <w:rPr>
          <w:rFonts w:eastAsiaTheme="minorEastAsia"/>
        </w:rPr>
        <w:t xml:space="preserve">, </w:t>
      </w:r>
      <w:r w:rsidR="00720492">
        <w:rPr>
          <w:rFonts w:eastAsiaTheme="minorEastAsia"/>
        </w:rPr>
        <w:t>and although,</w:t>
      </w:r>
      <w:r>
        <w:rPr>
          <w:rFonts w:eastAsiaTheme="minorEastAsia"/>
        </w:rPr>
        <w:t xml:space="preserve"> the increase of sensitivity </w:t>
      </w:r>
      <w:r w:rsidR="00720492">
        <w:rPr>
          <w:rFonts w:eastAsiaTheme="minorEastAsia"/>
        </w:rPr>
        <w:t xml:space="preserve">and NPV </w:t>
      </w:r>
      <w:r>
        <w:rPr>
          <w:rFonts w:eastAsiaTheme="minorEastAsia"/>
        </w:rPr>
        <w:t>in the segmentation using texture descriptors is not as significant as in the accuracy, specificity and PPV.</w:t>
      </w:r>
      <w:r w:rsidR="000C7474">
        <w:rPr>
          <w:rFonts w:eastAsiaTheme="minorEastAsia"/>
        </w:rPr>
        <w:t xml:space="preserve"> Comparing the results shown in table 5 with the results shown in table 4, it can be seen that the segmentation improves significantly when using texture information instead of only using the original image or the pre-processed intensity image.</w:t>
      </w:r>
      <w:r>
        <w:rPr>
          <w:rFonts w:eastAsiaTheme="minorEastAsia"/>
        </w:rPr>
        <w:t xml:space="preserve"> While none of the first order and </w:t>
      </w:r>
      <w:proofErr w:type="spellStart"/>
      <w:r>
        <w:rPr>
          <w:rFonts w:eastAsiaTheme="minorEastAsia"/>
        </w:rPr>
        <w:t>Haralick</w:t>
      </w:r>
      <w:proofErr w:type="spellEnd"/>
      <w:r>
        <w:rPr>
          <w:rFonts w:eastAsiaTheme="minorEastAsia"/>
        </w:rPr>
        <w:t xml:space="preserve"> texture descriptors were able to increase the NPV value of the segmentation, table 5 shows that the SRE was able to increase it by only </w:t>
      </w:r>
      <w:r w:rsidR="00FC28E9">
        <w:rPr>
          <w:rFonts w:eastAsiaTheme="minorEastAsia"/>
        </w:rPr>
        <w:t>0</w:t>
      </w:r>
      <w:r>
        <w:rPr>
          <w:rFonts w:eastAsiaTheme="minorEastAsia"/>
        </w:rPr>
        <w:t>.32%; although this increment is insignificant, at least this descriptor do not diminish the NPV of the segmentation</w:t>
      </w:r>
      <w:r w:rsidR="00720492">
        <w:rPr>
          <w:rFonts w:eastAsiaTheme="minorEastAsia"/>
        </w:rPr>
        <w:t>.</w:t>
      </w:r>
    </w:p>
    <w:p w14:paraId="00B9AB85" w14:textId="77777777" w:rsidR="00E4319B" w:rsidRDefault="00E4319B" w:rsidP="00E4319B">
      <w:pPr>
        <w:spacing w:after="0"/>
        <w:jc w:val="center"/>
        <w:rPr>
          <w:rFonts w:eastAsiaTheme="minorEastAsia"/>
          <w:sz w:val="18"/>
          <w:szCs w:val="18"/>
        </w:rPr>
      </w:pPr>
    </w:p>
    <w:p w14:paraId="6DF5AEA8" w14:textId="77777777" w:rsidR="00E4319B" w:rsidRPr="00C469B1" w:rsidRDefault="00E4319B" w:rsidP="00E4319B">
      <w:pPr>
        <w:spacing w:after="0"/>
        <w:jc w:val="center"/>
        <w:rPr>
          <w:rFonts w:eastAsiaTheme="minorEastAsia"/>
          <w:sz w:val="18"/>
        </w:rPr>
      </w:pPr>
      <w:proofErr w:type="gramStart"/>
      <w:r w:rsidRPr="00F5568C">
        <w:rPr>
          <w:rFonts w:eastAsiaTheme="minorEastAsia"/>
          <w:sz w:val="18"/>
          <w:highlight w:val="green"/>
          <w:rPrChange w:id="77" w:author="FERNANDO ARAMBULA" w:date="2015-07-02T12:18:00Z">
            <w:rPr>
              <w:rFonts w:eastAsiaTheme="minorEastAsia"/>
              <w:sz w:val="18"/>
            </w:rPr>
          </w:rPrChange>
        </w:rPr>
        <w:t>Table 5.</w:t>
      </w:r>
      <w:proofErr w:type="gramEnd"/>
      <w:r w:rsidRPr="00F5568C">
        <w:rPr>
          <w:rFonts w:eastAsiaTheme="minorEastAsia"/>
          <w:sz w:val="18"/>
          <w:highlight w:val="green"/>
          <w:rPrChange w:id="78" w:author="FERNANDO ARAMBULA" w:date="2015-07-02T12:18:00Z">
            <w:rPr>
              <w:rFonts w:eastAsiaTheme="minorEastAsia"/>
              <w:sz w:val="18"/>
            </w:rPr>
          </w:rPrChange>
        </w:rPr>
        <w:t xml:space="preserve"> Original and Intensity images segmentation </w:t>
      </w:r>
      <w:commentRangeStart w:id="79"/>
      <w:r w:rsidRPr="00F5568C">
        <w:rPr>
          <w:rFonts w:eastAsiaTheme="minorEastAsia"/>
          <w:sz w:val="18"/>
          <w:highlight w:val="green"/>
          <w:rPrChange w:id="80" w:author="FERNANDO ARAMBULA" w:date="2015-07-02T12:18:00Z">
            <w:rPr>
              <w:rFonts w:eastAsiaTheme="minorEastAsia"/>
              <w:sz w:val="18"/>
            </w:rPr>
          </w:rPrChange>
        </w:rPr>
        <w:t>results</w:t>
      </w:r>
      <w:commentRangeEnd w:id="79"/>
      <w:r w:rsidR="00F5568C">
        <w:rPr>
          <w:rStyle w:val="Refdecomentario"/>
        </w:rPr>
        <w:commentReference w:id="79"/>
      </w:r>
    </w:p>
    <w:tbl>
      <w:tblPr>
        <w:tblStyle w:val="Tablaconcuadrcula"/>
        <w:tblW w:w="0" w:type="auto"/>
        <w:jc w:val="center"/>
        <w:tblLook w:val="04A0" w:firstRow="1" w:lastRow="0" w:firstColumn="1" w:lastColumn="0" w:noHBand="0" w:noVBand="1"/>
      </w:tblPr>
      <w:tblGrid>
        <w:gridCol w:w="1296"/>
        <w:gridCol w:w="1262"/>
        <w:gridCol w:w="1431"/>
        <w:gridCol w:w="1468"/>
        <w:gridCol w:w="1469"/>
        <w:gridCol w:w="1322"/>
        <w:gridCol w:w="1328"/>
      </w:tblGrid>
      <w:tr w:rsidR="00E4319B" w:rsidRPr="00C469B1" w14:paraId="0E81A8CF" w14:textId="77777777" w:rsidTr="00372651">
        <w:trPr>
          <w:jc w:val="center"/>
        </w:trPr>
        <w:tc>
          <w:tcPr>
            <w:tcW w:w="1296" w:type="dxa"/>
          </w:tcPr>
          <w:p w14:paraId="053A5CB8" w14:textId="77777777" w:rsidR="00E4319B" w:rsidRDefault="00E4319B" w:rsidP="00372651">
            <w:pPr>
              <w:rPr>
                <w:rFonts w:eastAsiaTheme="minorEastAsia"/>
                <w:sz w:val="18"/>
              </w:rPr>
            </w:pPr>
            <w:r>
              <w:rPr>
                <w:rFonts w:eastAsiaTheme="minorEastAsia"/>
                <w:sz w:val="18"/>
              </w:rPr>
              <w:t>Category</w:t>
            </w:r>
          </w:p>
        </w:tc>
        <w:tc>
          <w:tcPr>
            <w:tcW w:w="1262" w:type="dxa"/>
          </w:tcPr>
          <w:p w14:paraId="2B03BD43" w14:textId="77777777" w:rsidR="00E4319B" w:rsidRDefault="00E4319B" w:rsidP="00372651">
            <w:pPr>
              <w:jc w:val="both"/>
              <w:rPr>
                <w:rFonts w:eastAsiaTheme="minorEastAsia"/>
                <w:sz w:val="18"/>
              </w:rPr>
            </w:pPr>
            <w:r>
              <w:rPr>
                <w:rFonts w:eastAsiaTheme="minorEastAsia"/>
                <w:sz w:val="18"/>
              </w:rPr>
              <w:t>Descriptor</w:t>
            </w:r>
          </w:p>
        </w:tc>
        <w:tc>
          <w:tcPr>
            <w:tcW w:w="1431" w:type="dxa"/>
          </w:tcPr>
          <w:p w14:paraId="49807294" w14:textId="77777777" w:rsidR="00E4319B" w:rsidRPr="00C469B1" w:rsidRDefault="00E4319B" w:rsidP="00372651">
            <w:pPr>
              <w:jc w:val="both"/>
              <w:rPr>
                <w:rFonts w:eastAsiaTheme="minorEastAsia"/>
                <w:sz w:val="18"/>
              </w:rPr>
            </w:pPr>
            <w:r>
              <w:rPr>
                <w:rFonts w:eastAsiaTheme="minorEastAsia"/>
                <w:sz w:val="18"/>
              </w:rPr>
              <w:t>Accuracy</w:t>
            </w:r>
          </w:p>
        </w:tc>
        <w:tc>
          <w:tcPr>
            <w:tcW w:w="1468" w:type="dxa"/>
          </w:tcPr>
          <w:p w14:paraId="5FB87D4B" w14:textId="77777777" w:rsidR="00E4319B" w:rsidRPr="00C469B1" w:rsidRDefault="00E4319B" w:rsidP="00372651">
            <w:pPr>
              <w:jc w:val="both"/>
              <w:rPr>
                <w:rFonts w:eastAsiaTheme="minorEastAsia"/>
                <w:sz w:val="18"/>
              </w:rPr>
            </w:pPr>
            <w:r>
              <w:rPr>
                <w:rFonts w:eastAsiaTheme="minorEastAsia"/>
                <w:sz w:val="18"/>
              </w:rPr>
              <w:t>Sensitivity</w:t>
            </w:r>
          </w:p>
        </w:tc>
        <w:tc>
          <w:tcPr>
            <w:tcW w:w="1469" w:type="dxa"/>
          </w:tcPr>
          <w:p w14:paraId="43AB84CE" w14:textId="77777777" w:rsidR="00E4319B" w:rsidRPr="00C469B1" w:rsidRDefault="00E4319B" w:rsidP="00372651">
            <w:pPr>
              <w:jc w:val="both"/>
              <w:rPr>
                <w:rFonts w:eastAsiaTheme="minorEastAsia"/>
                <w:sz w:val="18"/>
              </w:rPr>
            </w:pPr>
            <w:r>
              <w:rPr>
                <w:rFonts w:eastAsiaTheme="minorEastAsia"/>
                <w:sz w:val="18"/>
              </w:rPr>
              <w:t>Specificity</w:t>
            </w:r>
          </w:p>
        </w:tc>
        <w:tc>
          <w:tcPr>
            <w:tcW w:w="1322" w:type="dxa"/>
          </w:tcPr>
          <w:p w14:paraId="2612B585" w14:textId="77777777" w:rsidR="00E4319B" w:rsidRPr="00C469B1" w:rsidRDefault="00E4319B" w:rsidP="00372651">
            <w:pPr>
              <w:jc w:val="both"/>
              <w:rPr>
                <w:rFonts w:eastAsiaTheme="minorEastAsia"/>
                <w:sz w:val="18"/>
              </w:rPr>
            </w:pPr>
            <w:r>
              <w:rPr>
                <w:rFonts w:eastAsiaTheme="minorEastAsia"/>
                <w:sz w:val="18"/>
              </w:rPr>
              <w:t>PPV</w:t>
            </w:r>
          </w:p>
        </w:tc>
        <w:tc>
          <w:tcPr>
            <w:tcW w:w="1328" w:type="dxa"/>
          </w:tcPr>
          <w:p w14:paraId="36CA6B43" w14:textId="77777777" w:rsidR="00E4319B" w:rsidRPr="00C469B1" w:rsidRDefault="00E4319B" w:rsidP="00372651">
            <w:pPr>
              <w:jc w:val="both"/>
              <w:rPr>
                <w:rFonts w:eastAsiaTheme="minorEastAsia"/>
                <w:sz w:val="18"/>
              </w:rPr>
            </w:pPr>
            <w:r>
              <w:rPr>
                <w:rFonts w:eastAsiaTheme="minorEastAsia"/>
                <w:sz w:val="18"/>
              </w:rPr>
              <w:t>NPV</w:t>
            </w:r>
          </w:p>
        </w:tc>
      </w:tr>
      <w:tr w:rsidR="00E4319B" w:rsidRPr="00C469B1" w14:paraId="7AE3ABB8" w14:textId="77777777" w:rsidTr="00372651">
        <w:trPr>
          <w:jc w:val="center"/>
        </w:trPr>
        <w:tc>
          <w:tcPr>
            <w:tcW w:w="1296" w:type="dxa"/>
          </w:tcPr>
          <w:p w14:paraId="1F35BAE8" w14:textId="77777777" w:rsidR="00E4319B" w:rsidRPr="00185554" w:rsidRDefault="00E4319B" w:rsidP="00372651">
            <w:pPr>
              <w:jc w:val="both"/>
              <w:rPr>
                <w:rFonts w:ascii="Calibri" w:hAnsi="Calibri" w:cs="Calibri"/>
                <w:color w:val="000000"/>
                <w:sz w:val="18"/>
              </w:rPr>
            </w:pPr>
            <w:r>
              <w:rPr>
                <w:rFonts w:ascii="Calibri" w:hAnsi="Calibri" w:cs="Calibri"/>
                <w:color w:val="000000"/>
                <w:sz w:val="18"/>
              </w:rPr>
              <w:t>First Order</w:t>
            </w:r>
          </w:p>
        </w:tc>
        <w:tc>
          <w:tcPr>
            <w:tcW w:w="1262" w:type="dxa"/>
          </w:tcPr>
          <w:p w14:paraId="6B50287A" w14:textId="77777777" w:rsidR="00E4319B" w:rsidRPr="00C469B1" w:rsidRDefault="00E4319B" w:rsidP="00372651">
            <w:pPr>
              <w:jc w:val="both"/>
              <w:rPr>
                <w:rFonts w:ascii="Calibri" w:hAnsi="Calibri" w:cs="Calibri"/>
                <w:color w:val="000000"/>
                <w:sz w:val="18"/>
              </w:rPr>
            </w:pPr>
            <w:r>
              <w:rPr>
                <w:rFonts w:ascii="Calibri" w:hAnsi="Calibri" w:cs="Calibri"/>
                <w:color w:val="000000"/>
                <w:sz w:val="18"/>
              </w:rPr>
              <w:t>Mean</w:t>
            </w:r>
          </w:p>
        </w:tc>
        <w:tc>
          <w:tcPr>
            <w:tcW w:w="1431" w:type="dxa"/>
          </w:tcPr>
          <w:p w14:paraId="7D2DB41F" w14:textId="77777777" w:rsidR="00E4319B" w:rsidRPr="00C469B1" w:rsidRDefault="00E4319B" w:rsidP="00372651">
            <w:pPr>
              <w:jc w:val="both"/>
              <w:rPr>
                <w:rFonts w:ascii="Calibri" w:hAnsi="Calibri" w:cs="Calibri"/>
                <w:color w:val="000000"/>
                <w:sz w:val="18"/>
              </w:rPr>
            </w:pPr>
            <w:r>
              <w:rPr>
                <w:rFonts w:ascii="Calibri" w:hAnsi="Calibri" w:cs="Calibri"/>
                <w:color w:val="000000"/>
                <w:sz w:val="18"/>
              </w:rPr>
              <w:t>90.58%</w:t>
            </w:r>
          </w:p>
        </w:tc>
        <w:tc>
          <w:tcPr>
            <w:tcW w:w="1468" w:type="dxa"/>
          </w:tcPr>
          <w:p w14:paraId="5D64075D" w14:textId="77777777" w:rsidR="00E4319B" w:rsidRPr="00C469B1" w:rsidRDefault="00E4319B" w:rsidP="00372651">
            <w:pPr>
              <w:jc w:val="both"/>
              <w:rPr>
                <w:rFonts w:ascii="Calibri" w:hAnsi="Calibri" w:cs="Calibri"/>
                <w:color w:val="000000"/>
                <w:sz w:val="18"/>
              </w:rPr>
            </w:pPr>
            <w:r>
              <w:rPr>
                <w:rFonts w:ascii="Calibri" w:hAnsi="Calibri" w:cs="Calibri"/>
                <w:color w:val="000000"/>
                <w:sz w:val="18"/>
              </w:rPr>
              <w:t>89.36%</w:t>
            </w:r>
          </w:p>
        </w:tc>
        <w:tc>
          <w:tcPr>
            <w:tcW w:w="1469" w:type="dxa"/>
          </w:tcPr>
          <w:p w14:paraId="617B6F99" w14:textId="77777777" w:rsidR="00E4319B" w:rsidRPr="00C469B1" w:rsidRDefault="00E4319B" w:rsidP="00372651">
            <w:pPr>
              <w:jc w:val="both"/>
              <w:rPr>
                <w:rFonts w:ascii="Calibri" w:hAnsi="Calibri" w:cs="Calibri"/>
                <w:color w:val="000000"/>
                <w:sz w:val="18"/>
              </w:rPr>
            </w:pPr>
            <w:r>
              <w:rPr>
                <w:rFonts w:ascii="Calibri" w:hAnsi="Calibri" w:cs="Calibri"/>
                <w:color w:val="000000"/>
                <w:sz w:val="18"/>
              </w:rPr>
              <w:t>95.24%</w:t>
            </w:r>
          </w:p>
        </w:tc>
        <w:tc>
          <w:tcPr>
            <w:tcW w:w="1322" w:type="dxa"/>
          </w:tcPr>
          <w:p w14:paraId="5775213D" w14:textId="77777777" w:rsidR="00E4319B" w:rsidRPr="00C469B1" w:rsidRDefault="00E4319B" w:rsidP="00372651">
            <w:pPr>
              <w:jc w:val="both"/>
              <w:rPr>
                <w:rFonts w:ascii="Calibri" w:hAnsi="Calibri" w:cs="Calibri"/>
                <w:color w:val="000000"/>
                <w:sz w:val="18"/>
              </w:rPr>
            </w:pPr>
            <w:r>
              <w:rPr>
                <w:rFonts w:ascii="Calibri" w:hAnsi="Calibri" w:cs="Calibri"/>
                <w:color w:val="000000"/>
                <w:sz w:val="18"/>
              </w:rPr>
              <w:t>94.08%</w:t>
            </w:r>
          </w:p>
        </w:tc>
        <w:tc>
          <w:tcPr>
            <w:tcW w:w="1328" w:type="dxa"/>
          </w:tcPr>
          <w:p w14:paraId="43890723" w14:textId="77777777" w:rsidR="00E4319B" w:rsidRPr="00C469B1" w:rsidRDefault="00E4319B" w:rsidP="00372651">
            <w:pPr>
              <w:jc w:val="both"/>
              <w:rPr>
                <w:rFonts w:ascii="Calibri" w:hAnsi="Calibri" w:cs="Calibri"/>
                <w:color w:val="000000"/>
                <w:sz w:val="18"/>
              </w:rPr>
            </w:pPr>
            <w:r>
              <w:rPr>
                <w:rFonts w:ascii="Calibri" w:hAnsi="Calibri" w:cs="Calibri"/>
                <w:color w:val="000000"/>
                <w:sz w:val="18"/>
              </w:rPr>
              <w:t>87.08%</w:t>
            </w:r>
          </w:p>
        </w:tc>
      </w:tr>
      <w:tr w:rsidR="00E4319B" w:rsidRPr="00C469B1" w14:paraId="3581590D" w14:textId="77777777" w:rsidTr="00372651">
        <w:trPr>
          <w:jc w:val="center"/>
        </w:trPr>
        <w:tc>
          <w:tcPr>
            <w:tcW w:w="1296" w:type="dxa"/>
          </w:tcPr>
          <w:p w14:paraId="0B3FA22A" w14:textId="77777777" w:rsidR="00E4319B" w:rsidRPr="00185554" w:rsidRDefault="00E4319B" w:rsidP="00372651">
            <w:pPr>
              <w:jc w:val="both"/>
              <w:rPr>
                <w:rFonts w:ascii="Calibri" w:hAnsi="Calibri" w:cs="Calibri"/>
                <w:color w:val="000000"/>
                <w:sz w:val="18"/>
              </w:rPr>
            </w:pPr>
            <w:proofErr w:type="spellStart"/>
            <w:r>
              <w:rPr>
                <w:rFonts w:ascii="Calibri" w:hAnsi="Calibri" w:cs="Calibri"/>
                <w:color w:val="000000"/>
                <w:sz w:val="18"/>
              </w:rPr>
              <w:t>Haralick</w:t>
            </w:r>
            <w:proofErr w:type="spellEnd"/>
          </w:p>
        </w:tc>
        <w:tc>
          <w:tcPr>
            <w:tcW w:w="1262" w:type="dxa"/>
          </w:tcPr>
          <w:p w14:paraId="233CE386" w14:textId="77777777" w:rsidR="00E4319B" w:rsidRPr="00185554" w:rsidRDefault="00E4319B" w:rsidP="00372651">
            <w:pPr>
              <w:jc w:val="both"/>
              <w:rPr>
                <w:rFonts w:ascii="Calibri" w:hAnsi="Calibri" w:cs="Calibri"/>
                <w:color w:val="000000"/>
                <w:sz w:val="18"/>
              </w:rPr>
            </w:pPr>
            <w:r>
              <w:rPr>
                <w:rFonts w:ascii="Calibri" w:hAnsi="Calibri" w:cs="Calibri"/>
                <w:color w:val="000000"/>
                <w:sz w:val="18"/>
              </w:rPr>
              <w:t>Homogeneity</w:t>
            </w:r>
          </w:p>
        </w:tc>
        <w:tc>
          <w:tcPr>
            <w:tcW w:w="1431" w:type="dxa"/>
          </w:tcPr>
          <w:p w14:paraId="71F16358" w14:textId="77777777" w:rsidR="00E4319B" w:rsidRPr="00185554" w:rsidRDefault="00E4319B" w:rsidP="00372651">
            <w:pPr>
              <w:rPr>
                <w:rFonts w:ascii="Calibri" w:hAnsi="Calibri" w:cs="Calibri"/>
                <w:color w:val="000000"/>
                <w:sz w:val="18"/>
              </w:rPr>
            </w:pPr>
            <w:r>
              <w:rPr>
                <w:rFonts w:ascii="Calibri" w:hAnsi="Calibri" w:cs="Calibri"/>
                <w:color w:val="000000"/>
                <w:sz w:val="18"/>
              </w:rPr>
              <w:t>90.60%</w:t>
            </w:r>
          </w:p>
        </w:tc>
        <w:tc>
          <w:tcPr>
            <w:tcW w:w="1468" w:type="dxa"/>
          </w:tcPr>
          <w:p w14:paraId="547D14BD" w14:textId="77777777" w:rsidR="00E4319B" w:rsidRPr="00185554" w:rsidRDefault="00E4319B" w:rsidP="00372651">
            <w:pPr>
              <w:jc w:val="both"/>
              <w:rPr>
                <w:rFonts w:ascii="Calibri" w:hAnsi="Calibri" w:cs="Calibri"/>
                <w:color w:val="000000"/>
                <w:sz w:val="18"/>
              </w:rPr>
            </w:pPr>
            <w:r>
              <w:rPr>
                <w:rFonts w:ascii="Calibri" w:hAnsi="Calibri" w:cs="Calibri"/>
                <w:color w:val="000000"/>
                <w:sz w:val="18"/>
              </w:rPr>
              <w:t>88.66%</w:t>
            </w:r>
          </w:p>
        </w:tc>
        <w:tc>
          <w:tcPr>
            <w:tcW w:w="1469" w:type="dxa"/>
          </w:tcPr>
          <w:p w14:paraId="5D91748B" w14:textId="77777777" w:rsidR="00E4319B" w:rsidRPr="00185554" w:rsidRDefault="00E4319B" w:rsidP="00372651">
            <w:pPr>
              <w:rPr>
                <w:rFonts w:ascii="Calibri" w:hAnsi="Calibri" w:cs="Calibri"/>
                <w:color w:val="000000"/>
                <w:sz w:val="18"/>
              </w:rPr>
            </w:pPr>
            <w:r>
              <w:rPr>
                <w:rFonts w:ascii="Calibri" w:hAnsi="Calibri" w:cs="Calibri"/>
                <w:color w:val="000000"/>
                <w:sz w:val="18"/>
              </w:rPr>
              <w:t>94.84%</w:t>
            </w:r>
          </w:p>
        </w:tc>
        <w:tc>
          <w:tcPr>
            <w:tcW w:w="1322" w:type="dxa"/>
          </w:tcPr>
          <w:p w14:paraId="3030E931" w14:textId="77777777" w:rsidR="00E4319B" w:rsidRPr="00185554" w:rsidRDefault="00E4319B" w:rsidP="00372651">
            <w:pPr>
              <w:jc w:val="both"/>
              <w:rPr>
                <w:rFonts w:ascii="Calibri" w:hAnsi="Calibri" w:cs="Calibri"/>
                <w:color w:val="000000"/>
                <w:sz w:val="18"/>
              </w:rPr>
            </w:pPr>
            <w:r>
              <w:rPr>
                <w:rFonts w:ascii="Calibri" w:hAnsi="Calibri" w:cs="Calibri"/>
                <w:color w:val="000000"/>
                <w:sz w:val="18"/>
              </w:rPr>
              <w:t>93.40%</w:t>
            </w:r>
          </w:p>
        </w:tc>
        <w:tc>
          <w:tcPr>
            <w:tcW w:w="1328" w:type="dxa"/>
          </w:tcPr>
          <w:p w14:paraId="5F6EB778" w14:textId="77777777" w:rsidR="00E4319B" w:rsidRPr="00185554" w:rsidRDefault="00E4319B" w:rsidP="00372651">
            <w:pPr>
              <w:jc w:val="both"/>
              <w:rPr>
                <w:rFonts w:ascii="Calibri" w:hAnsi="Calibri" w:cs="Calibri"/>
                <w:color w:val="000000"/>
                <w:sz w:val="18"/>
              </w:rPr>
            </w:pPr>
            <w:r>
              <w:rPr>
                <w:rFonts w:ascii="Calibri" w:hAnsi="Calibri" w:cs="Calibri"/>
                <w:color w:val="000000"/>
                <w:sz w:val="18"/>
              </w:rPr>
              <w:t>87.24%</w:t>
            </w:r>
          </w:p>
        </w:tc>
      </w:tr>
      <w:tr w:rsidR="00E4319B" w:rsidRPr="00C469B1" w14:paraId="77D4A6DF" w14:textId="77777777" w:rsidTr="00372651">
        <w:trPr>
          <w:jc w:val="center"/>
        </w:trPr>
        <w:tc>
          <w:tcPr>
            <w:tcW w:w="1296" w:type="dxa"/>
          </w:tcPr>
          <w:p w14:paraId="3E421520" w14:textId="77777777" w:rsidR="00E4319B" w:rsidRDefault="00E4319B" w:rsidP="00372651">
            <w:pPr>
              <w:jc w:val="both"/>
              <w:rPr>
                <w:rFonts w:ascii="Calibri" w:hAnsi="Calibri" w:cs="Calibri"/>
                <w:color w:val="000000"/>
                <w:sz w:val="18"/>
              </w:rPr>
            </w:pPr>
            <w:r>
              <w:rPr>
                <w:rFonts w:ascii="Calibri" w:hAnsi="Calibri" w:cs="Calibri"/>
                <w:color w:val="000000"/>
                <w:sz w:val="18"/>
              </w:rPr>
              <w:t>Run-length</w:t>
            </w:r>
          </w:p>
        </w:tc>
        <w:tc>
          <w:tcPr>
            <w:tcW w:w="1262" w:type="dxa"/>
          </w:tcPr>
          <w:p w14:paraId="08313875" w14:textId="77777777" w:rsidR="00E4319B" w:rsidRPr="00341E29" w:rsidRDefault="00E4319B" w:rsidP="00372651">
            <w:pPr>
              <w:jc w:val="both"/>
              <w:rPr>
                <w:rFonts w:ascii="Calibri" w:hAnsi="Calibri" w:cs="Calibri"/>
                <w:color w:val="000000"/>
                <w:sz w:val="18"/>
              </w:rPr>
            </w:pPr>
            <w:r>
              <w:rPr>
                <w:rFonts w:ascii="Calibri" w:hAnsi="Calibri" w:cs="Calibri"/>
                <w:color w:val="000000"/>
                <w:sz w:val="18"/>
              </w:rPr>
              <w:t>SRE</w:t>
            </w:r>
          </w:p>
        </w:tc>
        <w:tc>
          <w:tcPr>
            <w:tcW w:w="1431" w:type="dxa"/>
          </w:tcPr>
          <w:p w14:paraId="634F8D16" w14:textId="77777777" w:rsidR="00E4319B" w:rsidRPr="00341E29" w:rsidRDefault="00E4319B" w:rsidP="00372651">
            <w:pPr>
              <w:jc w:val="both"/>
              <w:rPr>
                <w:rFonts w:ascii="Calibri" w:hAnsi="Calibri" w:cs="Calibri"/>
                <w:color w:val="000000"/>
                <w:sz w:val="18"/>
              </w:rPr>
            </w:pPr>
            <w:r>
              <w:rPr>
                <w:rFonts w:ascii="Calibri" w:hAnsi="Calibri" w:cs="Calibri"/>
                <w:color w:val="000000"/>
                <w:sz w:val="18"/>
              </w:rPr>
              <w:t>91.02%</w:t>
            </w:r>
          </w:p>
        </w:tc>
        <w:tc>
          <w:tcPr>
            <w:tcW w:w="1468" w:type="dxa"/>
          </w:tcPr>
          <w:p w14:paraId="7DE461C0" w14:textId="77777777" w:rsidR="00E4319B" w:rsidRDefault="00E4319B" w:rsidP="00372651">
            <w:pPr>
              <w:jc w:val="both"/>
              <w:rPr>
                <w:rFonts w:ascii="Calibri" w:hAnsi="Calibri" w:cs="Calibri"/>
                <w:color w:val="000000"/>
                <w:sz w:val="18"/>
              </w:rPr>
            </w:pPr>
            <w:r>
              <w:rPr>
                <w:rFonts w:ascii="Calibri" w:hAnsi="Calibri" w:cs="Calibri"/>
                <w:color w:val="000000"/>
                <w:sz w:val="18"/>
              </w:rPr>
              <w:t>88.58%</w:t>
            </w:r>
          </w:p>
        </w:tc>
        <w:tc>
          <w:tcPr>
            <w:tcW w:w="1469" w:type="dxa"/>
          </w:tcPr>
          <w:p w14:paraId="3D86FE02" w14:textId="77777777" w:rsidR="00E4319B" w:rsidRPr="00341E29" w:rsidRDefault="00E4319B" w:rsidP="00372651">
            <w:pPr>
              <w:rPr>
                <w:rFonts w:ascii="Calibri" w:hAnsi="Calibri" w:cs="Calibri"/>
                <w:color w:val="000000"/>
                <w:sz w:val="18"/>
              </w:rPr>
            </w:pPr>
            <w:r>
              <w:rPr>
                <w:rFonts w:ascii="Calibri" w:hAnsi="Calibri" w:cs="Calibri"/>
                <w:color w:val="000000"/>
                <w:sz w:val="18"/>
              </w:rPr>
              <w:t>96.89%</w:t>
            </w:r>
          </w:p>
        </w:tc>
        <w:tc>
          <w:tcPr>
            <w:tcW w:w="1322" w:type="dxa"/>
          </w:tcPr>
          <w:p w14:paraId="7ECB64EB" w14:textId="77777777" w:rsidR="00E4319B" w:rsidRPr="00341E29" w:rsidRDefault="00E4319B" w:rsidP="00372651">
            <w:pPr>
              <w:jc w:val="both"/>
              <w:rPr>
                <w:rFonts w:ascii="Calibri" w:hAnsi="Calibri" w:cs="Calibri"/>
                <w:color w:val="000000"/>
                <w:sz w:val="18"/>
              </w:rPr>
            </w:pPr>
            <w:r>
              <w:rPr>
                <w:rFonts w:ascii="Calibri" w:hAnsi="Calibri" w:cs="Calibri"/>
                <w:color w:val="000000"/>
                <w:sz w:val="18"/>
              </w:rPr>
              <w:t>96.34%</w:t>
            </w:r>
          </w:p>
        </w:tc>
        <w:tc>
          <w:tcPr>
            <w:tcW w:w="1328" w:type="dxa"/>
          </w:tcPr>
          <w:p w14:paraId="5BEB958A" w14:textId="77777777" w:rsidR="00E4319B" w:rsidRPr="00341E29" w:rsidRDefault="00E4319B" w:rsidP="00372651">
            <w:pPr>
              <w:jc w:val="both"/>
              <w:rPr>
                <w:rFonts w:ascii="Calibri" w:hAnsi="Calibri" w:cs="Calibri"/>
                <w:color w:val="000000"/>
                <w:sz w:val="18"/>
              </w:rPr>
            </w:pPr>
            <w:r>
              <w:rPr>
                <w:rFonts w:ascii="Calibri" w:hAnsi="Calibri" w:cs="Calibri"/>
                <w:color w:val="000000"/>
                <w:sz w:val="18"/>
              </w:rPr>
              <w:t>89.16%</w:t>
            </w:r>
          </w:p>
        </w:tc>
      </w:tr>
    </w:tbl>
    <w:p w14:paraId="3412ADC0" w14:textId="77777777" w:rsidR="00E4319B" w:rsidRDefault="00E4319B" w:rsidP="00E4319B">
      <w:pPr>
        <w:jc w:val="both"/>
        <w:rPr>
          <w:rFonts w:eastAsiaTheme="minorEastAsia"/>
        </w:rPr>
      </w:pPr>
    </w:p>
    <w:p w14:paraId="4BA07897" w14:textId="77777777" w:rsidR="00113CF4" w:rsidRDefault="00113CF4" w:rsidP="00113CF4">
      <w:pPr>
        <w:jc w:val="both"/>
        <w:rPr>
          <w:rFonts w:eastAsiaTheme="minorEastAsia"/>
        </w:rPr>
      </w:pPr>
      <w:r>
        <w:rPr>
          <w:rFonts w:eastAsiaTheme="minorEastAsia"/>
        </w:rPr>
        <w:t>Figure 4 shows the segmentation of a breast tumor in an ultrasound image using different texture descriptors along with the pre-processed intensity image with the probabilistic segmentation method implemented here, it also shows the segmentation results obtained when using only the original intensities of the image and the pre-processed intensity image without any texture information. Table 6 shows the accuracy, sensitivity, specificity, PPV and NPV of the segmented images shown in figure 4.</w:t>
      </w:r>
    </w:p>
    <w:p w14:paraId="663F0A86" w14:textId="77777777" w:rsidR="00113CF4" w:rsidRDefault="00113CF4" w:rsidP="00113CF4">
      <w:pPr>
        <w:jc w:val="both"/>
        <w:rPr>
          <w:rFonts w:eastAsiaTheme="minorEastAsia"/>
        </w:rPr>
      </w:pPr>
      <w:r>
        <w:rPr>
          <w:rFonts w:eastAsiaTheme="minorEastAsia"/>
        </w:rPr>
        <w:lastRenderedPageBreak/>
        <w:t xml:space="preserve">It can be seen in table 6 that using texture descriptors along with a pre-processed intensity image for breast tumor segmentation in the ultrasound image shown in figure 1a) can upgrade the results considerably. Although the sensitivity and NPV are diminished using the texture descriptors, the difference is insignificant (1% and </w:t>
      </w:r>
      <w:r w:rsidR="00963F0F">
        <w:rPr>
          <w:rFonts w:eastAsiaTheme="minorEastAsia"/>
        </w:rPr>
        <w:t>0</w:t>
      </w:r>
      <w:r>
        <w:rPr>
          <w:rFonts w:eastAsiaTheme="minorEastAsia"/>
        </w:rPr>
        <w:t xml:space="preserve">.3% respectively) comparing it with the increase in accuracy, specificity and PPV values (16%, 24% and 34% respectively) using the SRE of the run-length matrix as texture descriptor. </w:t>
      </w:r>
    </w:p>
    <w:p w14:paraId="1B83B66F" w14:textId="77777777" w:rsidR="00E4319B" w:rsidRPr="00896376" w:rsidRDefault="00E4319B" w:rsidP="00896376">
      <w:pPr>
        <w:jc w:val="both"/>
        <w:rPr>
          <w:rFonts w:eastAsiaTheme="minorEastAsia"/>
        </w:rPr>
      </w:pPr>
    </w:p>
    <w:p w14:paraId="26FA8E8D" w14:textId="77777777" w:rsidR="00F51C4C" w:rsidRDefault="00F51C4C" w:rsidP="00F51C4C">
      <w:pPr>
        <w:spacing w:after="0"/>
        <w:jc w:val="both"/>
        <w:rPr>
          <w:rFonts w:eastAsiaTheme="minorEastAsia"/>
          <w:sz w:val="18"/>
          <w:szCs w:val="18"/>
        </w:rPr>
      </w:pPr>
      <w:r>
        <w:rPr>
          <w:rFonts w:eastAsiaTheme="minorEastAsia"/>
          <w:noProof/>
        </w:rPr>
        <w:drawing>
          <wp:inline distT="0" distB="0" distL="0" distR="0" wp14:anchorId="0F3076A1" wp14:editId="5143B556">
            <wp:extent cx="5941370" cy="6179820"/>
            <wp:effectExtent l="0" t="0" r="254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Probs.bmp"/>
                    <pic:cNvPicPr/>
                  </pic:nvPicPr>
                  <pic:blipFill>
                    <a:blip r:embed="rId9">
                      <a:extLst>
                        <a:ext uri="{28A0092B-C50C-407E-A947-70E740481C1C}">
                          <a14:useLocalDpi xmlns:a14="http://schemas.microsoft.com/office/drawing/2010/main" val="0"/>
                        </a:ext>
                      </a:extLst>
                    </a:blip>
                    <a:stretch>
                      <a:fillRect/>
                    </a:stretch>
                  </pic:blipFill>
                  <pic:spPr>
                    <a:xfrm>
                      <a:off x="0" y="0"/>
                      <a:ext cx="5941370" cy="6179820"/>
                    </a:xfrm>
                    <a:prstGeom prst="rect">
                      <a:avLst/>
                    </a:prstGeom>
                  </pic:spPr>
                </pic:pic>
              </a:graphicData>
            </a:graphic>
          </wp:inline>
        </w:drawing>
      </w:r>
    </w:p>
    <w:p w14:paraId="753B82F9" w14:textId="77777777" w:rsidR="00667932" w:rsidRDefault="004460DB" w:rsidP="00F51C4C">
      <w:pPr>
        <w:spacing w:after="0"/>
        <w:jc w:val="center"/>
        <w:rPr>
          <w:rFonts w:eastAsiaTheme="minorEastAsia"/>
          <w:sz w:val="18"/>
          <w:szCs w:val="18"/>
        </w:rPr>
      </w:pPr>
      <w:proofErr w:type="gramStart"/>
      <w:r>
        <w:rPr>
          <w:rFonts w:eastAsiaTheme="minorEastAsia"/>
          <w:sz w:val="18"/>
          <w:szCs w:val="18"/>
        </w:rPr>
        <w:lastRenderedPageBreak/>
        <w:t>Figure 3</w:t>
      </w:r>
      <w:r w:rsidR="00F51C4C">
        <w:rPr>
          <w:rFonts w:eastAsiaTheme="minorEastAsia"/>
          <w:sz w:val="18"/>
          <w:szCs w:val="18"/>
        </w:rPr>
        <w:t>.</w:t>
      </w:r>
      <w:proofErr w:type="gramEnd"/>
      <w:r w:rsidR="00F51C4C">
        <w:rPr>
          <w:rFonts w:eastAsiaTheme="minorEastAsia"/>
          <w:sz w:val="18"/>
          <w:szCs w:val="18"/>
        </w:rPr>
        <w:t xml:space="preserve"> </w:t>
      </w:r>
      <w:proofErr w:type="gramStart"/>
      <w:r w:rsidR="00F51C4C">
        <w:rPr>
          <w:rFonts w:eastAsiaTheme="minorEastAsia"/>
          <w:sz w:val="18"/>
          <w:szCs w:val="18"/>
        </w:rPr>
        <w:t>Normalized histograms of textural analysis.</w:t>
      </w:r>
      <w:proofErr w:type="gramEnd"/>
      <w:r w:rsidR="00F51C4C">
        <w:rPr>
          <w:rFonts w:eastAsiaTheme="minorEastAsia"/>
          <w:sz w:val="18"/>
          <w:szCs w:val="18"/>
        </w:rPr>
        <w:t xml:space="preserve"> a) </w:t>
      </w:r>
      <w:proofErr w:type="gramStart"/>
      <w:r w:rsidR="00F51C4C">
        <w:rPr>
          <w:rFonts w:eastAsiaTheme="minorEastAsia"/>
          <w:sz w:val="18"/>
          <w:szCs w:val="18"/>
        </w:rPr>
        <w:t>original</w:t>
      </w:r>
      <w:proofErr w:type="gramEnd"/>
      <w:r w:rsidR="00F51C4C">
        <w:rPr>
          <w:rFonts w:eastAsiaTheme="minorEastAsia"/>
          <w:sz w:val="18"/>
          <w:szCs w:val="18"/>
        </w:rPr>
        <w:t xml:space="preserve"> ultrasound image, b) pre-processed intensity image, c) mean of the histogram texture image, </w:t>
      </w:r>
      <w:r w:rsidR="00F51C4C" w:rsidRPr="002E49A5">
        <w:rPr>
          <w:rFonts w:eastAsiaTheme="minorEastAsia"/>
          <w:sz w:val="18"/>
          <w:szCs w:val="18"/>
          <w:highlight w:val="yellow"/>
          <w:rPrChange w:id="81" w:author="FERNANDO ARAMBULA" w:date="2015-07-01T18:24:00Z">
            <w:rPr>
              <w:rFonts w:eastAsiaTheme="minorEastAsia"/>
              <w:sz w:val="18"/>
              <w:szCs w:val="18"/>
            </w:rPr>
          </w:rPrChange>
        </w:rPr>
        <w:t>d) Homogeneity of the co-occurrence matrix texture image, and d) SRE of the run-length matrix</w:t>
      </w:r>
      <w:r w:rsidR="00F51C4C">
        <w:rPr>
          <w:rFonts w:eastAsiaTheme="minorEastAsia"/>
          <w:sz w:val="18"/>
          <w:szCs w:val="18"/>
        </w:rPr>
        <w:t xml:space="preserve"> texture image. </w:t>
      </w:r>
    </w:p>
    <w:p w14:paraId="071C7CCD" w14:textId="77777777" w:rsidR="00E4319B" w:rsidRDefault="00E4319B" w:rsidP="00394B93">
      <w:pPr>
        <w:jc w:val="both"/>
        <w:rPr>
          <w:rFonts w:eastAsiaTheme="minorEastAsia"/>
        </w:rPr>
      </w:pPr>
    </w:p>
    <w:p w14:paraId="6AEC7F24" w14:textId="77777777" w:rsidR="002C3A58" w:rsidRPr="002C3A58" w:rsidRDefault="002C3A58" w:rsidP="002C3A58">
      <w:pPr>
        <w:spacing w:after="0"/>
        <w:jc w:val="center"/>
        <w:rPr>
          <w:rFonts w:eastAsiaTheme="minorEastAsia"/>
          <w:sz w:val="18"/>
        </w:rPr>
      </w:pPr>
      <w:proofErr w:type="gramStart"/>
      <w:r>
        <w:rPr>
          <w:rFonts w:eastAsiaTheme="minorEastAsia"/>
          <w:sz w:val="18"/>
        </w:rPr>
        <w:t>Table 6.</w:t>
      </w:r>
      <w:proofErr w:type="gramEnd"/>
      <w:r>
        <w:rPr>
          <w:rFonts w:eastAsiaTheme="minorEastAsia"/>
          <w:sz w:val="18"/>
        </w:rPr>
        <w:t xml:space="preserve"> Segmentation results for the se</w:t>
      </w:r>
      <w:r w:rsidR="000C7474">
        <w:rPr>
          <w:rFonts w:eastAsiaTheme="minorEastAsia"/>
          <w:sz w:val="18"/>
        </w:rPr>
        <w:t>gmented images shown in figure 4</w:t>
      </w:r>
      <w:r>
        <w:rPr>
          <w:rFonts w:eastAsiaTheme="minorEastAsia"/>
          <w:sz w:val="18"/>
        </w:rPr>
        <w:t>.</w:t>
      </w:r>
    </w:p>
    <w:tbl>
      <w:tblPr>
        <w:tblStyle w:val="Tablaconcuadrcula"/>
        <w:tblW w:w="0" w:type="auto"/>
        <w:jc w:val="center"/>
        <w:tblLook w:val="04A0" w:firstRow="1" w:lastRow="0" w:firstColumn="1" w:lastColumn="0" w:noHBand="0" w:noVBand="1"/>
      </w:tblPr>
      <w:tblGrid>
        <w:gridCol w:w="1638"/>
        <w:gridCol w:w="1260"/>
        <w:gridCol w:w="1350"/>
        <w:gridCol w:w="1279"/>
        <w:gridCol w:w="1368"/>
        <w:gridCol w:w="1368"/>
      </w:tblGrid>
      <w:tr w:rsidR="009B11A3" w14:paraId="3A20002D" w14:textId="77777777" w:rsidTr="002C3A58">
        <w:trPr>
          <w:jc w:val="center"/>
        </w:trPr>
        <w:tc>
          <w:tcPr>
            <w:tcW w:w="1638" w:type="dxa"/>
          </w:tcPr>
          <w:p w14:paraId="0DD66A8A" w14:textId="77777777" w:rsidR="009B11A3" w:rsidRPr="009B11A3" w:rsidRDefault="002C3A58" w:rsidP="00394B93">
            <w:pPr>
              <w:jc w:val="both"/>
              <w:rPr>
                <w:rFonts w:eastAsiaTheme="minorEastAsia"/>
                <w:sz w:val="18"/>
                <w:szCs w:val="18"/>
              </w:rPr>
            </w:pPr>
            <w:r>
              <w:rPr>
                <w:rFonts w:eastAsiaTheme="minorEastAsia"/>
                <w:sz w:val="18"/>
                <w:szCs w:val="18"/>
              </w:rPr>
              <w:t>Descriptor</w:t>
            </w:r>
          </w:p>
        </w:tc>
        <w:tc>
          <w:tcPr>
            <w:tcW w:w="1260" w:type="dxa"/>
          </w:tcPr>
          <w:p w14:paraId="75C1D751" w14:textId="77777777" w:rsidR="009B11A3" w:rsidRPr="009B11A3" w:rsidRDefault="009B11A3" w:rsidP="00394B93">
            <w:pPr>
              <w:jc w:val="both"/>
              <w:rPr>
                <w:rFonts w:eastAsiaTheme="minorEastAsia"/>
                <w:sz w:val="18"/>
                <w:szCs w:val="18"/>
              </w:rPr>
            </w:pPr>
            <w:r w:rsidRPr="009B11A3">
              <w:rPr>
                <w:rFonts w:eastAsiaTheme="minorEastAsia"/>
                <w:sz w:val="18"/>
                <w:szCs w:val="18"/>
              </w:rPr>
              <w:t>Accuracy</w:t>
            </w:r>
          </w:p>
        </w:tc>
        <w:tc>
          <w:tcPr>
            <w:tcW w:w="1350" w:type="dxa"/>
          </w:tcPr>
          <w:p w14:paraId="286E3E8E" w14:textId="77777777" w:rsidR="009B11A3" w:rsidRPr="009B11A3" w:rsidRDefault="009B11A3" w:rsidP="00394B93">
            <w:pPr>
              <w:jc w:val="both"/>
              <w:rPr>
                <w:rFonts w:eastAsiaTheme="minorEastAsia"/>
                <w:sz w:val="18"/>
                <w:szCs w:val="18"/>
              </w:rPr>
            </w:pPr>
            <w:r w:rsidRPr="009B11A3">
              <w:rPr>
                <w:rFonts w:eastAsiaTheme="minorEastAsia"/>
                <w:sz w:val="18"/>
                <w:szCs w:val="18"/>
              </w:rPr>
              <w:t>Sensitivity</w:t>
            </w:r>
          </w:p>
        </w:tc>
        <w:tc>
          <w:tcPr>
            <w:tcW w:w="1279" w:type="dxa"/>
          </w:tcPr>
          <w:p w14:paraId="28629871" w14:textId="77777777" w:rsidR="009B11A3" w:rsidRPr="009B11A3" w:rsidRDefault="00BE4DF5" w:rsidP="00394B93">
            <w:pPr>
              <w:jc w:val="both"/>
              <w:rPr>
                <w:rFonts w:eastAsiaTheme="minorEastAsia"/>
                <w:sz w:val="18"/>
                <w:szCs w:val="18"/>
              </w:rPr>
            </w:pPr>
            <w:r>
              <w:rPr>
                <w:rFonts w:eastAsiaTheme="minorEastAsia"/>
                <w:sz w:val="18"/>
                <w:szCs w:val="18"/>
              </w:rPr>
              <w:t>Specificity</w:t>
            </w:r>
          </w:p>
        </w:tc>
        <w:tc>
          <w:tcPr>
            <w:tcW w:w="1368" w:type="dxa"/>
          </w:tcPr>
          <w:p w14:paraId="697EEC22" w14:textId="77777777" w:rsidR="009B11A3" w:rsidRPr="009B11A3" w:rsidRDefault="009B11A3" w:rsidP="00394B93">
            <w:pPr>
              <w:jc w:val="both"/>
              <w:rPr>
                <w:rFonts w:eastAsiaTheme="minorEastAsia"/>
                <w:sz w:val="18"/>
                <w:szCs w:val="18"/>
              </w:rPr>
            </w:pPr>
            <w:r w:rsidRPr="009B11A3">
              <w:rPr>
                <w:rFonts w:eastAsiaTheme="minorEastAsia"/>
                <w:sz w:val="18"/>
                <w:szCs w:val="18"/>
              </w:rPr>
              <w:t>PPV</w:t>
            </w:r>
          </w:p>
        </w:tc>
        <w:tc>
          <w:tcPr>
            <w:tcW w:w="1368" w:type="dxa"/>
          </w:tcPr>
          <w:p w14:paraId="4535C053" w14:textId="77777777" w:rsidR="009B11A3" w:rsidRPr="009B11A3" w:rsidRDefault="009B11A3" w:rsidP="00394B93">
            <w:pPr>
              <w:jc w:val="both"/>
              <w:rPr>
                <w:rFonts w:eastAsiaTheme="minorEastAsia"/>
                <w:sz w:val="18"/>
                <w:szCs w:val="18"/>
              </w:rPr>
            </w:pPr>
            <w:r w:rsidRPr="009B11A3">
              <w:rPr>
                <w:rFonts w:eastAsiaTheme="minorEastAsia"/>
                <w:sz w:val="18"/>
                <w:szCs w:val="18"/>
              </w:rPr>
              <w:t>NPV</w:t>
            </w:r>
          </w:p>
        </w:tc>
      </w:tr>
      <w:tr w:rsidR="009B11A3" w14:paraId="2F6F66D6" w14:textId="77777777" w:rsidTr="002C3A58">
        <w:trPr>
          <w:jc w:val="center"/>
        </w:trPr>
        <w:tc>
          <w:tcPr>
            <w:tcW w:w="1638" w:type="dxa"/>
          </w:tcPr>
          <w:p w14:paraId="78B397E2" w14:textId="77777777" w:rsidR="009B11A3" w:rsidRPr="009B11A3" w:rsidRDefault="009B11A3" w:rsidP="00394B93">
            <w:pPr>
              <w:jc w:val="both"/>
              <w:rPr>
                <w:rFonts w:eastAsiaTheme="minorEastAsia"/>
                <w:sz w:val="18"/>
                <w:szCs w:val="18"/>
              </w:rPr>
            </w:pPr>
            <w:r w:rsidRPr="009B11A3">
              <w:rPr>
                <w:rFonts w:eastAsiaTheme="minorEastAsia"/>
                <w:sz w:val="18"/>
                <w:szCs w:val="18"/>
              </w:rPr>
              <w:t>Original</w:t>
            </w:r>
          </w:p>
        </w:tc>
        <w:tc>
          <w:tcPr>
            <w:tcW w:w="1260" w:type="dxa"/>
          </w:tcPr>
          <w:p w14:paraId="1CD6BBA1" w14:textId="77777777" w:rsidR="009B11A3" w:rsidRPr="009B11A3" w:rsidRDefault="009B11A3" w:rsidP="00394B93">
            <w:pPr>
              <w:jc w:val="both"/>
              <w:rPr>
                <w:rFonts w:eastAsiaTheme="minorEastAsia"/>
                <w:sz w:val="18"/>
                <w:szCs w:val="18"/>
              </w:rPr>
            </w:pPr>
            <w:r w:rsidRPr="009B11A3">
              <w:rPr>
                <w:rFonts w:eastAsiaTheme="minorEastAsia"/>
                <w:sz w:val="18"/>
                <w:szCs w:val="18"/>
              </w:rPr>
              <w:t>82.41%</w:t>
            </w:r>
          </w:p>
        </w:tc>
        <w:tc>
          <w:tcPr>
            <w:tcW w:w="1350" w:type="dxa"/>
          </w:tcPr>
          <w:p w14:paraId="74E8D325" w14:textId="77777777" w:rsidR="009B11A3" w:rsidRPr="009B11A3" w:rsidRDefault="009B11A3" w:rsidP="00394B93">
            <w:pPr>
              <w:jc w:val="both"/>
              <w:rPr>
                <w:rFonts w:eastAsiaTheme="minorEastAsia"/>
                <w:sz w:val="18"/>
                <w:szCs w:val="18"/>
              </w:rPr>
            </w:pPr>
            <w:r w:rsidRPr="009B11A3">
              <w:rPr>
                <w:rFonts w:eastAsiaTheme="minorEastAsia"/>
                <w:sz w:val="18"/>
                <w:szCs w:val="18"/>
              </w:rPr>
              <w:t>99.75%</w:t>
            </w:r>
          </w:p>
        </w:tc>
        <w:tc>
          <w:tcPr>
            <w:tcW w:w="1279" w:type="dxa"/>
          </w:tcPr>
          <w:p w14:paraId="22F93378" w14:textId="77777777" w:rsidR="009B11A3" w:rsidRPr="009B11A3" w:rsidRDefault="009B11A3" w:rsidP="00394B93">
            <w:pPr>
              <w:jc w:val="both"/>
              <w:rPr>
                <w:rFonts w:eastAsiaTheme="minorEastAsia"/>
                <w:sz w:val="18"/>
                <w:szCs w:val="18"/>
              </w:rPr>
            </w:pPr>
            <w:r w:rsidRPr="009B11A3">
              <w:rPr>
                <w:rFonts w:eastAsiaTheme="minorEastAsia"/>
                <w:sz w:val="18"/>
                <w:szCs w:val="18"/>
              </w:rPr>
              <w:t>74.03%</w:t>
            </w:r>
          </w:p>
        </w:tc>
        <w:tc>
          <w:tcPr>
            <w:tcW w:w="1368" w:type="dxa"/>
          </w:tcPr>
          <w:p w14:paraId="4D385457" w14:textId="77777777" w:rsidR="009B11A3" w:rsidRPr="009B11A3" w:rsidRDefault="009B11A3" w:rsidP="00394B93">
            <w:pPr>
              <w:jc w:val="both"/>
              <w:rPr>
                <w:rFonts w:eastAsiaTheme="minorEastAsia"/>
                <w:sz w:val="18"/>
                <w:szCs w:val="18"/>
              </w:rPr>
            </w:pPr>
            <w:r w:rsidRPr="009B11A3">
              <w:rPr>
                <w:rFonts w:eastAsiaTheme="minorEastAsia"/>
                <w:sz w:val="18"/>
                <w:szCs w:val="18"/>
              </w:rPr>
              <w:t>64.98%</w:t>
            </w:r>
          </w:p>
        </w:tc>
        <w:tc>
          <w:tcPr>
            <w:tcW w:w="1368" w:type="dxa"/>
          </w:tcPr>
          <w:p w14:paraId="05086DF8" w14:textId="77777777" w:rsidR="009B11A3" w:rsidRPr="009B11A3" w:rsidRDefault="009B11A3" w:rsidP="00394B93">
            <w:pPr>
              <w:jc w:val="both"/>
              <w:rPr>
                <w:rFonts w:eastAsiaTheme="minorEastAsia"/>
                <w:sz w:val="18"/>
                <w:szCs w:val="18"/>
              </w:rPr>
            </w:pPr>
            <w:r w:rsidRPr="009B11A3">
              <w:rPr>
                <w:rFonts w:eastAsiaTheme="minorEastAsia"/>
                <w:sz w:val="18"/>
                <w:szCs w:val="18"/>
              </w:rPr>
              <w:t>99.03%</w:t>
            </w:r>
          </w:p>
        </w:tc>
      </w:tr>
      <w:tr w:rsidR="009B11A3" w14:paraId="3BD01B88" w14:textId="77777777" w:rsidTr="002C3A58">
        <w:trPr>
          <w:jc w:val="center"/>
        </w:trPr>
        <w:tc>
          <w:tcPr>
            <w:tcW w:w="1638" w:type="dxa"/>
          </w:tcPr>
          <w:p w14:paraId="5FC8EBDE" w14:textId="77777777" w:rsidR="009B11A3" w:rsidRPr="009B11A3" w:rsidRDefault="009B11A3" w:rsidP="00394B93">
            <w:pPr>
              <w:jc w:val="both"/>
              <w:rPr>
                <w:rFonts w:eastAsiaTheme="minorEastAsia"/>
                <w:sz w:val="18"/>
                <w:szCs w:val="18"/>
              </w:rPr>
            </w:pPr>
            <w:r w:rsidRPr="009B11A3">
              <w:rPr>
                <w:rFonts w:eastAsiaTheme="minorEastAsia"/>
                <w:sz w:val="18"/>
                <w:szCs w:val="18"/>
              </w:rPr>
              <w:t>Intensity</w:t>
            </w:r>
          </w:p>
        </w:tc>
        <w:tc>
          <w:tcPr>
            <w:tcW w:w="1260" w:type="dxa"/>
          </w:tcPr>
          <w:p w14:paraId="3A0D9278" w14:textId="77777777" w:rsidR="009B11A3" w:rsidRPr="009B11A3" w:rsidRDefault="009B11A3" w:rsidP="00394B93">
            <w:pPr>
              <w:jc w:val="both"/>
              <w:rPr>
                <w:rFonts w:eastAsiaTheme="minorEastAsia"/>
                <w:sz w:val="18"/>
                <w:szCs w:val="18"/>
              </w:rPr>
            </w:pPr>
            <w:r w:rsidRPr="009B11A3">
              <w:rPr>
                <w:rFonts w:eastAsiaTheme="minorEastAsia"/>
                <w:sz w:val="18"/>
                <w:szCs w:val="18"/>
              </w:rPr>
              <w:t>91.10%</w:t>
            </w:r>
          </w:p>
        </w:tc>
        <w:tc>
          <w:tcPr>
            <w:tcW w:w="1350" w:type="dxa"/>
          </w:tcPr>
          <w:p w14:paraId="35B8D1DF" w14:textId="77777777" w:rsidR="009B11A3" w:rsidRPr="009B11A3" w:rsidRDefault="009B11A3" w:rsidP="00394B93">
            <w:pPr>
              <w:jc w:val="both"/>
              <w:rPr>
                <w:rFonts w:eastAsiaTheme="minorEastAsia"/>
                <w:sz w:val="18"/>
                <w:szCs w:val="18"/>
              </w:rPr>
            </w:pPr>
            <w:r w:rsidRPr="009B11A3">
              <w:rPr>
                <w:rFonts w:eastAsiaTheme="minorEastAsia"/>
                <w:sz w:val="18"/>
                <w:szCs w:val="18"/>
              </w:rPr>
              <w:t>99.49%</w:t>
            </w:r>
          </w:p>
        </w:tc>
        <w:tc>
          <w:tcPr>
            <w:tcW w:w="1279" w:type="dxa"/>
          </w:tcPr>
          <w:p w14:paraId="0E582E68" w14:textId="77777777" w:rsidR="009B11A3" w:rsidRPr="009B11A3" w:rsidRDefault="009B11A3" w:rsidP="00394B93">
            <w:pPr>
              <w:jc w:val="both"/>
              <w:rPr>
                <w:rFonts w:eastAsiaTheme="minorEastAsia"/>
                <w:sz w:val="18"/>
                <w:szCs w:val="18"/>
              </w:rPr>
            </w:pPr>
            <w:r w:rsidRPr="009B11A3">
              <w:rPr>
                <w:rFonts w:eastAsiaTheme="minorEastAsia"/>
                <w:sz w:val="18"/>
                <w:szCs w:val="18"/>
              </w:rPr>
              <w:t>85.14%</w:t>
            </w:r>
          </w:p>
        </w:tc>
        <w:tc>
          <w:tcPr>
            <w:tcW w:w="1368" w:type="dxa"/>
          </w:tcPr>
          <w:p w14:paraId="67F90FD0" w14:textId="77777777" w:rsidR="009B11A3" w:rsidRPr="009B11A3" w:rsidRDefault="009B11A3" w:rsidP="00394B93">
            <w:pPr>
              <w:jc w:val="both"/>
              <w:rPr>
                <w:rFonts w:eastAsiaTheme="minorEastAsia"/>
                <w:sz w:val="18"/>
                <w:szCs w:val="18"/>
              </w:rPr>
            </w:pPr>
            <w:r w:rsidRPr="009B11A3">
              <w:rPr>
                <w:rFonts w:eastAsiaTheme="minorEastAsia"/>
                <w:sz w:val="18"/>
                <w:szCs w:val="18"/>
              </w:rPr>
              <w:t>82.62%</w:t>
            </w:r>
          </w:p>
        </w:tc>
        <w:tc>
          <w:tcPr>
            <w:tcW w:w="1368" w:type="dxa"/>
          </w:tcPr>
          <w:p w14:paraId="58E09C11" w14:textId="77777777" w:rsidR="009B11A3" w:rsidRPr="009B11A3" w:rsidRDefault="009B11A3" w:rsidP="00394B93">
            <w:pPr>
              <w:jc w:val="both"/>
              <w:rPr>
                <w:rFonts w:eastAsiaTheme="minorEastAsia"/>
                <w:sz w:val="18"/>
                <w:szCs w:val="18"/>
              </w:rPr>
            </w:pPr>
            <w:r w:rsidRPr="009B11A3">
              <w:rPr>
                <w:rFonts w:eastAsiaTheme="minorEastAsia"/>
                <w:sz w:val="18"/>
                <w:szCs w:val="18"/>
              </w:rPr>
              <w:t>99.57%</w:t>
            </w:r>
          </w:p>
        </w:tc>
      </w:tr>
      <w:tr w:rsidR="009B11A3" w14:paraId="5A57ACF8" w14:textId="77777777" w:rsidTr="002C3A58">
        <w:trPr>
          <w:jc w:val="center"/>
        </w:trPr>
        <w:tc>
          <w:tcPr>
            <w:tcW w:w="1638" w:type="dxa"/>
          </w:tcPr>
          <w:p w14:paraId="39BD04B4" w14:textId="77777777" w:rsidR="009B11A3" w:rsidRPr="009B11A3" w:rsidRDefault="009B11A3" w:rsidP="00394B93">
            <w:pPr>
              <w:jc w:val="both"/>
              <w:rPr>
                <w:rFonts w:eastAsiaTheme="minorEastAsia"/>
                <w:sz w:val="18"/>
                <w:szCs w:val="18"/>
              </w:rPr>
            </w:pPr>
            <w:r w:rsidRPr="009B11A3">
              <w:rPr>
                <w:rFonts w:eastAsiaTheme="minorEastAsia"/>
                <w:sz w:val="18"/>
                <w:szCs w:val="18"/>
              </w:rPr>
              <w:t>Mean</w:t>
            </w:r>
          </w:p>
        </w:tc>
        <w:tc>
          <w:tcPr>
            <w:tcW w:w="1260" w:type="dxa"/>
          </w:tcPr>
          <w:p w14:paraId="236A2E21" w14:textId="77777777" w:rsidR="009B11A3" w:rsidRPr="009B11A3" w:rsidRDefault="009B11A3" w:rsidP="00394B93">
            <w:pPr>
              <w:jc w:val="both"/>
              <w:rPr>
                <w:rFonts w:eastAsiaTheme="minorEastAsia"/>
                <w:sz w:val="18"/>
                <w:szCs w:val="18"/>
              </w:rPr>
            </w:pPr>
            <w:r w:rsidRPr="009B11A3">
              <w:rPr>
                <w:rFonts w:eastAsiaTheme="minorEastAsia"/>
                <w:sz w:val="18"/>
                <w:szCs w:val="18"/>
              </w:rPr>
              <w:t>97.96%</w:t>
            </w:r>
          </w:p>
        </w:tc>
        <w:tc>
          <w:tcPr>
            <w:tcW w:w="1350" w:type="dxa"/>
          </w:tcPr>
          <w:p w14:paraId="3B787F6E" w14:textId="77777777" w:rsidR="009B11A3" w:rsidRPr="009B11A3" w:rsidRDefault="009B11A3" w:rsidP="00394B93">
            <w:pPr>
              <w:jc w:val="both"/>
              <w:rPr>
                <w:rFonts w:eastAsiaTheme="minorEastAsia"/>
                <w:sz w:val="18"/>
                <w:szCs w:val="18"/>
              </w:rPr>
            </w:pPr>
            <w:r w:rsidRPr="009B11A3">
              <w:rPr>
                <w:rFonts w:eastAsiaTheme="minorEastAsia"/>
                <w:sz w:val="18"/>
                <w:szCs w:val="18"/>
              </w:rPr>
              <w:t>98.50%</w:t>
            </w:r>
          </w:p>
        </w:tc>
        <w:tc>
          <w:tcPr>
            <w:tcW w:w="1279" w:type="dxa"/>
          </w:tcPr>
          <w:p w14:paraId="18BD77D4" w14:textId="77777777" w:rsidR="009B11A3" w:rsidRPr="009B11A3" w:rsidRDefault="009B11A3" w:rsidP="00394B93">
            <w:pPr>
              <w:jc w:val="both"/>
              <w:rPr>
                <w:rFonts w:eastAsiaTheme="minorEastAsia"/>
                <w:sz w:val="18"/>
                <w:szCs w:val="18"/>
              </w:rPr>
            </w:pPr>
            <w:r w:rsidRPr="009B11A3">
              <w:rPr>
                <w:rFonts w:eastAsiaTheme="minorEastAsia"/>
                <w:sz w:val="18"/>
                <w:szCs w:val="18"/>
              </w:rPr>
              <w:t>97.42%</w:t>
            </w:r>
          </w:p>
        </w:tc>
        <w:tc>
          <w:tcPr>
            <w:tcW w:w="1368" w:type="dxa"/>
          </w:tcPr>
          <w:p w14:paraId="37AAC3D4" w14:textId="77777777" w:rsidR="009B11A3" w:rsidRPr="009B11A3" w:rsidRDefault="009B11A3" w:rsidP="00394B93">
            <w:pPr>
              <w:jc w:val="both"/>
              <w:rPr>
                <w:rFonts w:eastAsiaTheme="minorEastAsia"/>
                <w:sz w:val="18"/>
                <w:szCs w:val="18"/>
              </w:rPr>
            </w:pPr>
            <w:r w:rsidRPr="009B11A3">
              <w:rPr>
                <w:rFonts w:eastAsiaTheme="minorEastAsia"/>
                <w:sz w:val="18"/>
                <w:szCs w:val="18"/>
              </w:rPr>
              <w:t>97.39%</w:t>
            </w:r>
          </w:p>
        </w:tc>
        <w:tc>
          <w:tcPr>
            <w:tcW w:w="1368" w:type="dxa"/>
          </w:tcPr>
          <w:p w14:paraId="2D275E41" w14:textId="77777777" w:rsidR="009B11A3" w:rsidRPr="009B11A3" w:rsidRDefault="009B11A3" w:rsidP="00394B93">
            <w:pPr>
              <w:jc w:val="both"/>
              <w:rPr>
                <w:rFonts w:eastAsiaTheme="minorEastAsia"/>
                <w:sz w:val="18"/>
                <w:szCs w:val="18"/>
              </w:rPr>
            </w:pPr>
            <w:r w:rsidRPr="009B11A3">
              <w:rPr>
                <w:rFonts w:eastAsiaTheme="minorEastAsia"/>
                <w:sz w:val="18"/>
                <w:szCs w:val="18"/>
              </w:rPr>
              <w:t>98.52%</w:t>
            </w:r>
          </w:p>
        </w:tc>
      </w:tr>
      <w:tr w:rsidR="009B11A3" w14:paraId="29C1C036" w14:textId="77777777" w:rsidTr="002C3A58">
        <w:trPr>
          <w:jc w:val="center"/>
        </w:trPr>
        <w:tc>
          <w:tcPr>
            <w:tcW w:w="1638" w:type="dxa"/>
          </w:tcPr>
          <w:p w14:paraId="70937943" w14:textId="77777777" w:rsidR="009B11A3" w:rsidRPr="009B11A3" w:rsidRDefault="009B11A3" w:rsidP="00394B93">
            <w:pPr>
              <w:jc w:val="both"/>
              <w:rPr>
                <w:rFonts w:eastAsiaTheme="minorEastAsia"/>
                <w:sz w:val="18"/>
                <w:szCs w:val="18"/>
              </w:rPr>
            </w:pPr>
            <w:r w:rsidRPr="009B11A3">
              <w:rPr>
                <w:rFonts w:eastAsiaTheme="minorEastAsia"/>
                <w:sz w:val="18"/>
                <w:szCs w:val="18"/>
              </w:rPr>
              <w:t>Homogeneity</w:t>
            </w:r>
          </w:p>
        </w:tc>
        <w:tc>
          <w:tcPr>
            <w:tcW w:w="1260" w:type="dxa"/>
          </w:tcPr>
          <w:p w14:paraId="649FF101" w14:textId="77777777" w:rsidR="009B11A3" w:rsidRPr="009B11A3" w:rsidRDefault="009B11A3" w:rsidP="00394B93">
            <w:pPr>
              <w:jc w:val="both"/>
              <w:rPr>
                <w:rFonts w:eastAsiaTheme="minorEastAsia"/>
                <w:sz w:val="18"/>
                <w:szCs w:val="18"/>
              </w:rPr>
            </w:pPr>
            <w:r w:rsidRPr="009B11A3">
              <w:rPr>
                <w:rFonts w:eastAsiaTheme="minorEastAsia"/>
                <w:sz w:val="18"/>
                <w:szCs w:val="18"/>
              </w:rPr>
              <w:t>95.97%</w:t>
            </w:r>
          </w:p>
        </w:tc>
        <w:tc>
          <w:tcPr>
            <w:tcW w:w="1350" w:type="dxa"/>
          </w:tcPr>
          <w:p w14:paraId="66EDA254" w14:textId="77777777" w:rsidR="009B11A3" w:rsidRPr="009B11A3" w:rsidRDefault="009B11A3" w:rsidP="00394B93">
            <w:pPr>
              <w:jc w:val="both"/>
              <w:rPr>
                <w:rFonts w:eastAsiaTheme="minorEastAsia"/>
                <w:sz w:val="18"/>
                <w:szCs w:val="18"/>
              </w:rPr>
            </w:pPr>
            <w:r w:rsidRPr="009B11A3">
              <w:rPr>
                <w:rFonts w:eastAsiaTheme="minorEastAsia"/>
                <w:sz w:val="18"/>
                <w:szCs w:val="18"/>
              </w:rPr>
              <w:t>98.92%</w:t>
            </w:r>
          </w:p>
        </w:tc>
        <w:tc>
          <w:tcPr>
            <w:tcW w:w="1279" w:type="dxa"/>
          </w:tcPr>
          <w:p w14:paraId="45797118" w14:textId="77777777" w:rsidR="009B11A3" w:rsidRPr="009B11A3" w:rsidRDefault="009B11A3" w:rsidP="00394B93">
            <w:pPr>
              <w:jc w:val="both"/>
              <w:rPr>
                <w:rFonts w:eastAsiaTheme="minorEastAsia"/>
                <w:sz w:val="18"/>
                <w:szCs w:val="18"/>
              </w:rPr>
            </w:pPr>
            <w:r w:rsidRPr="009B11A3">
              <w:rPr>
                <w:rFonts w:eastAsiaTheme="minorEastAsia"/>
                <w:sz w:val="18"/>
                <w:szCs w:val="18"/>
              </w:rPr>
              <w:t>93.96%</w:t>
            </w:r>
          </w:p>
        </w:tc>
        <w:tc>
          <w:tcPr>
            <w:tcW w:w="1368" w:type="dxa"/>
          </w:tcPr>
          <w:p w14:paraId="5EF473DE" w14:textId="77777777" w:rsidR="009B11A3" w:rsidRPr="009B11A3" w:rsidRDefault="009B11A3" w:rsidP="00394B93">
            <w:pPr>
              <w:jc w:val="both"/>
              <w:rPr>
                <w:rFonts w:eastAsiaTheme="minorEastAsia"/>
                <w:sz w:val="18"/>
                <w:szCs w:val="18"/>
              </w:rPr>
            </w:pPr>
            <w:r w:rsidRPr="009B11A3">
              <w:rPr>
                <w:rFonts w:eastAsiaTheme="minorEastAsia"/>
                <w:sz w:val="18"/>
                <w:szCs w:val="18"/>
              </w:rPr>
              <w:t>92.96%</w:t>
            </w:r>
          </w:p>
        </w:tc>
        <w:tc>
          <w:tcPr>
            <w:tcW w:w="1368" w:type="dxa"/>
          </w:tcPr>
          <w:p w14:paraId="630DF6CB" w14:textId="77777777" w:rsidR="009B11A3" w:rsidRPr="009B11A3" w:rsidRDefault="009B11A3" w:rsidP="00394B93">
            <w:pPr>
              <w:jc w:val="both"/>
              <w:rPr>
                <w:rFonts w:eastAsiaTheme="minorEastAsia"/>
                <w:sz w:val="18"/>
                <w:szCs w:val="18"/>
              </w:rPr>
            </w:pPr>
            <w:r w:rsidRPr="009B11A3">
              <w:rPr>
                <w:rFonts w:eastAsiaTheme="minorEastAsia"/>
                <w:sz w:val="18"/>
                <w:szCs w:val="18"/>
              </w:rPr>
              <w:t>98.98%</w:t>
            </w:r>
          </w:p>
        </w:tc>
      </w:tr>
      <w:tr w:rsidR="009B11A3" w14:paraId="5AB1EB56" w14:textId="77777777" w:rsidTr="002C3A58">
        <w:trPr>
          <w:jc w:val="center"/>
        </w:trPr>
        <w:tc>
          <w:tcPr>
            <w:tcW w:w="1638" w:type="dxa"/>
          </w:tcPr>
          <w:p w14:paraId="08F791C4" w14:textId="77777777" w:rsidR="009B11A3" w:rsidRPr="009B11A3" w:rsidRDefault="009B11A3" w:rsidP="00394B93">
            <w:pPr>
              <w:jc w:val="both"/>
              <w:rPr>
                <w:rFonts w:eastAsiaTheme="minorEastAsia"/>
                <w:sz w:val="18"/>
                <w:szCs w:val="18"/>
              </w:rPr>
            </w:pPr>
            <w:r w:rsidRPr="009B11A3">
              <w:rPr>
                <w:rFonts w:eastAsiaTheme="minorEastAsia"/>
                <w:sz w:val="18"/>
                <w:szCs w:val="18"/>
              </w:rPr>
              <w:t>LRE</w:t>
            </w:r>
          </w:p>
        </w:tc>
        <w:tc>
          <w:tcPr>
            <w:tcW w:w="1260" w:type="dxa"/>
          </w:tcPr>
          <w:p w14:paraId="1C9FBDE2" w14:textId="77777777" w:rsidR="009B11A3" w:rsidRPr="009B11A3" w:rsidRDefault="009B11A3" w:rsidP="00394B93">
            <w:pPr>
              <w:jc w:val="both"/>
              <w:rPr>
                <w:rFonts w:eastAsiaTheme="minorEastAsia"/>
                <w:sz w:val="18"/>
                <w:szCs w:val="18"/>
              </w:rPr>
            </w:pPr>
            <w:r w:rsidRPr="009B11A3">
              <w:rPr>
                <w:rFonts w:eastAsiaTheme="minorEastAsia"/>
                <w:sz w:val="18"/>
                <w:szCs w:val="18"/>
              </w:rPr>
              <w:t>98.28%</w:t>
            </w:r>
          </w:p>
        </w:tc>
        <w:tc>
          <w:tcPr>
            <w:tcW w:w="1350" w:type="dxa"/>
          </w:tcPr>
          <w:p w14:paraId="37444AFD" w14:textId="77777777" w:rsidR="009B11A3" w:rsidRPr="009B11A3" w:rsidRDefault="009B11A3" w:rsidP="00394B93">
            <w:pPr>
              <w:jc w:val="both"/>
              <w:rPr>
                <w:rFonts w:eastAsiaTheme="minorEastAsia"/>
                <w:sz w:val="18"/>
                <w:szCs w:val="18"/>
              </w:rPr>
            </w:pPr>
            <w:r w:rsidRPr="009B11A3">
              <w:rPr>
                <w:rFonts w:eastAsiaTheme="minorEastAsia"/>
                <w:sz w:val="18"/>
                <w:szCs w:val="18"/>
              </w:rPr>
              <w:t>98.74%</w:t>
            </w:r>
          </w:p>
        </w:tc>
        <w:tc>
          <w:tcPr>
            <w:tcW w:w="1279" w:type="dxa"/>
          </w:tcPr>
          <w:p w14:paraId="51FD951D" w14:textId="77777777" w:rsidR="009B11A3" w:rsidRPr="009B11A3" w:rsidRDefault="009B11A3" w:rsidP="00394B93">
            <w:pPr>
              <w:jc w:val="both"/>
              <w:rPr>
                <w:rFonts w:eastAsiaTheme="minorEastAsia"/>
                <w:sz w:val="18"/>
                <w:szCs w:val="18"/>
              </w:rPr>
            </w:pPr>
            <w:r w:rsidRPr="009B11A3">
              <w:rPr>
                <w:rFonts w:eastAsiaTheme="minorEastAsia"/>
                <w:sz w:val="18"/>
                <w:szCs w:val="18"/>
              </w:rPr>
              <w:t>98.84%</w:t>
            </w:r>
          </w:p>
        </w:tc>
        <w:tc>
          <w:tcPr>
            <w:tcW w:w="1368" w:type="dxa"/>
          </w:tcPr>
          <w:p w14:paraId="084E6523" w14:textId="77777777" w:rsidR="009B11A3" w:rsidRPr="009B11A3" w:rsidRDefault="009B11A3" w:rsidP="00394B93">
            <w:pPr>
              <w:jc w:val="both"/>
              <w:rPr>
                <w:rFonts w:eastAsiaTheme="minorEastAsia"/>
                <w:sz w:val="18"/>
                <w:szCs w:val="18"/>
              </w:rPr>
            </w:pPr>
            <w:r w:rsidRPr="009B11A3">
              <w:rPr>
                <w:rFonts w:eastAsiaTheme="minorEastAsia"/>
                <w:sz w:val="18"/>
                <w:szCs w:val="18"/>
              </w:rPr>
              <w:t>98.85%</w:t>
            </w:r>
          </w:p>
        </w:tc>
        <w:tc>
          <w:tcPr>
            <w:tcW w:w="1368" w:type="dxa"/>
          </w:tcPr>
          <w:p w14:paraId="428A9CE6" w14:textId="77777777" w:rsidR="009B11A3" w:rsidRPr="009B11A3" w:rsidRDefault="009B11A3" w:rsidP="00394B93">
            <w:pPr>
              <w:jc w:val="both"/>
              <w:rPr>
                <w:rFonts w:eastAsiaTheme="minorEastAsia"/>
                <w:sz w:val="18"/>
                <w:szCs w:val="18"/>
              </w:rPr>
            </w:pPr>
            <w:r w:rsidRPr="009B11A3">
              <w:rPr>
                <w:rFonts w:eastAsiaTheme="minorEastAsia"/>
                <w:sz w:val="18"/>
                <w:szCs w:val="18"/>
              </w:rPr>
              <w:t>98.72%</w:t>
            </w:r>
          </w:p>
        </w:tc>
      </w:tr>
    </w:tbl>
    <w:p w14:paraId="769E1C87" w14:textId="77777777" w:rsidR="009B11A3" w:rsidRDefault="009B11A3" w:rsidP="00394B93">
      <w:pPr>
        <w:jc w:val="both"/>
        <w:rPr>
          <w:rFonts w:eastAsiaTheme="minorEastAsia"/>
        </w:rPr>
      </w:pPr>
    </w:p>
    <w:p w14:paraId="2AB96287" w14:textId="77777777" w:rsidR="00293AE4" w:rsidRDefault="00293AE4" w:rsidP="00113CF4">
      <w:pPr>
        <w:spacing w:after="0"/>
        <w:rPr>
          <w:rFonts w:eastAsiaTheme="minorEastAsia"/>
          <w:sz w:val="18"/>
          <w:szCs w:val="18"/>
        </w:rPr>
      </w:pPr>
      <w:r>
        <w:rPr>
          <w:rFonts w:eastAsiaTheme="minorEastAsia"/>
          <w:noProof/>
        </w:rPr>
        <w:drawing>
          <wp:inline distT="0" distB="0" distL="0" distR="0" wp14:anchorId="2D909396" wp14:editId="1E7AB830">
            <wp:extent cx="5943600" cy="360426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Segmentation.bmp"/>
                    <pic:cNvPicPr/>
                  </pic:nvPicPr>
                  <pic:blipFill rotWithShape="1">
                    <a:blip r:embed="rId10">
                      <a:extLst>
                        <a:ext uri="{28A0092B-C50C-407E-A947-70E740481C1C}">
                          <a14:useLocalDpi xmlns:a14="http://schemas.microsoft.com/office/drawing/2010/main" val="0"/>
                        </a:ext>
                      </a:extLst>
                    </a:blip>
                    <a:srcRect b="5667"/>
                    <a:stretch/>
                  </pic:blipFill>
                  <pic:spPr bwMode="auto">
                    <a:xfrm>
                      <a:off x="0" y="0"/>
                      <a:ext cx="5943600" cy="3604260"/>
                    </a:xfrm>
                    <a:prstGeom prst="rect">
                      <a:avLst/>
                    </a:prstGeom>
                    <a:ln>
                      <a:noFill/>
                    </a:ln>
                    <a:extLst>
                      <a:ext uri="{53640926-AAD7-44D8-BBD7-CCE9431645EC}">
                        <a14:shadowObscured xmlns:a14="http://schemas.microsoft.com/office/drawing/2010/main"/>
                      </a:ext>
                    </a:extLst>
                  </pic:spPr>
                </pic:pic>
              </a:graphicData>
            </a:graphic>
          </wp:inline>
        </w:drawing>
      </w:r>
    </w:p>
    <w:p w14:paraId="250595B5" w14:textId="6F91B68C" w:rsidR="00293AE4" w:rsidRDefault="004460DB" w:rsidP="00293AE4">
      <w:pPr>
        <w:spacing w:after="0"/>
        <w:jc w:val="center"/>
        <w:rPr>
          <w:rFonts w:eastAsiaTheme="minorEastAsia"/>
          <w:sz w:val="18"/>
          <w:szCs w:val="18"/>
        </w:rPr>
      </w:pPr>
      <w:proofErr w:type="gramStart"/>
      <w:r>
        <w:rPr>
          <w:rFonts w:eastAsiaTheme="minorEastAsia"/>
          <w:sz w:val="18"/>
          <w:szCs w:val="18"/>
        </w:rPr>
        <w:t>Figure 4</w:t>
      </w:r>
      <w:r w:rsidR="00293AE4">
        <w:rPr>
          <w:rFonts w:eastAsiaTheme="minorEastAsia"/>
          <w:sz w:val="18"/>
          <w:szCs w:val="18"/>
        </w:rPr>
        <w:t>.</w:t>
      </w:r>
      <w:proofErr w:type="gramEnd"/>
      <w:r w:rsidR="00293AE4">
        <w:rPr>
          <w:rFonts w:eastAsiaTheme="minorEastAsia"/>
          <w:sz w:val="18"/>
          <w:szCs w:val="18"/>
        </w:rPr>
        <w:t xml:space="preserve"> </w:t>
      </w:r>
      <w:proofErr w:type="gramStart"/>
      <w:r w:rsidR="00293AE4">
        <w:rPr>
          <w:rFonts w:eastAsiaTheme="minorEastAsia"/>
          <w:sz w:val="18"/>
          <w:szCs w:val="18"/>
        </w:rPr>
        <w:t>Segmentation of a breast tumor</w:t>
      </w:r>
      <w:r w:rsidR="009B11A3">
        <w:rPr>
          <w:rFonts w:eastAsiaTheme="minorEastAsia"/>
          <w:sz w:val="18"/>
          <w:szCs w:val="18"/>
        </w:rPr>
        <w:t xml:space="preserve"> using a) o</w:t>
      </w:r>
      <w:r w:rsidR="00293AE4">
        <w:rPr>
          <w:rFonts w:eastAsiaTheme="minorEastAsia"/>
          <w:sz w:val="18"/>
          <w:szCs w:val="18"/>
        </w:rPr>
        <w:t xml:space="preserve">riginal </w:t>
      </w:r>
      <w:r w:rsidR="00C30C64">
        <w:rPr>
          <w:rFonts w:eastAsiaTheme="minorEastAsia"/>
          <w:sz w:val="18"/>
          <w:szCs w:val="18"/>
        </w:rPr>
        <w:t>image</w:t>
      </w:r>
      <w:r w:rsidR="00293AE4">
        <w:rPr>
          <w:rFonts w:eastAsiaTheme="minorEastAsia"/>
          <w:sz w:val="18"/>
          <w:szCs w:val="18"/>
        </w:rPr>
        <w:t>, b) pre-processed intensity image</w:t>
      </w:r>
      <w:r w:rsidR="009B11A3">
        <w:rPr>
          <w:rFonts w:eastAsiaTheme="minorEastAsia"/>
          <w:sz w:val="18"/>
          <w:szCs w:val="18"/>
        </w:rPr>
        <w:t xml:space="preserve"> c) mean of the histogram, c) homogeneity of the co-occurrence matrix, and d) </w:t>
      </w:r>
      <w:ins w:id="82" w:author="FERNANDO ARAMBULA" w:date="2015-07-02T11:46:00Z">
        <w:r w:rsidR="00485430">
          <w:rPr>
            <w:rFonts w:eastAsiaTheme="minorEastAsia"/>
            <w:sz w:val="18"/>
            <w:szCs w:val="18"/>
          </w:rPr>
          <w:t>S</w:t>
        </w:r>
      </w:ins>
      <w:del w:id="83" w:author="FERNANDO ARAMBULA" w:date="2015-07-02T11:46:00Z">
        <w:r w:rsidR="009B11A3" w:rsidDel="00485430">
          <w:rPr>
            <w:rFonts w:eastAsiaTheme="minorEastAsia"/>
            <w:sz w:val="18"/>
            <w:szCs w:val="18"/>
          </w:rPr>
          <w:delText>L</w:delText>
        </w:r>
      </w:del>
      <w:r w:rsidR="009B11A3">
        <w:rPr>
          <w:rFonts w:eastAsiaTheme="minorEastAsia"/>
          <w:sz w:val="18"/>
          <w:szCs w:val="18"/>
        </w:rPr>
        <w:t>RE of the run-length matrix.</w:t>
      </w:r>
      <w:proofErr w:type="gramEnd"/>
    </w:p>
    <w:p w14:paraId="624D113A" w14:textId="77777777" w:rsidR="00BB7857" w:rsidRPr="00293AE4" w:rsidRDefault="00BB7857" w:rsidP="00E4319B">
      <w:pPr>
        <w:spacing w:after="0"/>
        <w:rPr>
          <w:rFonts w:eastAsiaTheme="minorEastAsia"/>
          <w:sz w:val="18"/>
          <w:szCs w:val="18"/>
        </w:rPr>
      </w:pPr>
    </w:p>
    <w:p w14:paraId="419ABB0E" w14:textId="77777777" w:rsidR="007E677C" w:rsidRDefault="007E677C" w:rsidP="00394B93">
      <w:pPr>
        <w:jc w:val="both"/>
        <w:rPr>
          <w:rFonts w:eastAsiaTheme="minorEastAsia"/>
          <w:b/>
        </w:rPr>
      </w:pPr>
      <w:commentRangeStart w:id="84"/>
      <w:r>
        <w:rPr>
          <w:rFonts w:eastAsiaTheme="minorEastAsia"/>
          <w:b/>
        </w:rPr>
        <w:t>Discussion and Conclusion</w:t>
      </w:r>
      <w:commentRangeEnd w:id="84"/>
      <w:r w:rsidR="00164691">
        <w:rPr>
          <w:rStyle w:val="Refdecomentario"/>
        </w:rPr>
        <w:commentReference w:id="84"/>
      </w:r>
    </w:p>
    <w:p w14:paraId="6806F1E2" w14:textId="461AF941" w:rsidR="00622C0C" w:rsidRDefault="007E677C" w:rsidP="00394B93">
      <w:pPr>
        <w:jc w:val="both"/>
        <w:rPr>
          <w:rFonts w:eastAsiaTheme="minorEastAsia"/>
        </w:rPr>
      </w:pPr>
      <w:r>
        <w:rPr>
          <w:rFonts w:eastAsiaTheme="minorEastAsia"/>
        </w:rPr>
        <w:t>Texture descriptors have been widely used in breast ultrasound images for tumor segmentation, since they help to differentiate structures with similar gray-level intensities a</w:t>
      </w:r>
      <w:r w:rsidR="00C30C64">
        <w:rPr>
          <w:rFonts w:eastAsiaTheme="minorEastAsia"/>
        </w:rPr>
        <w:t>s tumors, like acoustic shadows</w:t>
      </w:r>
      <w:r>
        <w:rPr>
          <w:rFonts w:eastAsiaTheme="minorEastAsia"/>
        </w:rPr>
        <w:fldChar w:fldCharType="begin" w:fldLock="1"/>
      </w:r>
      <w:r w:rsidR="005A34F9">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6</w:t>
      </w:r>
      <w:r>
        <w:rPr>
          <w:rFonts w:eastAsiaTheme="minorEastAsia"/>
        </w:rPr>
        <w:fldChar w:fldCharType="end"/>
      </w:r>
      <w:r>
        <w:rPr>
          <w:rFonts w:eastAsiaTheme="minorEastAsia"/>
        </w:rPr>
        <w:t xml:space="preserve">. </w:t>
      </w:r>
      <w:r w:rsidR="009055FD">
        <w:rPr>
          <w:rFonts w:eastAsiaTheme="minorEastAsia"/>
        </w:rPr>
        <w:t>In this work we reported</w:t>
      </w:r>
      <w:r w:rsidR="00C30C64">
        <w:rPr>
          <w:rFonts w:eastAsiaTheme="minorEastAsia"/>
        </w:rPr>
        <w:t xml:space="preserve"> a quantitative evaluation of</w:t>
      </w:r>
      <w:r>
        <w:rPr>
          <w:rFonts w:eastAsiaTheme="minorEastAsia"/>
        </w:rPr>
        <w:t xml:space="preserve"> </w:t>
      </w:r>
      <w:del w:id="85" w:author="FERNANDO ARAMBULA" w:date="2015-07-02T12:12:00Z">
        <w:r w:rsidDel="007D69FC">
          <w:rPr>
            <w:rFonts w:eastAsiaTheme="minorEastAsia"/>
          </w:rPr>
          <w:delText xml:space="preserve">different </w:delText>
        </w:r>
      </w:del>
      <w:ins w:id="86" w:author="FERNANDO ARAMBULA" w:date="2015-07-02T12:12:00Z">
        <w:r w:rsidR="007D69FC">
          <w:rPr>
            <w:rFonts w:eastAsiaTheme="minorEastAsia"/>
          </w:rPr>
          <w:t xml:space="preserve">THE MAIN </w:t>
        </w:r>
      </w:ins>
      <w:r>
        <w:rPr>
          <w:rFonts w:eastAsiaTheme="minorEastAsia"/>
        </w:rPr>
        <w:t xml:space="preserve">texture descriptors in order to find out which one </w:t>
      </w:r>
      <w:r w:rsidR="00331F5D">
        <w:rPr>
          <w:rFonts w:eastAsiaTheme="minorEastAsia"/>
        </w:rPr>
        <w:t>is</w:t>
      </w:r>
      <w:r w:rsidR="00B97C05">
        <w:rPr>
          <w:rFonts w:eastAsiaTheme="minorEastAsia"/>
        </w:rPr>
        <w:t xml:space="preserve"> </w:t>
      </w:r>
      <w:r w:rsidR="00331F5D">
        <w:rPr>
          <w:rFonts w:eastAsiaTheme="minorEastAsia"/>
        </w:rPr>
        <w:t xml:space="preserve">the most effective to enhance </w:t>
      </w:r>
      <w:r w:rsidR="00B97C05">
        <w:rPr>
          <w:rFonts w:eastAsiaTheme="minorEastAsia"/>
        </w:rPr>
        <w:t xml:space="preserve">the contrast of the image and which one </w:t>
      </w:r>
      <w:r>
        <w:rPr>
          <w:rFonts w:eastAsiaTheme="minorEastAsia"/>
        </w:rPr>
        <w:t xml:space="preserve">leads to better segmentation results. </w:t>
      </w:r>
    </w:p>
    <w:p w14:paraId="6D7A5738" w14:textId="77777777" w:rsidR="003605C0" w:rsidRDefault="00EB2A26" w:rsidP="00394B93">
      <w:pPr>
        <w:jc w:val="both"/>
        <w:rPr>
          <w:rFonts w:eastAsiaTheme="minorEastAsia"/>
        </w:rPr>
      </w:pPr>
      <w:r>
        <w:rPr>
          <w:rFonts w:eastAsiaTheme="minorEastAsia"/>
        </w:rPr>
        <w:t xml:space="preserve">Image quality is a key aspect to consider </w:t>
      </w:r>
      <w:r w:rsidR="00F422BE">
        <w:rPr>
          <w:rFonts w:eastAsiaTheme="minorEastAsia"/>
        </w:rPr>
        <w:t>in ultrasound images since they are affected by many types of artifacts, making it hard for an observer to interpret the images and obtain quantitative and qu</w:t>
      </w:r>
      <w:r w:rsidR="00BB7857">
        <w:rPr>
          <w:rFonts w:eastAsiaTheme="minorEastAsia"/>
        </w:rPr>
        <w:t xml:space="preserve">alitative </w:t>
      </w:r>
      <w:r w:rsidR="00BB7857">
        <w:rPr>
          <w:rFonts w:eastAsiaTheme="minorEastAsia"/>
        </w:rPr>
        <w:lastRenderedPageBreak/>
        <w:t>information from them</w:t>
      </w:r>
      <w:r w:rsidR="00F422BE">
        <w:rPr>
          <w:rFonts w:eastAsiaTheme="minorEastAsia"/>
        </w:rPr>
        <w:fldChar w:fldCharType="begin" w:fldLock="1"/>
      </w:r>
      <w:r w:rsidR="001E1856">
        <w:rPr>
          <w:rFonts w:eastAsiaTheme="minorEastAsia"/>
        </w:rPr>
        <w:instrText>ADDIN CSL_CITATION { "citationItems" : [ { "id" : "ITEM-1", "itemData" : { "DOI" : "10.1016/j.bspc.2012.02.002", "ISSN" : "17468094", "abstract" : "Medical ultrasound imaging uses pulsed acoustic waves that are transmitted and received by a hand-held transducer. This is a mature technology that it is widely used around the world. Among its advantages are that it is cost-effective, flexible, and does not require ionizing radiation. However, the image quality is affected by degradation of ultrasound signals when propagating through biological tissues. Many efforts have been done in the last three decades to improve the quality of the images. This paper reviews some of the most important methods for ultrasound enhancement. We classified these techniques into two groups: preprocessing and post-processing, analyzed their benefits and limitations, and presented our beliefs about where ultrasound research could be directed to, in order to improve its effectiveness and broaden its applications.", "author" : [ { "dropping-particle" : "", "family" : "Contreras Ortiz", "given" : "Sonia H.", "non-dropping-particle" : "", "parse-names" : false, "suffix" : "" }, { "dropping-particle" : "", "family" : "Chiu", "given" : "Tsuicheng", "non-dropping-particle" : "", "parse-names" : false, "suffix" : "" }, { "dropping-particle" : "", "family" : "Fox", "given" : "Martin D.", "non-dropping-particle" : "", "parse-names" : false, "suffix" : "" } ], "container-title" : "Biomedical Signal Processing and Control", "id" : "ITEM-1", "issue" : "5", "issued" : { "date-parts" : [ [ "2012", "9" ] ] }, "page" : "419-428", "title" : "Ultrasound image enhancement: A review", "type" : "article-journal", "volume" : "7" }, "uris" : [ "http://www.mendeley.com/documents/?uuid=8b4dc818-e3d6-49ee-b8bc-d10a9143e132" ] } ], "mendeley" : { "formattedCitation" : "&lt;sup&gt;34&lt;/sup&gt;", "plainTextFormattedCitation" : "34", "previouslyFormattedCitation" : "&lt;sup&gt;32&lt;/sup&gt;" }, "properties" : { "noteIndex" : 0 }, "schema" : "https://github.com/citation-style-language/schema/raw/master/csl-citation.json" }</w:instrText>
      </w:r>
      <w:r w:rsidR="00F422BE">
        <w:rPr>
          <w:rFonts w:eastAsiaTheme="minorEastAsia"/>
        </w:rPr>
        <w:fldChar w:fldCharType="separate"/>
      </w:r>
      <w:r w:rsidR="001E1856" w:rsidRPr="001E1856">
        <w:rPr>
          <w:rFonts w:eastAsiaTheme="minorEastAsia"/>
          <w:noProof/>
          <w:vertAlign w:val="superscript"/>
        </w:rPr>
        <w:t>34</w:t>
      </w:r>
      <w:r w:rsidR="00F422BE">
        <w:rPr>
          <w:rFonts w:eastAsiaTheme="minorEastAsia"/>
        </w:rPr>
        <w:fldChar w:fldCharType="end"/>
      </w:r>
      <w:r w:rsidR="00F422BE">
        <w:rPr>
          <w:rFonts w:eastAsiaTheme="minorEastAsia"/>
        </w:rPr>
        <w:t xml:space="preserve">. Because of </w:t>
      </w:r>
      <w:r w:rsidR="00867FF4">
        <w:rPr>
          <w:rFonts w:eastAsiaTheme="minorEastAsia"/>
        </w:rPr>
        <w:t>the noisy nature of the ultrasound images and the low contrast between breast cancer and surrounding tissue, it is difficult to provide an a</w:t>
      </w:r>
      <w:r w:rsidR="00514D95">
        <w:rPr>
          <w:rFonts w:eastAsiaTheme="minorEastAsia"/>
        </w:rPr>
        <w:t>ccurate and effective diagnosis</w:t>
      </w:r>
      <w:r w:rsidR="00867FF4">
        <w:rPr>
          <w:rFonts w:eastAsiaTheme="minorEastAsia"/>
        </w:rPr>
        <w:fldChar w:fldCharType="begin" w:fldLock="1"/>
      </w:r>
      <w:r w:rsidR="001E1856">
        <w:rPr>
          <w:rFonts w:eastAsiaTheme="minorEastAsia"/>
        </w:rPr>
        <w:instrText>ADDIN CSL_CITATION { "citationItems" : [ { "id" : "ITEM-1", "itemData" : { "DOI" : "10.1016/j.ultrasmedbio.2005.10.007", "ISSN" : "0301-5629", "PMID" : "16464669", "abstract" : "Breast cancer is still a serious disease in the world. Early detection is very essential for breast cancer prevention and diagnosis. Breast ultrasound (US) imaging has been proven to be a valuable adjunct to mammography in the detection and classification of breast lesions. Because of the fuzzy and noisy nature of the US images and the low contrast between the breast cancer and tissue, it is difficult to provide an accurate and effective diagnosis. This paper presents a novel algorithm based on fuzzy logic that uses both the global and local information and has the ability to enhance the fine details of the US images while avoiding noise amplification and overenhancement. We normalize the images and then fuzzify the normalized images based on the maximum entropy principle. Edge and textural information are extracted to describe the lesion features and the scattering phenomenon of US images and the contrast ratio measuring the degree of enhancement is computed and modified. The defuzzification process is used to obtain the enhanced US images. To demonstrate the performance of the proposed approach, the algorithm was tested on 86 breast US images. Experimental results confirm that the proposed method can effectively enhance the details of the breast lesions without overenhancement or underenhancement.", "author" : [ { "dropping-particle" : "", "family" : "Guo", "given" : "Yanhui", "non-dropping-particle" : "", "parse-names" : false, "suffix" : "" }, { "dropping-particle" : "", "family" : "Cheng", "given" : "H D", "non-dropping-particle" : "", "parse-names" : false, "suffix" : "" }, { "dropping-particle" : "", "family" : "Huang", "given" : "Jianhua", "non-dropping-particle" : "", "parse-names" : false, "suffix" : "" }, { "dropping-particle" : "", "family" : "Tian", "given" : "Jiawei", "non-dropping-particle" : "", "parse-names" : false, "suffix" : "" }, { "dropping-particle" : "", "family" : "Zhao", "given" : "Wei", "non-dropping-particle" : "", "parse-names" : false, "suffix" : "" }, { "dropping-particle" : "", "family" : "Sun", "given" : "Litao", "non-dropping-particle" : "", "parse-names" : false, "suffix" : "" }, { "dropping-particle" : "", "family" : "Su", "given" : "Yanxin", "non-dropping-particle" : "", "parse-names" : false, "suffix" : "" } ], "container-title" : "Ultrasound in medicine &amp; biology", "id" : "ITEM-1", "issue" : "2", "issued" : { "date-parts" : [ [ "2006", "3" ] ] }, "page" : "237-47", "title" : "Breast ultrasound image enhancement using fuzzy logic.", "type" : "article-journal", "volume" : "32" }, "uris" : [ "http://www.mendeley.com/documents/?uuid=0a178bcd-5b24-4268-bf5f-f8fd891a9eef" ] } ], "mendeley" : { "formattedCitation" : "&lt;sup&gt;35&lt;/sup&gt;", "plainTextFormattedCitation" : "35", "previouslyFormattedCitation" : "&lt;sup&gt;33&lt;/sup&gt;" }, "properties" : { "noteIndex" : 0 }, "schema" : "https://github.com/citation-style-language/schema/raw/master/csl-citation.json" }</w:instrText>
      </w:r>
      <w:r w:rsidR="00867FF4">
        <w:rPr>
          <w:rFonts w:eastAsiaTheme="minorEastAsia"/>
        </w:rPr>
        <w:fldChar w:fldCharType="separate"/>
      </w:r>
      <w:r w:rsidR="001E1856" w:rsidRPr="001E1856">
        <w:rPr>
          <w:rFonts w:eastAsiaTheme="minorEastAsia"/>
          <w:noProof/>
          <w:vertAlign w:val="superscript"/>
        </w:rPr>
        <w:t>35</w:t>
      </w:r>
      <w:r w:rsidR="00867FF4">
        <w:rPr>
          <w:rFonts w:eastAsiaTheme="minorEastAsia"/>
        </w:rPr>
        <w:fldChar w:fldCharType="end"/>
      </w:r>
      <w:r w:rsidR="00867FF4">
        <w:rPr>
          <w:rFonts w:eastAsiaTheme="minorEastAsia"/>
        </w:rPr>
        <w:t xml:space="preserve">. </w:t>
      </w:r>
      <w:r w:rsidR="00622C0C">
        <w:rPr>
          <w:rFonts w:eastAsiaTheme="minorEastAsia"/>
        </w:rPr>
        <w:t xml:space="preserve">The ability of different texture descriptors to enhance the contrast between the tumor region and </w:t>
      </w:r>
      <w:r w:rsidR="00C30C64">
        <w:rPr>
          <w:rFonts w:eastAsiaTheme="minorEastAsia"/>
        </w:rPr>
        <w:t>normal</w:t>
      </w:r>
      <w:r w:rsidR="00622C0C">
        <w:rPr>
          <w:rFonts w:eastAsiaTheme="minorEastAsia"/>
        </w:rPr>
        <w:t xml:space="preserve"> tissue was evaluated with five </w:t>
      </w:r>
      <w:r w:rsidR="00F70D2B">
        <w:rPr>
          <w:rFonts w:eastAsiaTheme="minorEastAsia"/>
        </w:rPr>
        <w:t>indices</w:t>
      </w:r>
      <w:r w:rsidR="00622C0C">
        <w:rPr>
          <w:rFonts w:eastAsiaTheme="minorEastAsia"/>
        </w:rPr>
        <w:t xml:space="preserve"> (</w:t>
      </w:r>
      <w:r w:rsidR="00C30C64">
        <w:rPr>
          <w:rFonts w:eastAsiaTheme="minorEastAsia"/>
        </w:rPr>
        <w:t>MD</w:t>
      </w:r>
      <w:r w:rsidR="00622C0C">
        <w:rPr>
          <w:rFonts w:eastAsiaTheme="minorEastAsia"/>
        </w:rPr>
        <w:t>, INT, SNR, CNR and EPI)</w:t>
      </w:r>
      <w:r w:rsidR="00EB1150">
        <w:rPr>
          <w:rFonts w:eastAsiaTheme="minorEastAsia"/>
        </w:rPr>
        <w:t xml:space="preserve">. </w:t>
      </w:r>
      <w:r>
        <w:rPr>
          <w:rFonts w:eastAsiaTheme="minorEastAsia"/>
        </w:rPr>
        <w:t xml:space="preserve">It was shown </w:t>
      </w:r>
      <w:r w:rsidR="00667932">
        <w:rPr>
          <w:rFonts w:eastAsiaTheme="minorEastAsia"/>
        </w:rPr>
        <w:t xml:space="preserve">in the results that </w:t>
      </w:r>
      <w:r w:rsidR="00F139BE">
        <w:rPr>
          <w:rFonts w:eastAsiaTheme="minorEastAsia"/>
        </w:rPr>
        <w:t xml:space="preserve">some of the texture descriptors listed in table 1 are able to increase one or more of the used contrast </w:t>
      </w:r>
      <w:r w:rsidR="00F70D2B">
        <w:rPr>
          <w:rFonts w:eastAsiaTheme="minorEastAsia"/>
        </w:rPr>
        <w:t>indices</w:t>
      </w:r>
      <w:r w:rsidR="00F139BE">
        <w:rPr>
          <w:rFonts w:eastAsiaTheme="minorEastAsia"/>
        </w:rPr>
        <w:t xml:space="preserve">, and that SRE of the run-length matrix was able to increase all the </w:t>
      </w:r>
      <w:r w:rsidR="00F70D2B">
        <w:rPr>
          <w:rFonts w:eastAsiaTheme="minorEastAsia"/>
        </w:rPr>
        <w:t>indices</w:t>
      </w:r>
      <w:r w:rsidR="00F139BE">
        <w:rPr>
          <w:rFonts w:eastAsiaTheme="minorEastAsia"/>
        </w:rPr>
        <w:t xml:space="preserve"> but not the EPI; in fact none of the used texture descriptors, except for the difference of the histogram, was able to preserve edges; this may be a drawback when dealing with boundary detection. It was also shown that the co-occurrence based texture d</w:t>
      </w:r>
      <w:r w:rsidR="00BB7857">
        <w:rPr>
          <w:rFonts w:eastAsiaTheme="minorEastAsia"/>
        </w:rPr>
        <w:t>escriptors proposed by Haralick</w:t>
      </w:r>
      <w:r w:rsidR="00F139BE">
        <w:rPr>
          <w:rFonts w:eastAsiaTheme="minorEastAsia"/>
        </w:rPr>
        <w:fldChar w:fldCharType="begin" w:fldLock="1"/>
      </w:r>
      <w:r w:rsidR="001E1856">
        <w:rPr>
          <w:rFonts w:eastAsiaTheme="minorEastAsia"/>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"&lt;sup&gt;17&lt;/sup&gt;", "plainTextFormattedCitation" : "17", "previouslyFormattedCitation" : "&lt;sup&gt;15&lt;/sup&gt;" }, "properties" : { "noteIndex" : 0 }, "schema" : "https://github.com/citation-style-language/schema/raw/master/csl-citation.json" }</w:instrText>
      </w:r>
      <w:r w:rsidR="00F139BE">
        <w:rPr>
          <w:rFonts w:eastAsiaTheme="minorEastAsia"/>
        </w:rPr>
        <w:fldChar w:fldCharType="separate"/>
      </w:r>
      <w:r w:rsidR="001E1856" w:rsidRPr="001E1856">
        <w:rPr>
          <w:rFonts w:eastAsiaTheme="minorEastAsia"/>
          <w:noProof/>
          <w:vertAlign w:val="superscript"/>
        </w:rPr>
        <w:t>17</w:t>
      </w:r>
      <w:r w:rsidR="00F139BE">
        <w:rPr>
          <w:rFonts w:eastAsiaTheme="minorEastAsia"/>
        </w:rPr>
        <w:fldChar w:fldCharType="end"/>
      </w:r>
      <w:r w:rsidR="00F139BE">
        <w:rPr>
          <w:rFonts w:eastAsiaTheme="minorEastAsia"/>
        </w:rPr>
        <w:t xml:space="preserve"> are no good for image enhancement since none of them was able to increase the value of the contrast </w:t>
      </w:r>
      <w:r w:rsidR="00F70D2B">
        <w:rPr>
          <w:rFonts w:eastAsiaTheme="minorEastAsia"/>
        </w:rPr>
        <w:t>indices</w:t>
      </w:r>
      <w:r w:rsidR="00F139BE">
        <w:rPr>
          <w:rFonts w:eastAsiaTheme="minorEastAsia"/>
        </w:rPr>
        <w:t>, except for the SNR but this may not lead to a better visualization of the tumor region</w:t>
      </w:r>
      <w:r w:rsidR="0000599A">
        <w:rPr>
          <w:rFonts w:eastAsiaTheme="minorEastAsia"/>
        </w:rPr>
        <w:t xml:space="preserve"> as can be seen in figure 1</w:t>
      </w:r>
      <w:r w:rsidR="00F139BE">
        <w:rPr>
          <w:rFonts w:eastAsiaTheme="minorEastAsia"/>
        </w:rPr>
        <w:t>.</w:t>
      </w:r>
      <w:r w:rsidR="0043012B">
        <w:rPr>
          <w:rFonts w:eastAsiaTheme="minorEastAsia"/>
        </w:rPr>
        <w:t xml:space="preserve"> The mean of the histogram also show</w:t>
      </w:r>
      <w:r w:rsidR="005469A7">
        <w:rPr>
          <w:rFonts w:eastAsiaTheme="minorEastAsia"/>
        </w:rPr>
        <w:t>ed</w:t>
      </w:r>
      <w:r w:rsidR="0043012B">
        <w:rPr>
          <w:rFonts w:eastAsiaTheme="minorEastAsia"/>
        </w:rPr>
        <w:t xml:space="preserve"> good results enhancing the contrast of the image, enhancing almost all of the contrast </w:t>
      </w:r>
      <w:r w:rsidR="00F70D2B">
        <w:rPr>
          <w:rFonts w:eastAsiaTheme="minorEastAsia"/>
        </w:rPr>
        <w:t>indices</w:t>
      </w:r>
      <w:r w:rsidR="0043012B">
        <w:rPr>
          <w:rFonts w:eastAsiaTheme="minorEastAsia"/>
        </w:rPr>
        <w:t xml:space="preserve"> except for the SNR and EPI</w:t>
      </w:r>
      <w:r w:rsidR="002936C4">
        <w:rPr>
          <w:rFonts w:eastAsiaTheme="minorEastAsia"/>
        </w:rPr>
        <w:t>; this texture descriptor may be used instead of the SRE of the run-length matrix for image enhancement when time is an important factor since first order texture descriptors have lower computational cos</w:t>
      </w:r>
      <w:r w:rsidR="00BB7857">
        <w:rPr>
          <w:rFonts w:eastAsiaTheme="minorEastAsia"/>
        </w:rPr>
        <w:t>t than higher order descriptors</w:t>
      </w:r>
      <w:r w:rsidR="002936C4">
        <w:rPr>
          <w:rFonts w:eastAsiaTheme="minorEastAsia"/>
        </w:rPr>
        <w:fldChar w:fldCharType="begin" w:fldLock="1"/>
      </w:r>
      <w:r w:rsidR="001E1856">
        <w:rPr>
          <w:rFonts w:eastAsiaTheme="minorEastAsia"/>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"&lt;sup&gt;16&lt;/sup&gt;", "plainTextFormattedCitation" : "16", "previouslyFormattedCitation" : "&lt;sup&gt;14&lt;/sup&gt;" }, "properties" : { "noteIndex" : 0 }, "schema" : "https://github.com/citation-style-language/schema/raw/master/csl-citation.json" }</w:instrText>
      </w:r>
      <w:r w:rsidR="002936C4">
        <w:rPr>
          <w:rFonts w:eastAsiaTheme="minorEastAsia"/>
        </w:rPr>
        <w:fldChar w:fldCharType="separate"/>
      </w:r>
      <w:r w:rsidR="001E1856" w:rsidRPr="001E1856">
        <w:rPr>
          <w:rFonts w:eastAsiaTheme="minorEastAsia"/>
          <w:noProof/>
          <w:vertAlign w:val="superscript"/>
        </w:rPr>
        <w:t>16</w:t>
      </w:r>
      <w:r w:rsidR="002936C4">
        <w:rPr>
          <w:rFonts w:eastAsiaTheme="minorEastAsia"/>
        </w:rPr>
        <w:fldChar w:fldCharType="end"/>
      </w:r>
      <w:r w:rsidR="002936C4">
        <w:rPr>
          <w:rFonts w:eastAsiaTheme="minorEastAsia"/>
        </w:rPr>
        <w:t xml:space="preserve">. The </w:t>
      </w:r>
      <w:r w:rsidR="005469A7">
        <w:rPr>
          <w:rFonts w:eastAsiaTheme="minorEastAsia"/>
        </w:rPr>
        <w:t xml:space="preserve">proposed </w:t>
      </w:r>
      <w:r w:rsidR="002936C4">
        <w:rPr>
          <w:rFonts w:eastAsiaTheme="minorEastAsia"/>
        </w:rPr>
        <w:t xml:space="preserve">pre-processing intensity </w:t>
      </w:r>
      <w:r w:rsidR="005469A7">
        <w:rPr>
          <w:rFonts w:eastAsiaTheme="minorEastAsia"/>
        </w:rPr>
        <w:t xml:space="preserve">step, using histogram equalization and Gaussian anisotropic filtering, showed similar results to the mean of the histogram, but this pre-processing step was able to preserve the edges of the tumor, meaning that it is a good alternative for breast tumor contrast enhancement in ultrasound images. </w:t>
      </w:r>
      <w:r w:rsidR="002936C4">
        <w:rPr>
          <w:rFonts w:eastAsiaTheme="minorEastAsia"/>
        </w:rPr>
        <w:t xml:space="preserve">  </w:t>
      </w:r>
      <w:r w:rsidR="0043012B">
        <w:rPr>
          <w:rFonts w:eastAsiaTheme="minorEastAsia"/>
        </w:rPr>
        <w:t xml:space="preserve"> </w:t>
      </w:r>
      <w:r w:rsidR="00F139BE">
        <w:rPr>
          <w:rFonts w:eastAsiaTheme="minorEastAsia"/>
        </w:rPr>
        <w:t xml:space="preserve"> </w:t>
      </w:r>
    </w:p>
    <w:p w14:paraId="097103AC" w14:textId="77777777" w:rsidR="004C0E4C" w:rsidRDefault="009E6511" w:rsidP="00185554">
      <w:pPr>
        <w:jc w:val="both"/>
        <w:rPr>
          <w:rFonts w:eastAsiaTheme="minorEastAsia"/>
        </w:rPr>
      </w:pPr>
      <w:r>
        <w:rPr>
          <w:rFonts w:eastAsiaTheme="minorEastAsia"/>
        </w:rPr>
        <w:t xml:space="preserve">The segmentation was evaluated using five </w:t>
      </w:r>
      <w:r w:rsidR="00F70D2B">
        <w:rPr>
          <w:rFonts w:eastAsiaTheme="minorEastAsia"/>
        </w:rPr>
        <w:t>indices</w:t>
      </w:r>
      <w:r>
        <w:rPr>
          <w:rFonts w:eastAsiaTheme="minorEastAsia"/>
        </w:rPr>
        <w:t xml:space="preserve"> (accuracy, </w:t>
      </w:r>
      <w:r w:rsidR="00BE4DF5">
        <w:rPr>
          <w:rFonts w:eastAsiaTheme="minorEastAsia"/>
        </w:rPr>
        <w:t>sensitivity</w:t>
      </w:r>
      <w:r>
        <w:rPr>
          <w:rFonts w:eastAsiaTheme="minorEastAsia"/>
        </w:rPr>
        <w:t xml:space="preserve">, specificity, PPV and NPV), </w:t>
      </w:r>
      <w:r w:rsidR="007A298E">
        <w:rPr>
          <w:rFonts w:eastAsiaTheme="minorEastAsia"/>
        </w:rPr>
        <w:t xml:space="preserve">and we use a semi-automatic segmentation supervised by a physician as </w:t>
      </w:r>
      <w:r w:rsidR="009D3496">
        <w:rPr>
          <w:rFonts w:eastAsiaTheme="minorEastAsia"/>
        </w:rPr>
        <w:t xml:space="preserve">the </w:t>
      </w:r>
      <w:r w:rsidR="00EF62E1">
        <w:rPr>
          <w:rFonts w:eastAsiaTheme="minorEastAsia"/>
        </w:rPr>
        <w:t>ground truth</w:t>
      </w:r>
      <w:r w:rsidR="009D3496">
        <w:rPr>
          <w:rFonts w:eastAsiaTheme="minorEastAsia"/>
        </w:rPr>
        <w:t xml:space="preserve">. </w:t>
      </w:r>
      <w:r w:rsidR="0000599A">
        <w:rPr>
          <w:rFonts w:eastAsiaTheme="minorEastAsia"/>
        </w:rPr>
        <w:t>Table 5 shows that S</w:t>
      </w:r>
      <w:r w:rsidR="002E44AD">
        <w:rPr>
          <w:rFonts w:eastAsiaTheme="minorEastAsia"/>
        </w:rPr>
        <w:t xml:space="preserve">RE of the run-length matrix is the texture descriptor, of all listed in table 1, that enhance the segmentation results the best, having a significant increase in all of the </w:t>
      </w:r>
      <w:r w:rsidR="00F70D2B">
        <w:rPr>
          <w:rFonts w:eastAsiaTheme="minorEastAsia"/>
        </w:rPr>
        <w:t>indices</w:t>
      </w:r>
      <w:r w:rsidR="002E44AD">
        <w:rPr>
          <w:rFonts w:eastAsiaTheme="minorEastAsia"/>
        </w:rPr>
        <w:t xml:space="preserve"> used here to evaluate the segmentation, except for the NPV where the increase was not significant bu</w:t>
      </w:r>
      <w:r w:rsidR="00C30C64">
        <w:rPr>
          <w:rFonts w:eastAsiaTheme="minorEastAsia"/>
        </w:rPr>
        <w:t>t the value was not diminished; it is important to notice that t</w:t>
      </w:r>
      <w:r w:rsidR="0000599A">
        <w:rPr>
          <w:rFonts w:eastAsiaTheme="minorEastAsia"/>
        </w:rPr>
        <w:t>his texture descriptor is also the one that shows better results in contrast enhancement</w:t>
      </w:r>
      <w:r w:rsidR="002050B0">
        <w:rPr>
          <w:rFonts w:eastAsiaTheme="minorEastAsia"/>
        </w:rPr>
        <w:t xml:space="preserve"> increasing the MD and decreasing the histogram intersection significantly making easier to differentiate between regions when using the normalized histogram as a probability function</w:t>
      </w:r>
      <w:r w:rsidR="002E44AD">
        <w:rPr>
          <w:rFonts w:eastAsiaTheme="minorEastAsia"/>
        </w:rPr>
        <w:t xml:space="preserve">. </w:t>
      </w:r>
      <w:r w:rsidR="009055FD">
        <w:rPr>
          <w:rFonts w:eastAsiaTheme="minorEastAsia"/>
        </w:rPr>
        <w:t>The segmentation results reported in this work show that texture features provide useful information that helps to distinguish between tumors and normal tissue in breast ultrasound images, table 5 shows that the homogeneity of the co-occurrence matrix provides useful information to improve the outcome of the segmentation even though this texture descriptor does not enhance the contrast of the image.</w:t>
      </w:r>
    </w:p>
    <w:p w14:paraId="4FA68891" w14:textId="13237651" w:rsidR="004C0E4C" w:rsidRDefault="00C879CB" w:rsidP="00185554">
      <w:pPr>
        <w:jc w:val="both"/>
        <w:rPr>
          <w:rFonts w:eastAsiaTheme="minorEastAsia"/>
        </w:rPr>
      </w:pPr>
      <w:r>
        <w:rPr>
          <w:rFonts w:eastAsiaTheme="minorEastAsia"/>
        </w:rPr>
        <w:t>Although different texture descriptors provide different information about the texture of the lesion, in this work the segmentation was made using only one texture feature in order to evaluate its effects accurately. Our results show</w:t>
      </w:r>
      <w:r w:rsidR="004C0E4C">
        <w:rPr>
          <w:rFonts w:eastAsiaTheme="minorEastAsia"/>
        </w:rPr>
        <w:t xml:space="preserve"> that run-length texture descriptors lead to the best </w:t>
      </w:r>
      <w:r>
        <w:rPr>
          <w:rFonts w:eastAsiaTheme="minorEastAsia"/>
        </w:rPr>
        <w:t xml:space="preserve">contrast enhancement and segmentation </w:t>
      </w:r>
      <w:r w:rsidR="004C0E4C">
        <w:rPr>
          <w:rFonts w:eastAsiaTheme="minorEastAsia"/>
        </w:rPr>
        <w:t xml:space="preserve">results. </w:t>
      </w:r>
      <w:del w:id="87" w:author="FERNANDO ARAMBULA" w:date="2015-07-01T18:28:00Z">
        <w:r w:rsidR="005428EA" w:rsidDel="00164691">
          <w:rPr>
            <w:rFonts w:eastAsiaTheme="minorEastAsia"/>
          </w:rPr>
          <w:delText>Texture analysis depends on the parameters used to obtain the texture feature, such as window size, distance and angle in the case of co-occurrence based descriptors, and run-length distance when using run-length texture f</w:delText>
        </w:r>
        <w:r w:rsidDel="00164691">
          <w:rPr>
            <w:rFonts w:eastAsiaTheme="minorEastAsia"/>
          </w:rPr>
          <w:delText xml:space="preserve">eatures. </w:delText>
        </w:r>
      </w:del>
    </w:p>
    <w:p w14:paraId="42D20D86" w14:textId="77777777" w:rsidR="00972FC1" w:rsidRDefault="00972FC1" w:rsidP="00972FC1">
      <w:pPr>
        <w:autoSpaceDE w:val="0"/>
        <w:autoSpaceDN w:val="0"/>
        <w:adjustRightInd w:val="0"/>
        <w:spacing w:after="0" w:line="240" w:lineRule="auto"/>
        <w:jc w:val="both"/>
        <w:rPr>
          <w:rFonts w:cstheme="minorHAnsi"/>
        </w:rPr>
      </w:pPr>
      <w:r>
        <w:rPr>
          <w:rFonts w:eastAsiaTheme="minorEastAsia"/>
          <w:b/>
        </w:rPr>
        <w:t xml:space="preserve">Acknowledge: </w:t>
      </w:r>
      <w:r w:rsidRPr="00972FC1">
        <w:rPr>
          <w:rFonts w:cstheme="minorHAnsi"/>
        </w:rPr>
        <w:t>The authors would like to thank the</w:t>
      </w:r>
      <w:r w:rsidR="00561337">
        <w:rPr>
          <w:rFonts w:cstheme="minorHAnsi"/>
        </w:rPr>
        <w:t xml:space="preserve"> </w:t>
      </w:r>
      <w:r w:rsidRPr="00972FC1">
        <w:rPr>
          <w:rFonts w:cstheme="minorHAnsi"/>
        </w:rPr>
        <w:t xml:space="preserve">National </w:t>
      </w:r>
      <w:r w:rsidR="001F25CC">
        <w:rPr>
          <w:rFonts w:cstheme="minorHAnsi"/>
        </w:rPr>
        <w:t>Council</w:t>
      </w:r>
      <w:r w:rsidRPr="00972FC1">
        <w:rPr>
          <w:rFonts w:cstheme="minorHAnsi"/>
        </w:rPr>
        <w:t xml:space="preserve"> of Science and Technology and the National Autonomous University of Mexico for the support of this work.</w:t>
      </w:r>
    </w:p>
    <w:p w14:paraId="0F5DA845" w14:textId="77777777" w:rsidR="00C30C64" w:rsidRDefault="00C30C64" w:rsidP="00972FC1">
      <w:pPr>
        <w:autoSpaceDE w:val="0"/>
        <w:autoSpaceDN w:val="0"/>
        <w:adjustRightInd w:val="0"/>
        <w:spacing w:after="0" w:line="240" w:lineRule="auto"/>
        <w:jc w:val="both"/>
        <w:rPr>
          <w:rFonts w:cstheme="minorHAnsi"/>
        </w:rPr>
      </w:pPr>
    </w:p>
    <w:p w14:paraId="170D29B3" w14:textId="77777777" w:rsidR="00C30C64" w:rsidRDefault="00C30C64" w:rsidP="00972FC1">
      <w:pPr>
        <w:autoSpaceDE w:val="0"/>
        <w:autoSpaceDN w:val="0"/>
        <w:adjustRightInd w:val="0"/>
        <w:spacing w:after="0" w:line="240" w:lineRule="auto"/>
        <w:jc w:val="both"/>
        <w:rPr>
          <w:rFonts w:cstheme="minorHAnsi"/>
        </w:rPr>
      </w:pPr>
    </w:p>
    <w:p w14:paraId="6F056834" w14:textId="77777777" w:rsidR="00C879CB" w:rsidRPr="00972FC1" w:rsidRDefault="00C879CB" w:rsidP="00972FC1">
      <w:pPr>
        <w:autoSpaceDE w:val="0"/>
        <w:autoSpaceDN w:val="0"/>
        <w:adjustRightInd w:val="0"/>
        <w:spacing w:after="0" w:line="240" w:lineRule="auto"/>
        <w:jc w:val="both"/>
        <w:rPr>
          <w:rFonts w:cstheme="minorHAnsi"/>
        </w:rPr>
      </w:pPr>
    </w:p>
    <w:p w14:paraId="3D7B8B3A" w14:textId="77777777" w:rsidR="00972FC1" w:rsidRDefault="00972FC1" w:rsidP="0003735E">
      <w:pPr>
        <w:spacing w:after="0"/>
        <w:jc w:val="both"/>
        <w:rPr>
          <w:rFonts w:eastAsiaTheme="minorEastAsia"/>
          <w:b/>
        </w:rPr>
      </w:pPr>
    </w:p>
    <w:p w14:paraId="4798FF1F" w14:textId="77777777" w:rsidR="004807FA" w:rsidRDefault="004807FA" w:rsidP="0003735E">
      <w:pPr>
        <w:spacing w:after="0"/>
        <w:jc w:val="both"/>
        <w:rPr>
          <w:rFonts w:eastAsiaTheme="minorEastAsia"/>
          <w:b/>
        </w:rPr>
      </w:pPr>
      <w:r w:rsidRPr="006C4051">
        <w:rPr>
          <w:rFonts w:eastAsiaTheme="minorEastAsia"/>
          <w:b/>
        </w:rPr>
        <w:t>References</w:t>
      </w:r>
    </w:p>
    <w:p w14:paraId="538013F0" w14:textId="77777777" w:rsidR="005428EA" w:rsidRPr="006C4051" w:rsidRDefault="005428EA" w:rsidP="0003735E">
      <w:pPr>
        <w:spacing w:after="0"/>
        <w:jc w:val="both"/>
        <w:rPr>
          <w:rFonts w:eastAsiaTheme="minorEastAsia"/>
          <w:b/>
        </w:rPr>
      </w:pPr>
    </w:p>
    <w:p w14:paraId="7389C98F" w14:textId="77777777" w:rsidR="001E1856" w:rsidRPr="001E1856" w:rsidRDefault="004807FA">
      <w:pPr>
        <w:pStyle w:val="NormalWeb"/>
        <w:ind w:left="640" w:hanging="640"/>
        <w:divId w:val="2035034246"/>
        <w:rPr>
          <w:rFonts w:ascii="Calibri" w:hAnsi="Calibri" w:cs="Calibri"/>
          <w:noProof/>
          <w:sz w:val="16"/>
        </w:rPr>
      </w:pPr>
      <w:r w:rsidRPr="006C4051">
        <w:rPr>
          <w:sz w:val="16"/>
          <w:szCs w:val="16"/>
        </w:rPr>
        <w:fldChar w:fldCharType="begin" w:fldLock="1"/>
      </w:r>
      <w:r w:rsidRPr="006C4051">
        <w:rPr>
          <w:sz w:val="16"/>
          <w:szCs w:val="16"/>
        </w:rPr>
        <w:instrText xml:space="preserve">ADDIN Mendeley Bibliography CSL_BIBLIOGRAPHY </w:instrText>
      </w:r>
      <w:r w:rsidRPr="006C4051">
        <w:rPr>
          <w:sz w:val="16"/>
          <w:szCs w:val="16"/>
        </w:rPr>
        <w:fldChar w:fldCharType="separate"/>
      </w:r>
      <w:r w:rsidR="001E1856" w:rsidRPr="001E1856">
        <w:rPr>
          <w:rFonts w:ascii="Calibri" w:hAnsi="Calibri" w:cs="Calibri"/>
          <w:noProof/>
          <w:sz w:val="16"/>
        </w:rPr>
        <w:t xml:space="preserve">1. </w:t>
      </w:r>
      <w:r w:rsidR="001E1856" w:rsidRPr="001E1856">
        <w:rPr>
          <w:rFonts w:ascii="Calibri" w:hAnsi="Calibri" w:cs="Calibri"/>
          <w:noProof/>
          <w:sz w:val="16"/>
        </w:rPr>
        <w:tab/>
        <w:t>Jiao J, Wang Y. Automatic boundary detection in breast ultrasound images based on improved pulse coupled neural network and active contour model. 5th International Conference on Bioinformatics and Biomedical Engineering, iCBBE 2011 [Internet]. 2011. Available from: http://www.scopus.com/inward/record.url?eid=2-s2.0-79960133488&amp;partnerID=40&amp;md5=2fbc2be3a6c29e8afa2686a80a22de7d</w:t>
      </w:r>
    </w:p>
    <w:p w14:paraId="080657F5" w14:textId="77777777"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2. </w:t>
      </w:r>
      <w:r w:rsidRPr="001E1856">
        <w:rPr>
          <w:rFonts w:ascii="Calibri" w:hAnsi="Calibri" w:cs="Calibri"/>
          <w:noProof/>
          <w:sz w:val="16"/>
        </w:rPr>
        <w:tab/>
        <w:t>Halliwell M. A tutorial on ultrasonic physics and imaging techniques. Proc Inst Mech Eng Part H J Eng Med [Internet]. 2010;224(2):127–42. Available from: http://www.scopus.com/inward/record.url?eid=2-s2.0-76849088916&amp;partnerID=40&amp;md5=2e31c49ee5eacb38e9d8eff368395571</w:t>
      </w:r>
    </w:p>
    <w:p w14:paraId="7668FFC8" w14:textId="77777777"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3. </w:t>
      </w:r>
      <w:r w:rsidRPr="001E1856">
        <w:rPr>
          <w:rFonts w:ascii="Calibri" w:hAnsi="Calibri" w:cs="Calibri"/>
          <w:noProof/>
          <w:sz w:val="16"/>
        </w:rPr>
        <w:tab/>
        <w:t>Chen D-R, Chang R-F, Wu W-J, Moon WK, Wu W-L. 3-D breast ultrasound segmentation using active contour model. Ultrasound Med Biol [Internet]. 2003;29(7):1017–26. Available from: http://www.scopus.com/inward/record.url?eid=2-s2.0-0038104383&amp;partnerID=40&amp;md5=7ce9fd930964c1fa833d59c54cbee0f2</w:t>
      </w:r>
    </w:p>
    <w:p w14:paraId="35299B2F" w14:textId="77777777"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4. </w:t>
      </w:r>
      <w:r w:rsidRPr="001E1856">
        <w:rPr>
          <w:rFonts w:ascii="Calibri" w:hAnsi="Calibri" w:cs="Calibri"/>
          <w:noProof/>
          <w:sz w:val="16"/>
        </w:rPr>
        <w:tab/>
        <w:t>Rajaei A, Dallalzadeh E, Rangarajan L. Segmentation of Pre-processed Medical Images: An Approach Based on Range Filter. Int J Image, Graph Signal Process [Internet]. 2012 Sep 1 [cited 2015 Feb 12];4(9):8. Available from: http://www.mecs-press.org/ijigsp/ijigsp-v4-n9/v4n9-2.html</w:t>
      </w:r>
    </w:p>
    <w:p w14:paraId="183339E9" w14:textId="77777777"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5. </w:t>
      </w:r>
      <w:r w:rsidRPr="001E1856">
        <w:rPr>
          <w:rFonts w:ascii="Calibri" w:hAnsi="Calibri" w:cs="Calibri"/>
          <w:noProof/>
          <w:sz w:val="16"/>
        </w:rPr>
        <w:tab/>
        <w:t xml:space="preserve">Liao YY, Wu JC, Li CH, Yeh CK. Texture feature analysis for breast ultrasound image enhancement. Ultrason Imaging. 2011;33:264–78. </w:t>
      </w:r>
    </w:p>
    <w:p w14:paraId="00415F56" w14:textId="77777777"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6. </w:t>
      </w:r>
      <w:r w:rsidRPr="001E1856">
        <w:rPr>
          <w:rFonts w:ascii="Calibri" w:hAnsi="Calibri" w:cs="Calibri"/>
          <w:noProof/>
          <w:sz w:val="16"/>
        </w:rPr>
        <w:tab/>
        <w:t>Madabhushi A, Metaxas DN. Combining low-, high-level and empirical domain knowledge for automated segmentation of ultrasonic breast lesions. IEEE Trans Med Imaging [Internet]. 2003;22(2):155–69. Available from: http://www.scopus.com/inward/record.url?eid=2-s2.0-0038398643&amp;partnerID=40&amp;md5=8f3c0cb69868bd81039a7d66c017a20e</w:t>
      </w:r>
    </w:p>
    <w:p w14:paraId="66F328DA" w14:textId="77777777"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7. </w:t>
      </w:r>
      <w:r w:rsidRPr="001E1856">
        <w:rPr>
          <w:rFonts w:ascii="Calibri" w:hAnsi="Calibri" w:cs="Calibri"/>
          <w:noProof/>
          <w:sz w:val="16"/>
        </w:rPr>
        <w:tab/>
        <w:t>Huang S-F, Chen Y-C, Woo KM. Neural network analysis applied to tumor segmentation on 3D breast ultrasound images. 2008 5th IEEE International Symposium on Biomedical Imaging: From Nano to Macro, Proceedings, ISBI [Internet]. 2008. p. 1303–6. Available from: http://www.scopus.com/inward/record.url?eid=2-s2.0-51049090141&amp;partnerID=40&amp;md5=fb1a47c542dd589d7e2fb66be1f4d161</w:t>
      </w:r>
    </w:p>
    <w:p w14:paraId="19731F65" w14:textId="77777777"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8. </w:t>
      </w:r>
      <w:r w:rsidRPr="001E1856">
        <w:rPr>
          <w:rFonts w:ascii="Calibri" w:hAnsi="Calibri" w:cs="Calibri"/>
          <w:noProof/>
          <w:sz w:val="16"/>
        </w:rPr>
        <w:tab/>
        <w:t>Bader W, Böhmer S, Van Leeuwen P, Hackmann J, Westhof G, Hatzmann W. Does texture analysis improve breast ultrasound precision? Ultrasound Obstet Gynecol [Internet]. 2000;15(4):311–6. Available from: http://www.scopus.com/inward/record.url?eid=2-s2.0-0034543860&amp;partnerID=40&amp;md5=de959bbf56615fddc3548fa4861e418e</w:t>
      </w:r>
    </w:p>
    <w:p w14:paraId="708832A4" w14:textId="77777777"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9. </w:t>
      </w:r>
      <w:r w:rsidRPr="001E1856">
        <w:rPr>
          <w:rFonts w:ascii="Calibri" w:hAnsi="Calibri" w:cs="Calibri"/>
          <w:noProof/>
          <w:sz w:val="16"/>
        </w:rPr>
        <w:tab/>
        <w:t>Liu B, Cheng HD, Huang J, Tian J, Tang X, Liu J. Fully automatic and segmentation-robust classification of breast tumors based on local texture analysis of ultrasound images. Pattern Recognit [Internet]. 2010;43(1):280–98. Available from: http://www.scopus.com/inward/record.url?eid=2-s2.0-68949159836&amp;partnerID=40&amp;md5=849f4e2d8f796deb81ef01d7be063f00</w:t>
      </w:r>
    </w:p>
    <w:p w14:paraId="340BAC53" w14:textId="77777777"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10. </w:t>
      </w:r>
      <w:r w:rsidRPr="001E1856">
        <w:rPr>
          <w:rFonts w:ascii="Calibri" w:hAnsi="Calibri" w:cs="Calibri"/>
          <w:noProof/>
          <w:sz w:val="16"/>
        </w:rPr>
        <w:tab/>
        <w:t>F. Igual R. Mayo THUCAR, M.Ujaldon. Optimizing Co-Occurrence Matrices on Graphics Processors Using Sparse Representations. 9th Int</w:t>
      </w:r>
      <w:r w:rsidRPr="001E1856">
        <w:rPr>
          <w:rFonts w:ascii="Tahoma" w:hAnsi="Tahoma" w:cs="Tahoma"/>
          <w:noProof/>
          <w:sz w:val="16"/>
        </w:rPr>
        <w:t>�</w:t>
      </w:r>
      <w:r w:rsidRPr="001E1856">
        <w:rPr>
          <w:rFonts w:ascii="Calibri" w:hAnsi="Calibri" w:cs="Calibri"/>
          <w:noProof/>
          <w:sz w:val="16"/>
        </w:rPr>
        <w:t xml:space="preserve"> Workshop on State-of-the-Art in Science and Parallel Computing, Trondheim, Norway. 2008. </w:t>
      </w:r>
    </w:p>
    <w:p w14:paraId="3EDEB19C" w14:textId="77777777"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11. </w:t>
      </w:r>
      <w:r w:rsidRPr="001E1856">
        <w:rPr>
          <w:rFonts w:ascii="Calibri" w:hAnsi="Calibri" w:cs="Calibri"/>
          <w:noProof/>
          <w:sz w:val="16"/>
        </w:rPr>
        <w:tab/>
        <w:t>Yassine IS, Belfkih S, Najah S, Zenkouar H. A new method for texture image segmentation. 2010 5th International Symposium On I/V Communications and Mobile Network [Internet]. IEEE; 2010 [cited 2015 Feb 12]. p. 1–4. Available from: http://ieeexplore.ieee.org/lpdocs/epic03/wrapper.htm?arnumber=5656161</w:t>
      </w:r>
    </w:p>
    <w:p w14:paraId="00509620" w14:textId="77777777"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12. </w:t>
      </w:r>
      <w:r w:rsidRPr="001E1856">
        <w:rPr>
          <w:rFonts w:ascii="Calibri" w:hAnsi="Calibri" w:cs="Calibri"/>
          <w:noProof/>
          <w:sz w:val="16"/>
        </w:rPr>
        <w:tab/>
        <w:t xml:space="preserve">Lv C, Wang G. Image Contrast Enhancement by Optimal Histogram Matching. J Comput Inf Syst. 2015;3:1163–70. </w:t>
      </w:r>
    </w:p>
    <w:p w14:paraId="2E9C050B" w14:textId="77777777"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13. </w:t>
      </w:r>
      <w:r w:rsidRPr="001E1856">
        <w:rPr>
          <w:rFonts w:ascii="Calibri" w:hAnsi="Calibri" w:cs="Calibri"/>
          <w:noProof/>
          <w:sz w:val="16"/>
        </w:rPr>
        <w:tab/>
        <w:t xml:space="preserve">Kaur R. Histogram Equalization Tool : Brightness Preservation and Contrast Enhancement using Segmentation with. Int J Comput Appl. 2015;111(2):11–23. </w:t>
      </w:r>
    </w:p>
    <w:p w14:paraId="327A5269" w14:textId="77777777"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14. </w:t>
      </w:r>
      <w:r w:rsidRPr="001E1856">
        <w:rPr>
          <w:rFonts w:ascii="Calibri" w:hAnsi="Calibri" w:cs="Calibri"/>
          <w:noProof/>
          <w:sz w:val="16"/>
        </w:rPr>
        <w:tab/>
        <w:t>Selvarajah S, Kodituwakku SR. Analysis and Comparison of Texture Features for Content Based Image Retrieval. Int J Latest Trends Comput [Internet]. 2011;2(1):108–13. Available from: http://www.ijltc.excelingtech.co.uk/vol2issue1/18-vol2issue1.pdf</w:t>
      </w:r>
    </w:p>
    <w:p w14:paraId="19B85F16" w14:textId="77777777"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lastRenderedPageBreak/>
        <w:t xml:space="preserve">15. </w:t>
      </w:r>
      <w:r w:rsidRPr="001E1856">
        <w:rPr>
          <w:rFonts w:ascii="Calibri" w:hAnsi="Calibri" w:cs="Calibri"/>
          <w:noProof/>
          <w:sz w:val="16"/>
        </w:rPr>
        <w:tab/>
        <w:t xml:space="preserve">Aggarwal N, Agrawal RK. First and Second Order Statistics Features for Classification of Magnetic Resonance Brain Images. J Signal Inf Process. 2012;3(May):146–53. </w:t>
      </w:r>
    </w:p>
    <w:p w14:paraId="512499C5" w14:textId="77777777"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16. </w:t>
      </w:r>
      <w:r w:rsidRPr="001E1856">
        <w:rPr>
          <w:rFonts w:ascii="Calibri" w:hAnsi="Calibri" w:cs="Calibri"/>
          <w:noProof/>
          <w:sz w:val="16"/>
        </w:rPr>
        <w:tab/>
        <w:t>Piliouras N, Kalatzis I, Dimitropoulos N, Cavouras D. Development of the cubic least squares mapping linear-kernel support vector machine classifier for improving the characterization of breast lesions on ultrasound. Comput Med Imaging Graph [Internet]. 2004;28(5):247–55. Available from: http://www.sciencedirect.com/science/article/pii/S0895611104000515</w:t>
      </w:r>
    </w:p>
    <w:p w14:paraId="042BFF0D" w14:textId="77777777"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17. </w:t>
      </w:r>
      <w:r w:rsidRPr="001E1856">
        <w:rPr>
          <w:rFonts w:ascii="Calibri" w:hAnsi="Calibri" w:cs="Calibri"/>
          <w:noProof/>
          <w:sz w:val="16"/>
        </w:rPr>
        <w:tab/>
        <w:t xml:space="preserve">Haralick RM. Statistical and structural approaches to texture. Proc IEEE. 1979;67(5):786–804. </w:t>
      </w:r>
    </w:p>
    <w:p w14:paraId="26E43917" w14:textId="77777777"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18. </w:t>
      </w:r>
      <w:r w:rsidRPr="001E1856">
        <w:rPr>
          <w:rFonts w:ascii="Calibri" w:hAnsi="Calibri" w:cs="Calibri"/>
          <w:noProof/>
          <w:sz w:val="16"/>
        </w:rPr>
        <w:tab/>
        <w:t xml:space="preserve">Tang X. Texture information in run-length matrices. Image Process IEEE Trans. 1998;7(11):1602–9. </w:t>
      </w:r>
    </w:p>
    <w:p w14:paraId="1C6EF702" w14:textId="77777777"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19. </w:t>
      </w:r>
      <w:r w:rsidRPr="001E1856">
        <w:rPr>
          <w:rFonts w:ascii="Calibri" w:hAnsi="Calibri" w:cs="Calibri"/>
          <w:noProof/>
          <w:sz w:val="16"/>
        </w:rPr>
        <w:tab/>
        <w:t>Galloway MM. Texture analysis using gray level run lengths. Comput Graph Image Process [Internet]. 1975;4(2):172–9. Available from: http://www.sciencedirect.com/science/article/pii/S0146664X75800086</w:t>
      </w:r>
    </w:p>
    <w:p w14:paraId="6806BE6C" w14:textId="77777777"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20. </w:t>
      </w:r>
      <w:r w:rsidRPr="001E1856">
        <w:rPr>
          <w:rFonts w:ascii="Calibri" w:hAnsi="Calibri" w:cs="Calibri"/>
          <w:noProof/>
          <w:sz w:val="16"/>
        </w:rPr>
        <w:tab/>
        <w:t xml:space="preserve">Murmis VG, Gisvold JJ, Kinter TM, Greenleaf JF. Texture analysis of ultrasound B-scans to aid diagnosis of cancerous lesions in the breast. Ultrasonics Symposium, 1988 Proceedings, IEEE 1988. 1988. p. 839–42 vol.2. </w:t>
      </w:r>
    </w:p>
    <w:p w14:paraId="65C42600" w14:textId="77777777"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21. </w:t>
      </w:r>
      <w:r w:rsidRPr="001E1856">
        <w:rPr>
          <w:rFonts w:ascii="Calibri" w:hAnsi="Calibri" w:cs="Calibri"/>
          <w:noProof/>
          <w:sz w:val="16"/>
        </w:rPr>
        <w:tab/>
        <w:t>Lefebvre F, Meunier M, Thibault F, Laugier P, Berger G. Computerized ultrasound B-scan characterization of breast nodules. Ultrasound Med Biol [Internet]. 2000;26(9):1421–8. Available from: http://www.sciencedirect.com/science/article/pii/S0301562900003021</w:t>
      </w:r>
    </w:p>
    <w:p w14:paraId="30F2B600" w14:textId="77777777"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22. </w:t>
      </w:r>
      <w:r w:rsidRPr="001E1856">
        <w:rPr>
          <w:rFonts w:ascii="Calibri" w:hAnsi="Calibri" w:cs="Calibri"/>
          <w:noProof/>
          <w:sz w:val="16"/>
        </w:rPr>
        <w:tab/>
        <w:t>Chang R-F, Wu W-J, Moon WK, Chen D-R. Automatic ultrasound segmentation and morphology based diagnosis of solid breast tumors. Breast Cancer Res Treat [Internet]. 2005;89(2):179–85. Available from: http://www.scopus.com/inward/record.url?eid=2-s2.0-13844267711&amp;partnerID=40&amp;md5=e041bd7389900373ab3295633ebbfbba</w:t>
      </w:r>
    </w:p>
    <w:p w14:paraId="6A3CFC55" w14:textId="77777777"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23. </w:t>
      </w:r>
      <w:r w:rsidRPr="001E1856">
        <w:rPr>
          <w:rFonts w:ascii="Calibri" w:hAnsi="Calibri" w:cs="Calibri"/>
          <w:noProof/>
          <w:sz w:val="16"/>
        </w:rPr>
        <w:tab/>
        <w:t>Huang Q-H, Lee S-Y, Liu L-Z, Lu M-H, Jin L-W, Li A-H. A robust graph-based segmentation method for breast tumors in ultrasound images. Ultrasonics [Internet]. 2012;52(2):266–75. Available from: http://www.scopus.com/inward/record.url?eid=2-s2.0-81855206603&amp;partnerID=40&amp;md5=64f63b465f4e88b93568bd6afd633289</w:t>
      </w:r>
    </w:p>
    <w:p w14:paraId="40A93D05" w14:textId="77777777"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24. </w:t>
      </w:r>
      <w:r w:rsidRPr="001E1856">
        <w:rPr>
          <w:rFonts w:ascii="Calibri" w:hAnsi="Calibri" w:cs="Calibri"/>
          <w:noProof/>
          <w:sz w:val="16"/>
        </w:rPr>
        <w:tab/>
        <w:t>Abd-Elmoniem KZ, Youssef A-BM, Kadah YM. Real-time speckle reduction and coherence enhancement in ultrasound imaging via nonlinear anisotropic diffusion. IEEE Trans Biomed Eng [Internet]. 2002;49(9):997–1014. Available from: http://www.scopus.com/inward/record.url?eid=2-s2.0-0036721081&amp;partnerID=40&amp;md5=d5f5fbf546ad5e4399367f427a718bd0</w:t>
      </w:r>
    </w:p>
    <w:p w14:paraId="3796B120" w14:textId="77777777"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25. </w:t>
      </w:r>
      <w:r w:rsidRPr="001E1856">
        <w:rPr>
          <w:rFonts w:ascii="Calibri" w:hAnsi="Calibri" w:cs="Calibri"/>
          <w:noProof/>
          <w:sz w:val="16"/>
        </w:rPr>
        <w:tab/>
        <w:t>Huang D-S, McGinnity M, Heutte L, Zhang X-P, editors. Advanced Intelligent Computing Theories and Applications [Internet]. Berlin, Heidelberg: Springer Berlin Heidelberg; 2010 [cited 2015 Mar 2]. Available from: http://www.springerlink.com/index/10.1007/978-3-642-14831-6</w:t>
      </w:r>
    </w:p>
    <w:p w14:paraId="2B15D6F8" w14:textId="77777777" w:rsidR="001E1856" w:rsidRPr="001E1856" w:rsidRDefault="001E1856">
      <w:pPr>
        <w:pStyle w:val="NormalWeb"/>
        <w:ind w:left="640" w:hanging="640"/>
        <w:divId w:val="2035034246"/>
        <w:rPr>
          <w:rFonts w:ascii="Calibri" w:hAnsi="Calibri" w:cs="Calibri"/>
          <w:noProof/>
          <w:sz w:val="16"/>
        </w:rPr>
      </w:pPr>
      <w:r w:rsidRPr="00BE3CFB">
        <w:rPr>
          <w:rFonts w:ascii="Calibri" w:hAnsi="Calibri" w:cs="Calibri"/>
          <w:noProof/>
          <w:sz w:val="16"/>
          <w:lang w:val="es-ES"/>
          <w:rPrChange w:id="88" w:author="Fabian" w:date="2015-07-08T12:52:00Z">
            <w:rPr>
              <w:rFonts w:ascii="Calibri" w:hAnsi="Calibri" w:cs="Calibri"/>
              <w:noProof/>
              <w:sz w:val="16"/>
            </w:rPr>
          </w:rPrChange>
        </w:rPr>
        <w:t xml:space="preserve">26. </w:t>
      </w:r>
      <w:r w:rsidRPr="00BE3CFB">
        <w:rPr>
          <w:rFonts w:ascii="Calibri" w:hAnsi="Calibri" w:cs="Calibri"/>
          <w:noProof/>
          <w:sz w:val="16"/>
          <w:lang w:val="es-ES"/>
          <w:rPrChange w:id="89" w:author="Fabian" w:date="2015-07-08T12:52:00Z">
            <w:rPr>
              <w:rFonts w:ascii="Calibri" w:hAnsi="Calibri" w:cs="Calibri"/>
              <w:noProof/>
              <w:sz w:val="16"/>
            </w:rPr>
          </w:rPrChange>
        </w:rPr>
        <w:tab/>
        <w:t xml:space="preserve">Rubner Y, Tomasi C, Guibas LJ. </w:t>
      </w:r>
      <w:r w:rsidRPr="001E1856">
        <w:rPr>
          <w:rFonts w:ascii="Calibri" w:hAnsi="Calibri" w:cs="Calibri"/>
          <w:noProof/>
          <w:sz w:val="16"/>
        </w:rPr>
        <w:t>The Earth Mover’s Distance as a Metric for Image Retrieval. Int J Comput Vis [Internet]. Kluwer Academic Publishers; [cited 2015 Feb 24];40(2):99–121. Available from: http://link.springer.com/article/10.1023/A%3A1026543900054</w:t>
      </w:r>
    </w:p>
    <w:p w14:paraId="7FE4A05C" w14:textId="77777777"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27. </w:t>
      </w:r>
      <w:r w:rsidRPr="001E1856">
        <w:rPr>
          <w:rFonts w:ascii="Calibri" w:hAnsi="Calibri" w:cs="Calibri"/>
          <w:noProof/>
          <w:sz w:val="16"/>
        </w:rPr>
        <w:tab/>
        <w:t>Barla A, Odone F, Verri A. Histogram intersection kernel for image classification. Proceedings 2003 International Conference on Image Processing (Cat No03CH37429) [Internet]. IEEE; [cited 2015 Feb 24]. p. III – 513–6. Available from: http://ieeexplore.ieee.org/articleDetails.jsp?arnumber=1247294</w:t>
      </w:r>
    </w:p>
    <w:p w14:paraId="00E8F970" w14:textId="77777777"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28. </w:t>
      </w:r>
      <w:r w:rsidRPr="001E1856">
        <w:rPr>
          <w:rFonts w:ascii="Calibri" w:hAnsi="Calibri" w:cs="Calibri"/>
          <w:noProof/>
          <w:sz w:val="16"/>
        </w:rPr>
        <w:tab/>
        <w:t>Han Chumning, Guo Huadong, Wang Changlin. Edge preservation evaluation of digital speckle filters. IEEE International Geoscience and Remote Sensing Symposium [Internet]. IEEE; 2002 [cited 2015 Feb 26]. p. 2471–3. Available from: http://ieeexplore.ieee.org/lpdocs/epic03/wrapper.htm?arnumber=1026581</w:t>
      </w:r>
    </w:p>
    <w:p w14:paraId="04B5F5AA" w14:textId="77777777"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29. </w:t>
      </w:r>
      <w:r w:rsidRPr="001E1856">
        <w:rPr>
          <w:rFonts w:ascii="Calibri" w:hAnsi="Calibri" w:cs="Calibri"/>
          <w:noProof/>
          <w:sz w:val="16"/>
        </w:rPr>
        <w:tab/>
        <w:t>Legg PA, Rosin PL, Marshall D, Morgan JE. Improving accuracy and efficiency of mutual information for multi-modal retinal image registration using adaptive probability density estimation. Comput Med Imaging Graph [Internet]. 2013 Jan [cited 2015 Apr 22];37(7-8):597–606. Available from: http://www.sciencedirect.com/science/article/pii/S0895611113001377</w:t>
      </w:r>
    </w:p>
    <w:p w14:paraId="539E222C" w14:textId="77777777"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30. </w:t>
      </w:r>
      <w:r w:rsidRPr="001E1856">
        <w:rPr>
          <w:rFonts w:ascii="Calibri" w:hAnsi="Calibri" w:cs="Calibri"/>
          <w:noProof/>
          <w:sz w:val="16"/>
        </w:rPr>
        <w:tab/>
        <w:t>Byrd K, Zeng J, Chouikha M. An assessed digital mammography segmentation algorithm used for content-based image retrieval. 2006 8th international Conference on Signal Processing [Internet]. IEEE; 2006 [cited 2015 May 6]. Available from: http://www.scopus.com/inward/record.url?eid=2-s2.0-34249323051&amp;partnerID=tZOtx3y1</w:t>
      </w:r>
    </w:p>
    <w:p w14:paraId="7491C5C9" w14:textId="77777777"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lastRenderedPageBreak/>
        <w:t xml:space="preserve">31. </w:t>
      </w:r>
      <w:r w:rsidRPr="001E1856">
        <w:rPr>
          <w:rFonts w:ascii="Calibri" w:hAnsi="Calibri" w:cs="Calibri"/>
          <w:noProof/>
          <w:sz w:val="16"/>
        </w:rPr>
        <w:tab/>
        <w:t>Parikh R, Mathai A, Parikh S, Sekhar GC, Thomas R. Understanding and using sensitivity, specificity and predictive values. Indian J Ophthalmol [Internet]. 2008;56(1):45–50. Available from: http://www.scopus.com/inward/record.url?eid=2-s2.0-38149096396&amp;partnerID=tZOtx3y1</w:t>
      </w:r>
    </w:p>
    <w:p w14:paraId="175D9BC5" w14:textId="77777777"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32. </w:t>
      </w:r>
      <w:r w:rsidRPr="001E1856">
        <w:rPr>
          <w:rFonts w:ascii="Calibri" w:hAnsi="Calibri" w:cs="Calibri"/>
          <w:noProof/>
          <w:sz w:val="16"/>
        </w:rPr>
        <w:tab/>
        <w:t>Chang H-H, Zhuang AH, Valentino DJ, Chu W-C. Performance measure characterization for evaluating neuroimage segmentation algorithms. Neuroimage [Internet]. 2009 Aug 1 [cited 2015 May 13];47(1):122–35. Available from: http://www.sciencedirect.com/science/article/pii/S1053811909003279</w:t>
      </w:r>
    </w:p>
    <w:p w14:paraId="7D2D8FD5" w14:textId="77777777"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33. </w:t>
      </w:r>
      <w:r w:rsidRPr="001E1856">
        <w:rPr>
          <w:rFonts w:ascii="Calibri" w:hAnsi="Calibri" w:cs="Calibri"/>
          <w:noProof/>
          <w:sz w:val="16"/>
        </w:rPr>
        <w:tab/>
        <w:t>Akobeng AK. Understanding diagnostic tests 1: sensitivity, specificity and predictive values. Acta Paediatr [Internet]. 2007 Mar [cited 2015 Feb 26];96(3):338–41. Available from: http://www.ncbi.nlm.nih.gov/pubmed/17407452</w:t>
      </w:r>
    </w:p>
    <w:p w14:paraId="57F3D238" w14:textId="77777777" w:rsidR="001E1856" w:rsidRPr="001E1856" w:rsidRDefault="001E1856">
      <w:pPr>
        <w:pStyle w:val="NormalWeb"/>
        <w:ind w:left="640" w:hanging="640"/>
        <w:divId w:val="2035034246"/>
        <w:rPr>
          <w:rFonts w:ascii="Calibri" w:hAnsi="Calibri" w:cs="Calibri"/>
          <w:noProof/>
          <w:sz w:val="16"/>
        </w:rPr>
      </w:pPr>
      <w:r w:rsidRPr="00BE3CFB">
        <w:rPr>
          <w:rFonts w:ascii="Calibri" w:hAnsi="Calibri" w:cs="Calibri"/>
          <w:noProof/>
          <w:sz w:val="16"/>
          <w:lang w:val="es-ES"/>
          <w:rPrChange w:id="90" w:author="Fabian" w:date="2015-07-08T12:52:00Z">
            <w:rPr>
              <w:rFonts w:ascii="Calibri" w:hAnsi="Calibri" w:cs="Calibri"/>
              <w:noProof/>
              <w:sz w:val="16"/>
            </w:rPr>
          </w:rPrChange>
        </w:rPr>
        <w:t xml:space="preserve">34. </w:t>
      </w:r>
      <w:r w:rsidRPr="00BE3CFB">
        <w:rPr>
          <w:rFonts w:ascii="Calibri" w:hAnsi="Calibri" w:cs="Calibri"/>
          <w:noProof/>
          <w:sz w:val="16"/>
          <w:lang w:val="es-ES"/>
          <w:rPrChange w:id="91" w:author="Fabian" w:date="2015-07-08T12:52:00Z">
            <w:rPr>
              <w:rFonts w:ascii="Calibri" w:hAnsi="Calibri" w:cs="Calibri"/>
              <w:noProof/>
              <w:sz w:val="16"/>
            </w:rPr>
          </w:rPrChange>
        </w:rPr>
        <w:tab/>
        <w:t xml:space="preserve">Contreras Ortiz SH, Chiu T, Fox MD. </w:t>
      </w:r>
      <w:r w:rsidRPr="001E1856">
        <w:rPr>
          <w:rFonts w:ascii="Calibri" w:hAnsi="Calibri" w:cs="Calibri"/>
          <w:noProof/>
          <w:sz w:val="16"/>
        </w:rPr>
        <w:t>Ultrasound image enhancement: A review. Biomed Signal Process Control [Internet]. 2012 Sep [cited 2015 Apr 15];7(5):419–28. Available from: http://www.sciencedirect.com/science/article/pii/S1746809412000183</w:t>
      </w:r>
    </w:p>
    <w:p w14:paraId="3FD4814A" w14:textId="77777777" w:rsidR="001E1856" w:rsidRPr="001E1856" w:rsidRDefault="001E1856">
      <w:pPr>
        <w:pStyle w:val="NormalWeb"/>
        <w:ind w:left="640" w:hanging="640"/>
        <w:divId w:val="2035034246"/>
        <w:rPr>
          <w:rFonts w:ascii="Calibri" w:hAnsi="Calibri" w:cs="Calibri"/>
          <w:noProof/>
          <w:sz w:val="16"/>
        </w:rPr>
      </w:pPr>
      <w:r w:rsidRPr="001E1856">
        <w:rPr>
          <w:rFonts w:ascii="Calibri" w:hAnsi="Calibri" w:cs="Calibri"/>
          <w:noProof/>
          <w:sz w:val="16"/>
        </w:rPr>
        <w:t xml:space="preserve">35. </w:t>
      </w:r>
      <w:r w:rsidRPr="001E1856">
        <w:rPr>
          <w:rFonts w:ascii="Calibri" w:hAnsi="Calibri" w:cs="Calibri"/>
          <w:noProof/>
          <w:sz w:val="16"/>
        </w:rPr>
        <w:tab/>
        <w:t xml:space="preserve">Guo Y, Cheng HD, Huang J, Tian J, Zhao W, Sun L, et al. Breast ultrasound image enhancement using fuzzy logic. Ultrasound Med Biol [Internet]. 2006 Mar [cited 2015 May 29];32(2):237–47. Available from: http://www.sciencedirect.com/science/article/pii/S0301562905004175 </w:t>
      </w:r>
    </w:p>
    <w:p w14:paraId="5670D0A5" w14:textId="77777777" w:rsidR="002E44AD" w:rsidRPr="004F5BB4" w:rsidRDefault="004807FA" w:rsidP="001E1856">
      <w:pPr>
        <w:pStyle w:val="NormalWeb"/>
        <w:ind w:left="640" w:hanging="640"/>
        <w:divId w:val="2119568828"/>
        <w:rPr>
          <w:sz w:val="16"/>
          <w:szCs w:val="16"/>
        </w:rPr>
      </w:pPr>
      <w:r w:rsidRPr="006C4051">
        <w:rPr>
          <w:sz w:val="16"/>
          <w:szCs w:val="16"/>
        </w:rPr>
        <w:fldChar w:fldCharType="end"/>
      </w:r>
    </w:p>
    <w:sectPr w:rsidR="002E44AD" w:rsidRPr="004F5B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FERNANDO ARAMBULA" w:date="2015-07-02T12:01:00Z" w:initials="FA">
    <w:p w14:paraId="55558992" w14:textId="7C56A52A" w:rsidR="00BE3CFB" w:rsidRPr="00BE3CFB" w:rsidRDefault="00BE3CFB">
      <w:pPr>
        <w:pStyle w:val="Textocomentario"/>
        <w:rPr>
          <w:lang w:val="es-ES"/>
        </w:rPr>
      </w:pPr>
      <w:r>
        <w:rPr>
          <w:rStyle w:val="Refdecomentario"/>
        </w:rPr>
        <w:annotationRef/>
      </w:r>
      <w:r w:rsidRPr="00BE3CFB">
        <w:rPr>
          <w:lang w:val="es-ES"/>
        </w:rPr>
        <w:t>NO SERA MEJOR GALLOWAY 1975????</w:t>
      </w:r>
    </w:p>
  </w:comment>
  <w:comment w:id="37" w:author="FERNANDO ARAMBULA" w:date="2015-07-02T11:48:00Z" w:initials="FA">
    <w:p w14:paraId="3BF58B0F" w14:textId="3D73E366" w:rsidR="00BE3CFB" w:rsidRPr="00BE3CFB" w:rsidRDefault="00BE3CFB">
      <w:pPr>
        <w:pStyle w:val="Textocomentario"/>
        <w:rPr>
          <w:lang w:val="es-ES"/>
        </w:rPr>
      </w:pPr>
      <w:r>
        <w:rPr>
          <w:rStyle w:val="Refdecomentario"/>
        </w:rPr>
        <w:annotationRef/>
      </w:r>
      <w:r w:rsidRPr="00BE3CFB">
        <w:rPr>
          <w:lang w:val="es-ES"/>
        </w:rPr>
        <w:t>CON QUE RESULTADOS???</w:t>
      </w:r>
    </w:p>
  </w:comment>
  <w:comment w:id="50" w:author="FERNANDO ARAMBULA" w:date="2015-07-01T18:19:00Z" w:initials="FA">
    <w:p w14:paraId="21A5E84E" w14:textId="167AE03B" w:rsidR="00BE3CFB" w:rsidRPr="00BE3CFB" w:rsidRDefault="00BE3CFB">
      <w:pPr>
        <w:pStyle w:val="Textocomentario"/>
        <w:rPr>
          <w:lang w:val="es-ES"/>
        </w:rPr>
      </w:pPr>
      <w:r>
        <w:rPr>
          <w:rStyle w:val="Refdecomentario"/>
        </w:rPr>
        <w:annotationRef/>
      </w:r>
      <w:r w:rsidRPr="00BE3CFB">
        <w:rPr>
          <w:lang w:val="es-ES"/>
        </w:rPr>
        <w:t>la region of interest es de 181 x 163???</w:t>
      </w:r>
    </w:p>
  </w:comment>
  <w:comment w:id="79" w:author="FERNANDO ARAMBULA" w:date="2015-07-02T12:27:00Z" w:initials="FA">
    <w:p w14:paraId="7EFF3D94" w14:textId="594537C5" w:rsidR="00BE3CFB" w:rsidRPr="00BE3CFB" w:rsidRDefault="00BE3CFB">
      <w:pPr>
        <w:pStyle w:val="Textocomentario"/>
        <w:rPr>
          <w:lang w:val="es-ES"/>
        </w:rPr>
      </w:pPr>
      <w:r>
        <w:rPr>
          <w:rStyle w:val="Refdecomentario"/>
        </w:rPr>
        <w:annotationRef/>
      </w:r>
      <w:r w:rsidRPr="00BE3CFB">
        <w:rPr>
          <w:lang w:val="es-ES"/>
        </w:rPr>
        <w:t xml:space="preserve">PORQUE FUNCIONAN MEJOR??? INCLUYAMOS ESTO EN LAS CONCLUSIONES?? </w:t>
      </w:r>
    </w:p>
    <w:p w14:paraId="11E95A3B" w14:textId="40374DD8" w:rsidR="00BE3CFB" w:rsidRPr="00BE3CFB" w:rsidRDefault="00BE3CFB">
      <w:pPr>
        <w:pStyle w:val="Textocomentario"/>
        <w:rPr>
          <w:lang w:val="es-ES"/>
        </w:rPr>
      </w:pPr>
      <w:r w:rsidRPr="00BE3CFB">
        <w:rPr>
          <w:lang w:val="es-ES"/>
        </w:rPr>
        <w:t>PODRIAMOS SEGMENTAR CON LAS 3 PROBS? K-VECINOS??? MADABUSHI MODIFICADO??</w:t>
      </w:r>
    </w:p>
  </w:comment>
  <w:comment w:id="84" w:author="FERNANDO ARAMBULA" w:date="2015-07-02T11:04:00Z" w:initials="FA">
    <w:p w14:paraId="527ECF5A" w14:textId="5E0EB28A" w:rsidR="00BE3CFB" w:rsidRPr="00BE3CFB" w:rsidRDefault="00BE3CFB">
      <w:pPr>
        <w:pStyle w:val="Textocomentario"/>
        <w:rPr>
          <w:lang w:val="es-ES"/>
        </w:rPr>
      </w:pPr>
      <w:r>
        <w:rPr>
          <w:rStyle w:val="Refdecomentario"/>
        </w:rPr>
        <w:annotationRef/>
      </w:r>
      <w:r w:rsidRPr="00BE3CFB">
        <w:rPr>
          <w:lang w:val="es-ES"/>
        </w:rPr>
        <w:t>si le ganamos a madabushi??? yo encontre 76% TP; trabajos recientes  de madabushi??</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DAC"/>
    <w:rsid w:val="0000599A"/>
    <w:rsid w:val="00022888"/>
    <w:rsid w:val="00033647"/>
    <w:rsid w:val="0003735E"/>
    <w:rsid w:val="000373F7"/>
    <w:rsid w:val="0005057F"/>
    <w:rsid w:val="00054672"/>
    <w:rsid w:val="0008311B"/>
    <w:rsid w:val="00096115"/>
    <w:rsid w:val="000C2F29"/>
    <w:rsid w:val="000C34E6"/>
    <w:rsid w:val="000C45A7"/>
    <w:rsid w:val="000C7474"/>
    <w:rsid w:val="000D4E39"/>
    <w:rsid w:val="000D692A"/>
    <w:rsid w:val="000E4BA8"/>
    <w:rsid w:val="000E64D8"/>
    <w:rsid w:val="000E76C8"/>
    <w:rsid w:val="000F02E2"/>
    <w:rsid w:val="00113C0A"/>
    <w:rsid w:val="00113CF4"/>
    <w:rsid w:val="001322E6"/>
    <w:rsid w:val="0013376B"/>
    <w:rsid w:val="00137229"/>
    <w:rsid w:val="00147CFD"/>
    <w:rsid w:val="00155257"/>
    <w:rsid w:val="00164691"/>
    <w:rsid w:val="001723CB"/>
    <w:rsid w:val="00185554"/>
    <w:rsid w:val="001A25C6"/>
    <w:rsid w:val="001B3AB0"/>
    <w:rsid w:val="001E1856"/>
    <w:rsid w:val="001F25CC"/>
    <w:rsid w:val="001F5180"/>
    <w:rsid w:val="002050B0"/>
    <w:rsid w:val="00207687"/>
    <w:rsid w:val="0022592A"/>
    <w:rsid w:val="00253022"/>
    <w:rsid w:val="002936C4"/>
    <w:rsid w:val="00293AE4"/>
    <w:rsid w:val="00297607"/>
    <w:rsid w:val="002A3BAB"/>
    <w:rsid w:val="002A612D"/>
    <w:rsid w:val="002A71BB"/>
    <w:rsid w:val="002C0745"/>
    <w:rsid w:val="002C3A58"/>
    <w:rsid w:val="002E44AD"/>
    <w:rsid w:val="002E4628"/>
    <w:rsid w:val="002E49A5"/>
    <w:rsid w:val="00311AD6"/>
    <w:rsid w:val="00331F5D"/>
    <w:rsid w:val="00341E29"/>
    <w:rsid w:val="00357AEF"/>
    <w:rsid w:val="003605C0"/>
    <w:rsid w:val="003720A2"/>
    <w:rsid w:val="00372651"/>
    <w:rsid w:val="003775DB"/>
    <w:rsid w:val="00394371"/>
    <w:rsid w:val="00394B93"/>
    <w:rsid w:val="00396481"/>
    <w:rsid w:val="003C5379"/>
    <w:rsid w:val="003C68B9"/>
    <w:rsid w:val="003D4F00"/>
    <w:rsid w:val="003E096D"/>
    <w:rsid w:val="003E1786"/>
    <w:rsid w:val="00400A8C"/>
    <w:rsid w:val="004163D9"/>
    <w:rsid w:val="0042552E"/>
    <w:rsid w:val="0043012B"/>
    <w:rsid w:val="004460DB"/>
    <w:rsid w:val="00476B68"/>
    <w:rsid w:val="004807FA"/>
    <w:rsid w:val="00485430"/>
    <w:rsid w:val="004860F9"/>
    <w:rsid w:val="004A11AA"/>
    <w:rsid w:val="004C0E4C"/>
    <w:rsid w:val="004C2DFE"/>
    <w:rsid w:val="004F0124"/>
    <w:rsid w:val="004F3DD0"/>
    <w:rsid w:val="004F5BB4"/>
    <w:rsid w:val="00513544"/>
    <w:rsid w:val="00514D95"/>
    <w:rsid w:val="005428EA"/>
    <w:rsid w:val="0054365E"/>
    <w:rsid w:val="00545BC6"/>
    <w:rsid w:val="005469A7"/>
    <w:rsid w:val="00561337"/>
    <w:rsid w:val="00581EDA"/>
    <w:rsid w:val="00591C3E"/>
    <w:rsid w:val="005A34F9"/>
    <w:rsid w:val="005A45F5"/>
    <w:rsid w:val="005B763D"/>
    <w:rsid w:val="005C7355"/>
    <w:rsid w:val="005D64B7"/>
    <w:rsid w:val="005F1765"/>
    <w:rsid w:val="00621863"/>
    <w:rsid w:val="00622C0C"/>
    <w:rsid w:val="00641D1F"/>
    <w:rsid w:val="006439C6"/>
    <w:rsid w:val="006454CB"/>
    <w:rsid w:val="0065379A"/>
    <w:rsid w:val="00667932"/>
    <w:rsid w:val="006925EE"/>
    <w:rsid w:val="006926CD"/>
    <w:rsid w:val="00693379"/>
    <w:rsid w:val="00693D27"/>
    <w:rsid w:val="006B10DB"/>
    <w:rsid w:val="006B29DD"/>
    <w:rsid w:val="006C1FD4"/>
    <w:rsid w:val="006C4051"/>
    <w:rsid w:val="006C50D0"/>
    <w:rsid w:val="006D4304"/>
    <w:rsid w:val="006D6446"/>
    <w:rsid w:val="006E0F71"/>
    <w:rsid w:val="006E18A8"/>
    <w:rsid w:val="006E5DF0"/>
    <w:rsid w:val="00706141"/>
    <w:rsid w:val="00707058"/>
    <w:rsid w:val="00716FAE"/>
    <w:rsid w:val="0072032B"/>
    <w:rsid w:val="00720492"/>
    <w:rsid w:val="007210D0"/>
    <w:rsid w:val="00725050"/>
    <w:rsid w:val="00750C92"/>
    <w:rsid w:val="00751605"/>
    <w:rsid w:val="00767FB2"/>
    <w:rsid w:val="007726C8"/>
    <w:rsid w:val="00773D09"/>
    <w:rsid w:val="00777EE0"/>
    <w:rsid w:val="007A298E"/>
    <w:rsid w:val="007D69FC"/>
    <w:rsid w:val="007E3A2D"/>
    <w:rsid w:val="007E677C"/>
    <w:rsid w:val="00820A98"/>
    <w:rsid w:val="00822616"/>
    <w:rsid w:val="008250DE"/>
    <w:rsid w:val="00827A58"/>
    <w:rsid w:val="00835C06"/>
    <w:rsid w:val="00840D39"/>
    <w:rsid w:val="008536B9"/>
    <w:rsid w:val="00854ADE"/>
    <w:rsid w:val="008674CD"/>
    <w:rsid w:val="00867FF4"/>
    <w:rsid w:val="0088501C"/>
    <w:rsid w:val="00890727"/>
    <w:rsid w:val="00896376"/>
    <w:rsid w:val="008A451C"/>
    <w:rsid w:val="008B0120"/>
    <w:rsid w:val="008B29D3"/>
    <w:rsid w:val="008C07E9"/>
    <w:rsid w:val="008C3BC5"/>
    <w:rsid w:val="008D362F"/>
    <w:rsid w:val="008D7BC3"/>
    <w:rsid w:val="008E0457"/>
    <w:rsid w:val="008E44C8"/>
    <w:rsid w:val="00902A75"/>
    <w:rsid w:val="009055FD"/>
    <w:rsid w:val="0091128C"/>
    <w:rsid w:val="00926786"/>
    <w:rsid w:val="00926BF5"/>
    <w:rsid w:val="009278C0"/>
    <w:rsid w:val="00930B74"/>
    <w:rsid w:val="00950A1C"/>
    <w:rsid w:val="00963F0F"/>
    <w:rsid w:val="0096635A"/>
    <w:rsid w:val="00966545"/>
    <w:rsid w:val="00967D9B"/>
    <w:rsid w:val="00971ADD"/>
    <w:rsid w:val="00972FC1"/>
    <w:rsid w:val="00986A70"/>
    <w:rsid w:val="00994DAC"/>
    <w:rsid w:val="009962DC"/>
    <w:rsid w:val="00996856"/>
    <w:rsid w:val="009B11A3"/>
    <w:rsid w:val="009B2FF9"/>
    <w:rsid w:val="009B52D8"/>
    <w:rsid w:val="009B54CD"/>
    <w:rsid w:val="009C031A"/>
    <w:rsid w:val="009D12F8"/>
    <w:rsid w:val="009D3496"/>
    <w:rsid w:val="009E5C4C"/>
    <w:rsid w:val="009E6511"/>
    <w:rsid w:val="009F0CDF"/>
    <w:rsid w:val="009F3AE8"/>
    <w:rsid w:val="009F6CF5"/>
    <w:rsid w:val="00A03292"/>
    <w:rsid w:val="00A03AC4"/>
    <w:rsid w:val="00A22A3B"/>
    <w:rsid w:val="00A32841"/>
    <w:rsid w:val="00A35C77"/>
    <w:rsid w:val="00A4601D"/>
    <w:rsid w:val="00A53EF9"/>
    <w:rsid w:val="00A82FB1"/>
    <w:rsid w:val="00A868D7"/>
    <w:rsid w:val="00AB2E58"/>
    <w:rsid w:val="00AD0902"/>
    <w:rsid w:val="00AD35F0"/>
    <w:rsid w:val="00AF45F5"/>
    <w:rsid w:val="00B11B4F"/>
    <w:rsid w:val="00B41664"/>
    <w:rsid w:val="00B86E47"/>
    <w:rsid w:val="00B90CD1"/>
    <w:rsid w:val="00B96D70"/>
    <w:rsid w:val="00B97C05"/>
    <w:rsid w:val="00BB1D10"/>
    <w:rsid w:val="00BB7857"/>
    <w:rsid w:val="00BE3CFB"/>
    <w:rsid w:val="00BE4DF5"/>
    <w:rsid w:val="00BF3968"/>
    <w:rsid w:val="00C05CBD"/>
    <w:rsid w:val="00C06579"/>
    <w:rsid w:val="00C06765"/>
    <w:rsid w:val="00C16F8E"/>
    <w:rsid w:val="00C20019"/>
    <w:rsid w:val="00C30C64"/>
    <w:rsid w:val="00C37B99"/>
    <w:rsid w:val="00C469B1"/>
    <w:rsid w:val="00C54CB2"/>
    <w:rsid w:val="00C63006"/>
    <w:rsid w:val="00C7085D"/>
    <w:rsid w:val="00C75B25"/>
    <w:rsid w:val="00C76AFE"/>
    <w:rsid w:val="00C879CB"/>
    <w:rsid w:val="00C95305"/>
    <w:rsid w:val="00CA72A9"/>
    <w:rsid w:val="00CC2C61"/>
    <w:rsid w:val="00CD69E6"/>
    <w:rsid w:val="00CF57CE"/>
    <w:rsid w:val="00D11B6A"/>
    <w:rsid w:val="00D122DD"/>
    <w:rsid w:val="00D16CA2"/>
    <w:rsid w:val="00D30C56"/>
    <w:rsid w:val="00D51121"/>
    <w:rsid w:val="00D5286C"/>
    <w:rsid w:val="00D549AD"/>
    <w:rsid w:val="00D644BD"/>
    <w:rsid w:val="00D64A4E"/>
    <w:rsid w:val="00D86523"/>
    <w:rsid w:val="00D87D73"/>
    <w:rsid w:val="00D90F68"/>
    <w:rsid w:val="00DB0CD9"/>
    <w:rsid w:val="00DE1928"/>
    <w:rsid w:val="00DE5902"/>
    <w:rsid w:val="00DF6CAF"/>
    <w:rsid w:val="00E00EE0"/>
    <w:rsid w:val="00E422E1"/>
    <w:rsid w:val="00E4274E"/>
    <w:rsid w:val="00E4319B"/>
    <w:rsid w:val="00E8087F"/>
    <w:rsid w:val="00E82388"/>
    <w:rsid w:val="00E969C1"/>
    <w:rsid w:val="00EB1150"/>
    <w:rsid w:val="00EB2A26"/>
    <w:rsid w:val="00EC4853"/>
    <w:rsid w:val="00ED1B02"/>
    <w:rsid w:val="00ED3239"/>
    <w:rsid w:val="00EF62E1"/>
    <w:rsid w:val="00F01ADE"/>
    <w:rsid w:val="00F02B06"/>
    <w:rsid w:val="00F139BE"/>
    <w:rsid w:val="00F15E41"/>
    <w:rsid w:val="00F33AF9"/>
    <w:rsid w:val="00F422BE"/>
    <w:rsid w:val="00F423EC"/>
    <w:rsid w:val="00F5074F"/>
    <w:rsid w:val="00F51C4C"/>
    <w:rsid w:val="00F5568C"/>
    <w:rsid w:val="00F57CF5"/>
    <w:rsid w:val="00F70D2B"/>
    <w:rsid w:val="00F71B5C"/>
    <w:rsid w:val="00F77123"/>
    <w:rsid w:val="00F77FA7"/>
    <w:rsid w:val="00FB0996"/>
    <w:rsid w:val="00FC0FC1"/>
    <w:rsid w:val="00FC28E9"/>
    <w:rsid w:val="00FD1FAB"/>
    <w:rsid w:val="00FD2B3E"/>
    <w:rsid w:val="00FD2E06"/>
    <w:rsid w:val="00FD5FF4"/>
    <w:rsid w:val="00FE5197"/>
    <w:rsid w:val="00FF2FE0"/>
    <w:rsid w:val="00FF42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5D0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D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4E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1322E6"/>
    <w:rPr>
      <w:color w:val="808080"/>
    </w:rPr>
  </w:style>
  <w:style w:type="paragraph" w:styleId="Textodeglobo">
    <w:name w:val="Balloon Text"/>
    <w:basedOn w:val="Normal"/>
    <w:link w:val="TextodegloboCar"/>
    <w:uiPriority w:val="99"/>
    <w:semiHidden/>
    <w:unhideWhenUsed/>
    <w:rsid w:val="001F51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5180"/>
    <w:rPr>
      <w:rFonts w:ascii="Tahoma" w:hAnsi="Tahoma" w:cs="Tahoma"/>
      <w:sz w:val="16"/>
      <w:szCs w:val="16"/>
    </w:rPr>
  </w:style>
  <w:style w:type="paragraph" w:styleId="NormalWeb">
    <w:name w:val="Normal (Web)"/>
    <w:basedOn w:val="Normal"/>
    <w:uiPriority w:val="99"/>
    <w:unhideWhenUsed/>
    <w:rsid w:val="004807FA"/>
    <w:pPr>
      <w:spacing w:before="100" w:beforeAutospacing="1" w:after="100" w:afterAutospacing="1" w:line="240" w:lineRule="auto"/>
    </w:pPr>
    <w:rPr>
      <w:rFonts w:ascii="Times New Roman" w:eastAsiaTheme="minorEastAsia" w:hAnsi="Times New Roman" w:cs="Times New Roman"/>
      <w:sz w:val="24"/>
      <w:szCs w:val="24"/>
    </w:rPr>
  </w:style>
  <w:style w:type="character" w:styleId="Refdecomentario">
    <w:name w:val="annotation reference"/>
    <w:basedOn w:val="Fuentedeprrafopredeter"/>
    <w:uiPriority w:val="99"/>
    <w:semiHidden/>
    <w:unhideWhenUsed/>
    <w:rsid w:val="004460DB"/>
    <w:rPr>
      <w:sz w:val="16"/>
      <w:szCs w:val="16"/>
    </w:rPr>
  </w:style>
  <w:style w:type="paragraph" w:styleId="Textocomentario">
    <w:name w:val="annotation text"/>
    <w:basedOn w:val="Normal"/>
    <w:link w:val="TextocomentarioCar"/>
    <w:uiPriority w:val="99"/>
    <w:semiHidden/>
    <w:unhideWhenUsed/>
    <w:rsid w:val="004460D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460DB"/>
    <w:rPr>
      <w:sz w:val="20"/>
      <w:szCs w:val="20"/>
    </w:rPr>
  </w:style>
  <w:style w:type="paragraph" w:styleId="Asuntodelcomentario">
    <w:name w:val="annotation subject"/>
    <w:basedOn w:val="Textocomentario"/>
    <w:next w:val="Textocomentario"/>
    <w:link w:val="AsuntodelcomentarioCar"/>
    <w:uiPriority w:val="99"/>
    <w:semiHidden/>
    <w:unhideWhenUsed/>
    <w:rsid w:val="004460DB"/>
    <w:rPr>
      <w:b/>
      <w:bCs/>
    </w:rPr>
  </w:style>
  <w:style w:type="character" w:customStyle="1" w:styleId="AsuntodelcomentarioCar">
    <w:name w:val="Asunto del comentario Car"/>
    <w:basedOn w:val="TextocomentarioCar"/>
    <w:link w:val="Asuntodelcomentario"/>
    <w:uiPriority w:val="99"/>
    <w:semiHidden/>
    <w:rsid w:val="004460DB"/>
    <w:rPr>
      <w:b/>
      <w:bCs/>
      <w:sz w:val="20"/>
      <w:szCs w:val="20"/>
    </w:rPr>
  </w:style>
  <w:style w:type="paragraph" w:styleId="Epgrafe">
    <w:name w:val="caption"/>
    <w:basedOn w:val="Normal"/>
    <w:next w:val="Normal"/>
    <w:uiPriority w:val="35"/>
    <w:unhideWhenUsed/>
    <w:qFormat/>
    <w:rsid w:val="002A71BB"/>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D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4E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1322E6"/>
    <w:rPr>
      <w:color w:val="808080"/>
    </w:rPr>
  </w:style>
  <w:style w:type="paragraph" w:styleId="Textodeglobo">
    <w:name w:val="Balloon Text"/>
    <w:basedOn w:val="Normal"/>
    <w:link w:val="TextodegloboCar"/>
    <w:uiPriority w:val="99"/>
    <w:semiHidden/>
    <w:unhideWhenUsed/>
    <w:rsid w:val="001F51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5180"/>
    <w:rPr>
      <w:rFonts w:ascii="Tahoma" w:hAnsi="Tahoma" w:cs="Tahoma"/>
      <w:sz w:val="16"/>
      <w:szCs w:val="16"/>
    </w:rPr>
  </w:style>
  <w:style w:type="paragraph" w:styleId="NormalWeb">
    <w:name w:val="Normal (Web)"/>
    <w:basedOn w:val="Normal"/>
    <w:uiPriority w:val="99"/>
    <w:unhideWhenUsed/>
    <w:rsid w:val="004807FA"/>
    <w:pPr>
      <w:spacing w:before="100" w:beforeAutospacing="1" w:after="100" w:afterAutospacing="1" w:line="240" w:lineRule="auto"/>
    </w:pPr>
    <w:rPr>
      <w:rFonts w:ascii="Times New Roman" w:eastAsiaTheme="minorEastAsia" w:hAnsi="Times New Roman" w:cs="Times New Roman"/>
      <w:sz w:val="24"/>
      <w:szCs w:val="24"/>
    </w:rPr>
  </w:style>
  <w:style w:type="character" w:styleId="Refdecomentario">
    <w:name w:val="annotation reference"/>
    <w:basedOn w:val="Fuentedeprrafopredeter"/>
    <w:uiPriority w:val="99"/>
    <w:semiHidden/>
    <w:unhideWhenUsed/>
    <w:rsid w:val="004460DB"/>
    <w:rPr>
      <w:sz w:val="16"/>
      <w:szCs w:val="16"/>
    </w:rPr>
  </w:style>
  <w:style w:type="paragraph" w:styleId="Textocomentario">
    <w:name w:val="annotation text"/>
    <w:basedOn w:val="Normal"/>
    <w:link w:val="TextocomentarioCar"/>
    <w:uiPriority w:val="99"/>
    <w:semiHidden/>
    <w:unhideWhenUsed/>
    <w:rsid w:val="004460D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460DB"/>
    <w:rPr>
      <w:sz w:val="20"/>
      <w:szCs w:val="20"/>
    </w:rPr>
  </w:style>
  <w:style w:type="paragraph" w:styleId="Asuntodelcomentario">
    <w:name w:val="annotation subject"/>
    <w:basedOn w:val="Textocomentario"/>
    <w:next w:val="Textocomentario"/>
    <w:link w:val="AsuntodelcomentarioCar"/>
    <w:uiPriority w:val="99"/>
    <w:semiHidden/>
    <w:unhideWhenUsed/>
    <w:rsid w:val="004460DB"/>
    <w:rPr>
      <w:b/>
      <w:bCs/>
    </w:rPr>
  </w:style>
  <w:style w:type="character" w:customStyle="1" w:styleId="AsuntodelcomentarioCar">
    <w:name w:val="Asunto del comentario Car"/>
    <w:basedOn w:val="TextocomentarioCar"/>
    <w:link w:val="Asuntodelcomentario"/>
    <w:uiPriority w:val="99"/>
    <w:semiHidden/>
    <w:rsid w:val="004460DB"/>
    <w:rPr>
      <w:b/>
      <w:bCs/>
      <w:sz w:val="20"/>
      <w:szCs w:val="20"/>
    </w:rPr>
  </w:style>
  <w:style w:type="paragraph" w:styleId="Epgrafe">
    <w:name w:val="caption"/>
    <w:basedOn w:val="Normal"/>
    <w:next w:val="Normal"/>
    <w:uiPriority w:val="35"/>
    <w:unhideWhenUsed/>
    <w:qFormat/>
    <w:rsid w:val="002A71B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4981">
      <w:bodyDiv w:val="1"/>
      <w:marLeft w:val="0"/>
      <w:marRight w:val="0"/>
      <w:marTop w:val="0"/>
      <w:marBottom w:val="0"/>
      <w:divBdr>
        <w:top w:val="none" w:sz="0" w:space="0" w:color="auto"/>
        <w:left w:val="none" w:sz="0" w:space="0" w:color="auto"/>
        <w:bottom w:val="none" w:sz="0" w:space="0" w:color="auto"/>
        <w:right w:val="none" w:sz="0" w:space="0" w:color="auto"/>
      </w:divBdr>
    </w:div>
    <w:div w:id="134613449">
      <w:bodyDiv w:val="1"/>
      <w:marLeft w:val="0"/>
      <w:marRight w:val="0"/>
      <w:marTop w:val="0"/>
      <w:marBottom w:val="0"/>
      <w:divBdr>
        <w:top w:val="none" w:sz="0" w:space="0" w:color="auto"/>
        <w:left w:val="none" w:sz="0" w:space="0" w:color="auto"/>
        <w:bottom w:val="none" w:sz="0" w:space="0" w:color="auto"/>
        <w:right w:val="none" w:sz="0" w:space="0" w:color="auto"/>
      </w:divBdr>
    </w:div>
    <w:div w:id="704602659">
      <w:bodyDiv w:val="1"/>
      <w:marLeft w:val="0"/>
      <w:marRight w:val="0"/>
      <w:marTop w:val="0"/>
      <w:marBottom w:val="0"/>
      <w:divBdr>
        <w:top w:val="none" w:sz="0" w:space="0" w:color="auto"/>
        <w:left w:val="none" w:sz="0" w:space="0" w:color="auto"/>
        <w:bottom w:val="none" w:sz="0" w:space="0" w:color="auto"/>
        <w:right w:val="none" w:sz="0" w:space="0" w:color="auto"/>
      </w:divBdr>
    </w:div>
    <w:div w:id="867916685">
      <w:bodyDiv w:val="1"/>
      <w:marLeft w:val="0"/>
      <w:marRight w:val="0"/>
      <w:marTop w:val="0"/>
      <w:marBottom w:val="0"/>
      <w:divBdr>
        <w:top w:val="none" w:sz="0" w:space="0" w:color="auto"/>
        <w:left w:val="none" w:sz="0" w:space="0" w:color="auto"/>
        <w:bottom w:val="none" w:sz="0" w:space="0" w:color="auto"/>
        <w:right w:val="none" w:sz="0" w:space="0" w:color="auto"/>
      </w:divBdr>
    </w:div>
    <w:div w:id="904025772">
      <w:bodyDiv w:val="1"/>
      <w:marLeft w:val="0"/>
      <w:marRight w:val="0"/>
      <w:marTop w:val="0"/>
      <w:marBottom w:val="0"/>
      <w:divBdr>
        <w:top w:val="none" w:sz="0" w:space="0" w:color="auto"/>
        <w:left w:val="none" w:sz="0" w:space="0" w:color="auto"/>
        <w:bottom w:val="none" w:sz="0" w:space="0" w:color="auto"/>
        <w:right w:val="none" w:sz="0" w:space="0" w:color="auto"/>
      </w:divBdr>
    </w:div>
    <w:div w:id="1060640408">
      <w:bodyDiv w:val="1"/>
      <w:marLeft w:val="0"/>
      <w:marRight w:val="0"/>
      <w:marTop w:val="0"/>
      <w:marBottom w:val="0"/>
      <w:divBdr>
        <w:top w:val="none" w:sz="0" w:space="0" w:color="auto"/>
        <w:left w:val="none" w:sz="0" w:space="0" w:color="auto"/>
        <w:bottom w:val="none" w:sz="0" w:space="0" w:color="auto"/>
        <w:right w:val="none" w:sz="0" w:space="0" w:color="auto"/>
      </w:divBdr>
    </w:div>
    <w:div w:id="1063062166">
      <w:bodyDiv w:val="1"/>
      <w:marLeft w:val="0"/>
      <w:marRight w:val="0"/>
      <w:marTop w:val="0"/>
      <w:marBottom w:val="0"/>
      <w:divBdr>
        <w:top w:val="none" w:sz="0" w:space="0" w:color="auto"/>
        <w:left w:val="none" w:sz="0" w:space="0" w:color="auto"/>
        <w:bottom w:val="none" w:sz="0" w:space="0" w:color="auto"/>
        <w:right w:val="none" w:sz="0" w:space="0" w:color="auto"/>
      </w:divBdr>
    </w:div>
    <w:div w:id="1165438020">
      <w:bodyDiv w:val="1"/>
      <w:marLeft w:val="0"/>
      <w:marRight w:val="0"/>
      <w:marTop w:val="0"/>
      <w:marBottom w:val="0"/>
      <w:divBdr>
        <w:top w:val="none" w:sz="0" w:space="0" w:color="auto"/>
        <w:left w:val="none" w:sz="0" w:space="0" w:color="auto"/>
        <w:bottom w:val="none" w:sz="0" w:space="0" w:color="auto"/>
        <w:right w:val="none" w:sz="0" w:space="0" w:color="auto"/>
      </w:divBdr>
    </w:div>
    <w:div w:id="1179464485">
      <w:bodyDiv w:val="1"/>
      <w:marLeft w:val="0"/>
      <w:marRight w:val="0"/>
      <w:marTop w:val="0"/>
      <w:marBottom w:val="0"/>
      <w:divBdr>
        <w:top w:val="none" w:sz="0" w:space="0" w:color="auto"/>
        <w:left w:val="none" w:sz="0" w:space="0" w:color="auto"/>
        <w:bottom w:val="none" w:sz="0" w:space="0" w:color="auto"/>
        <w:right w:val="none" w:sz="0" w:space="0" w:color="auto"/>
      </w:divBdr>
    </w:div>
    <w:div w:id="1345745263">
      <w:bodyDiv w:val="1"/>
      <w:marLeft w:val="0"/>
      <w:marRight w:val="0"/>
      <w:marTop w:val="0"/>
      <w:marBottom w:val="0"/>
      <w:divBdr>
        <w:top w:val="none" w:sz="0" w:space="0" w:color="auto"/>
        <w:left w:val="none" w:sz="0" w:space="0" w:color="auto"/>
        <w:bottom w:val="none" w:sz="0" w:space="0" w:color="auto"/>
        <w:right w:val="none" w:sz="0" w:space="0" w:color="auto"/>
      </w:divBdr>
    </w:div>
    <w:div w:id="1487168700">
      <w:bodyDiv w:val="1"/>
      <w:marLeft w:val="0"/>
      <w:marRight w:val="0"/>
      <w:marTop w:val="0"/>
      <w:marBottom w:val="0"/>
      <w:divBdr>
        <w:top w:val="none" w:sz="0" w:space="0" w:color="auto"/>
        <w:left w:val="none" w:sz="0" w:space="0" w:color="auto"/>
        <w:bottom w:val="none" w:sz="0" w:space="0" w:color="auto"/>
        <w:right w:val="none" w:sz="0" w:space="0" w:color="auto"/>
      </w:divBdr>
      <w:divsChild>
        <w:div w:id="1703242832">
          <w:marLeft w:val="0"/>
          <w:marRight w:val="0"/>
          <w:marTop w:val="0"/>
          <w:marBottom w:val="0"/>
          <w:divBdr>
            <w:top w:val="none" w:sz="0" w:space="0" w:color="auto"/>
            <w:left w:val="none" w:sz="0" w:space="0" w:color="auto"/>
            <w:bottom w:val="none" w:sz="0" w:space="0" w:color="auto"/>
            <w:right w:val="none" w:sz="0" w:space="0" w:color="auto"/>
          </w:divBdr>
          <w:divsChild>
            <w:div w:id="502479050">
              <w:marLeft w:val="0"/>
              <w:marRight w:val="0"/>
              <w:marTop w:val="0"/>
              <w:marBottom w:val="0"/>
              <w:divBdr>
                <w:top w:val="none" w:sz="0" w:space="0" w:color="auto"/>
                <w:left w:val="none" w:sz="0" w:space="0" w:color="auto"/>
                <w:bottom w:val="none" w:sz="0" w:space="0" w:color="auto"/>
                <w:right w:val="none" w:sz="0" w:space="0" w:color="auto"/>
              </w:divBdr>
              <w:divsChild>
                <w:div w:id="1205874380">
                  <w:marLeft w:val="0"/>
                  <w:marRight w:val="0"/>
                  <w:marTop w:val="0"/>
                  <w:marBottom w:val="0"/>
                  <w:divBdr>
                    <w:top w:val="none" w:sz="0" w:space="0" w:color="auto"/>
                    <w:left w:val="none" w:sz="0" w:space="0" w:color="auto"/>
                    <w:bottom w:val="none" w:sz="0" w:space="0" w:color="auto"/>
                    <w:right w:val="none" w:sz="0" w:space="0" w:color="auto"/>
                  </w:divBdr>
                  <w:divsChild>
                    <w:div w:id="273755371">
                      <w:marLeft w:val="0"/>
                      <w:marRight w:val="0"/>
                      <w:marTop w:val="0"/>
                      <w:marBottom w:val="0"/>
                      <w:divBdr>
                        <w:top w:val="none" w:sz="0" w:space="0" w:color="auto"/>
                        <w:left w:val="none" w:sz="0" w:space="0" w:color="auto"/>
                        <w:bottom w:val="none" w:sz="0" w:space="0" w:color="auto"/>
                        <w:right w:val="none" w:sz="0" w:space="0" w:color="auto"/>
                      </w:divBdr>
                      <w:divsChild>
                        <w:div w:id="1319728124">
                          <w:marLeft w:val="0"/>
                          <w:marRight w:val="0"/>
                          <w:marTop w:val="0"/>
                          <w:marBottom w:val="0"/>
                          <w:divBdr>
                            <w:top w:val="none" w:sz="0" w:space="0" w:color="auto"/>
                            <w:left w:val="none" w:sz="0" w:space="0" w:color="auto"/>
                            <w:bottom w:val="none" w:sz="0" w:space="0" w:color="auto"/>
                            <w:right w:val="none" w:sz="0" w:space="0" w:color="auto"/>
                          </w:divBdr>
                          <w:divsChild>
                            <w:div w:id="374351096">
                              <w:marLeft w:val="0"/>
                              <w:marRight w:val="0"/>
                              <w:marTop w:val="0"/>
                              <w:marBottom w:val="0"/>
                              <w:divBdr>
                                <w:top w:val="none" w:sz="0" w:space="0" w:color="auto"/>
                                <w:left w:val="none" w:sz="0" w:space="0" w:color="auto"/>
                                <w:bottom w:val="none" w:sz="0" w:space="0" w:color="auto"/>
                                <w:right w:val="none" w:sz="0" w:space="0" w:color="auto"/>
                              </w:divBdr>
                            </w:div>
                            <w:div w:id="2119568828">
                              <w:marLeft w:val="0"/>
                              <w:marRight w:val="0"/>
                              <w:marTop w:val="0"/>
                              <w:marBottom w:val="0"/>
                              <w:divBdr>
                                <w:top w:val="none" w:sz="0" w:space="0" w:color="auto"/>
                                <w:left w:val="none" w:sz="0" w:space="0" w:color="auto"/>
                                <w:bottom w:val="none" w:sz="0" w:space="0" w:color="auto"/>
                                <w:right w:val="none" w:sz="0" w:space="0" w:color="auto"/>
                              </w:divBdr>
                              <w:divsChild>
                                <w:div w:id="20350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297958">
      <w:bodyDiv w:val="1"/>
      <w:marLeft w:val="0"/>
      <w:marRight w:val="0"/>
      <w:marTop w:val="0"/>
      <w:marBottom w:val="0"/>
      <w:divBdr>
        <w:top w:val="none" w:sz="0" w:space="0" w:color="auto"/>
        <w:left w:val="none" w:sz="0" w:space="0" w:color="auto"/>
        <w:bottom w:val="none" w:sz="0" w:space="0" w:color="auto"/>
        <w:right w:val="none" w:sz="0" w:space="0" w:color="auto"/>
      </w:divBdr>
    </w:div>
    <w:div w:id="197579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C0E257C6-335C-4EC8-BEB3-D7D2FFC1A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16</Pages>
  <Words>24121</Words>
  <Characters>137493</Characters>
  <Application>Microsoft Office Word</Application>
  <DocSecurity>0</DocSecurity>
  <Lines>1145</Lines>
  <Paragraphs>322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26</cp:revision>
  <dcterms:created xsi:type="dcterms:W3CDTF">2015-07-01T23:05:00Z</dcterms:created>
  <dcterms:modified xsi:type="dcterms:W3CDTF">2015-07-08T20:47:00Z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http://www.zotero.org/styles/vancouver-superscript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