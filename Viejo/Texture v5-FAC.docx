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95CEE" w14:textId="0E86D659" w:rsidR="00994DAC" w:rsidRDefault="00994DAC" w:rsidP="0008311B">
      <w:pPr>
        <w:jc w:val="both"/>
        <w:rPr>
          <w:b/>
        </w:rPr>
      </w:pPr>
      <w:r w:rsidRPr="006D4304">
        <w:rPr>
          <w:b/>
        </w:rPr>
        <w:t xml:space="preserve">Texture Descriptors </w:t>
      </w:r>
      <w:ins w:id="0" w:author="FERNANDO ARAMBULA" w:date="2015-06-24T11:22:00Z">
        <w:r w:rsidR="00376B88">
          <w:rPr>
            <w:b/>
          </w:rPr>
          <w:t>for Improved</w:t>
        </w:r>
      </w:ins>
      <w:r w:rsidRPr="006D4304">
        <w:rPr>
          <w:b/>
        </w:rPr>
        <w:t xml:space="preserve"> </w:t>
      </w:r>
      <w:r w:rsidR="00F01ADE">
        <w:rPr>
          <w:b/>
        </w:rPr>
        <w:t xml:space="preserve">Automatic </w:t>
      </w:r>
      <w:r w:rsidRPr="006D4304">
        <w:rPr>
          <w:b/>
        </w:rPr>
        <w:t>Breast Tumor Segmentation in Ultrasound Images</w:t>
      </w:r>
    </w:p>
    <w:p w14:paraId="22EEEE47" w14:textId="71E6BE6F" w:rsidR="00F01ADE" w:rsidRPr="006D4304" w:rsidRDefault="00F01ADE" w:rsidP="0008311B">
      <w:pPr>
        <w:jc w:val="both"/>
        <w:rPr>
          <w:b/>
        </w:rPr>
      </w:pPr>
      <w:r>
        <w:rPr>
          <w:b/>
        </w:rPr>
        <w:t>Fabian Torres, Zian Fanti, Ping-Lang Yen</w:t>
      </w:r>
      <w:ins w:id="1" w:author="FERNANDO ARAMBULA" w:date="2015-06-24T11:23:00Z">
        <w:r w:rsidR="006C0CF4">
          <w:rPr>
            <w:b/>
          </w:rPr>
          <w:t xml:space="preserve">, F. Arámbula Cosío </w:t>
        </w:r>
      </w:ins>
    </w:p>
    <w:p w14:paraId="4337EF23" w14:textId="77777777" w:rsidR="00994DAC" w:rsidRPr="006D4304" w:rsidRDefault="00994DAC" w:rsidP="0008311B">
      <w:pPr>
        <w:jc w:val="both"/>
        <w:rPr>
          <w:b/>
        </w:rPr>
      </w:pPr>
      <w:r w:rsidRPr="006D4304">
        <w:rPr>
          <w:b/>
        </w:rPr>
        <w:t>Abstract</w:t>
      </w:r>
    </w:p>
    <w:p w14:paraId="53DDE748" w14:textId="08AA3186" w:rsidR="00994DAC" w:rsidRDefault="00994DAC" w:rsidP="0008311B">
      <w:pPr>
        <w:jc w:val="both"/>
      </w:pPr>
      <w:del w:id="2" w:author="FERNANDO ARAMBULA" w:date="2015-06-24T11:52:00Z">
        <w:r w:rsidDel="0039210B">
          <w:delText xml:space="preserve">Texture analysis in ultrasound images has been widely used in the medical field to extract relevant information that may help to differentiate </w:delText>
        </w:r>
      </w:del>
      <w:del w:id="3" w:author="FERNANDO ARAMBULA" w:date="2015-06-24T11:46:00Z">
        <w:r w:rsidDel="00127F63">
          <w:delText xml:space="preserve">several </w:delText>
        </w:r>
      </w:del>
      <w:del w:id="4" w:author="FERNANDO ARAMBULA" w:date="2015-06-24T11:52:00Z">
        <w:r w:rsidDel="0039210B">
          <w:delText xml:space="preserve">pathologies from healthy tissue </w:delText>
        </w:r>
      </w:del>
      <w:del w:id="5" w:author="FERNANDO ARAMBULA" w:date="2015-06-24T11:48:00Z">
        <w:r w:rsidDel="00127F63">
          <w:delText xml:space="preserve">Some </w:delText>
        </w:r>
      </w:del>
      <w:ins w:id="6" w:author="FERNANDO ARAMBULA" w:date="2015-06-24T11:52:00Z">
        <w:r w:rsidR="0039210B">
          <w:t>T</w:t>
        </w:r>
      </w:ins>
      <w:r>
        <w:t xml:space="preserve">exture descriptors have been </w:t>
      </w:r>
      <w:ins w:id="7" w:author="FERNANDO ARAMBULA" w:date="2015-06-24T11:52:00Z">
        <w:r w:rsidR="0039210B">
          <w:t xml:space="preserve">widely </w:t>
        </w:r>
      </w:ins>
      <w:r>
        <w:t xml:space="preserve">used to improve the results of </w:t>
      </w:r>
      <w:ins w:id="8" w:author="FERNANDO ARAMBULA" w:date="2015-06-24T11:48:00Z">
        <w:r w:rsidR="00127F63">
          <w:t xml:space="preserve">automatic </w:t>
        </w:r>
      </w:ins>
      <w:r>
        <w:t xml:space="preserve">breast tumor segmentations in ultrasound images. </w:t>
      </w:r>
      <w:ins w:id="9" w:author="FERNANDO ARAMBULA" w:date="2015-06-24T11:53:00Z">
        <w:r w:rsidR="0039210B">
          <w:t>In this work w</w:t>
        </w:r>
      </w:ins>
      <w:r>
        <w:t xml:space="preserve">e present </w:t>
      </w:r>
      <w:ins w:id="10" w:author="FERNANDO ARAMBULA" w:date="2015-06-24T11:57:00Z">
        <w:r w:rsidR="000C4FEA">
          <w:t>a comp</w:t>
        </w:r>
      </w:ins>
      <w:ins w:id="11" w:author="FERNANDO ARAMBULA" w:date="2015-06-24T12:08:00Z">
        <w:r w:rsidR="000C4FEA">
          <w:t>r</w:t>
        </w:r>
      </w:ins>
      <w:ins w:id="12" w:author="FERNANDO ARAMBULA" w:date="2015-06-24T11:57:00Z">
        <w:r w:rsidR="000C4FEA">
          <w:t>e</w:t>
        </w:r>
      </w:ins>
      <w:ins w:id="13" w:author="FERNANDO ARAMBULA" w:date="2015-06-24T12:09:00Z">
        <w:r w:rsidR="000C4FEA">
          <w:t>he</w:t>
        </w:r>
      </w:ins>
      <w:ins w:id="14" w:author="FERNANDO ARAMBULA" w:date="2015-06-24T11:57:00Z">
        <w:r w:rsidR="000C4FEA">
          <w:t>nsive</w:t>
        </w:r>
      </w:ins>
      <w:r>
        <w:t xml:space="preserve"> evaluation of the ability of different </w:t>
      </w:r>
      <w:ins w:id="15" w:author="FERNANDO ARAMBULA" w:date="2015-06-24T11:54:00Z">
        <w:r w:rsidR="0039210B">
          <w:t xml:space="preserve">types of </w:t>
        </w:r>
      </w:ins>
      <w:r>
        <w:t xml:space="preserve">texture descriptors to enhance the contrast </w:t>
      </w:r>
      <w:ins w:id="16" w:author="FERNANDO ARAMBULA" w:date="2015-06-24T11:55:00Z">
        <w:r w:rsidR="0039210B">
          <w:t xml:space="preserve">of </w:t>
        </w:r>
      </w:ins>
      <w:r>
        <w:t xml:space="preserve">breast tumors </w:t>
      </w:r>
      <w:r w:rsidR="00FF421B">
        <w:t>in ultrasound images</w:t>
      </w:r>
      <w:ins w:id="17" w:author="FERNANDO ARAMBULA" w:date="2015-06-24T11:55:00Z">
        <w:r w:rsidR="0039210B">
          <w:t>,</w:t>
        </w:r>
      </w:ins>
      <w:r>
        <w:t xml:space="preserve"> and how they affect the </w:t>
      </w:r>
      <w:ins w:id="18" w:author="FERNANDO ARAMBULA" w:date="2015-06-24T11:57:00Z">
        <w:r w:rsidR="0039210B">
          <w:t xml:space="preserve">results of automatic tumor </w:t>
        </w:r>
      </w:ins>
      <w:r>
        <w:t xml:space="preserve">segmentation. </w:t>
      </w:r>
      <w:ins w:id="19" w:author="FERNANDO ARAMBULA" w:date="2015-06-24T11:58:00Z">
        <w:r w:rsidR="00781AA5">
          <w:t xml:space="preserve">We have </w:t>
        </w:r>
      </w:ins>
      <w:r>
        <w:t xml:space="preserve"> evaluate</w:t>
      </w:r>
      <w:ins w:id="20" w:author="FERNANDO ARAMBULA" w:date="2015-06-24T11:58:00Z">
        <w:r w:rsidR="00781AA5">
          <w:t>d</w:t>
        </w:r>
        <w:r w:rsidR="00EE3376">
          <w:t xml:space="preserve"> ALL THE</w:t>
        </w:r>
      </w:ins>
      <w:r>
        <w:t xml:space="preserve"> descriptors extracted from the analysis of the histogram, co-occurrence and run-length matrices. The contrast between the tumor region and </w:t>
      </w:r>
      <w:ins w:id="21" w:author="FERNANDO ARAMBULA" w:date="2015-06-24T11:59:00Z">
        <w:r w:rsidR="00DF7F0D">
          <w:t xml:space="preserve">normal breast </w:t>
        </w:r>
      </w:ins>
      <w:r>
        <w:t xml:space="preserve">tissue was evaluated using the signal to noise ratio (SNR), contrast to noise ratio (CNR), </w:t>
      </w:r>
      <w:r w:rsidR="00835C06">
        <w:t xml:space="preserve">histogram intersection and Minkowski-form Distance between the tumor region and </w:t>
      </w:r>
      <w:ins w:id="22" w:author="FERNANDO ARAMBULA" w:date="2015-06-24T11:59:00Z">
        <w:r w:rsidR="00DF7F0D">
          <w:t>normal</w:t>
        </w:r>
      </w:ins>
      <w:r w:rsidR="00835C06">
        <w:t xml:space="preserve"> tissue histograms</w:t>
      </w:r>
      <w:r>
        <w:t xml:space="preserve">. We </w:t>
      </w:r>
      <w:ins w:id="23" w:author="FERNANDO ARAMBULA" w:date="2015-06-24T12:00:00Z">
        <w:r w:rsidR="00DF7F0D">
          <w:t xml:space="preserve">have </w:t>
        </w:r>
      </w:ins>
      <w:r>
        <w:t>implement</w:t>
      </w:r>
      <w:ins w:id="24" w:author="FERNANDO ARAMBULA" w:date="2015-06-24T12:00:00Z">
        <w:r w:rsidR="00DF7F0D">
          <w:t>ed</w:t>
        </w:r>
      </w:ins>
      <w:r>
        <w:t xml:space="preserve"> a probabilistic segmentation method in order to evaluate the changes in the accuracy, </w:t>
      </w:r>
      <w:r w:rsidR="00BE4DF5">
        <w:t>sensitivity</w:t>
      </w:r>
      <w:r>
        <w:t>, specificity, positive predictive value (PPV) and negative predicted value (NPV) of the method when using different texture descriptors</w:t>
      </w:r>
      <w:ins w:id="25" w:author="FERNANDO ARAMBULA" w:date="2015-06-24T12:03:00Z">
        <w:r w:rsidR="00595191">
          <w:t xml:space="preserve">. The </w:t>
        </w:r>
      </w:ins>
      <w:r w:rsidR="00F01ADE">
        <w:t xml:space="preserve"> Short Run Emphasis of the run-length matrix </w:t>
      </w:r>
      <w:ins w:id="26" w:author="FERNANDO ARAMBULA" w:date="2015-06-24T12:04:00Z">
        <w:r w:rsidR="00595191">
          <w:t>provided the best</w:t>
        </w:r>
      </w:ins>
      <w:r w:rsidR="00F01ADE">
        <w:t xml:space="preserve"> </w:t>
      </w:r>
      <w:ins w:id="27" w:author="FERNANDO ARAMBULA" w:date="2015-06-24T12:04:00Z">
        <w:r w:rsidR="00595191">
          <w:t xml:space="preserve">segmentation </w:t>
        </w:r>
      </w:ins>
      <w:r w:rsidR="00F01ADE">
        <w:t>results with values of 91.02</w:t>
      </w:r>
      <w:r w:rsidR="00147CFD">
        <w:t>%, 88.58%, 96.89%, 96.34% and 89.1</w:t>
      </w:r>
      <w:r w:rsidR="00F01ADE">
        <w:t>6% respectively</w:t>
      </w:r>
      <w:r>
        <w:t>.</w:t>
      </w:r>
      <w:r w:rsidR="003C68B9">
        <w:t xml:space="preserve"> The mean of the histogram as</w:t>
      </w:r>
      <w:ins w:id="28" w:author="FERNANDO ARAMBULA" w:date="2015-06-24T12:06:00Z">
        <w:r w:rsidR="009D6505">
          <w:t xml:space="preserve"> a</w:t>
        </w:r>
      </w:ins>
      <w:r w:rsidR="003C68B9">
        <w:t xml:space="preserve"> texture descriptor also showed good </w:t>
      </w:r>
      <w:ins w:id="29" w:author="FERNANDO ARAMBULA" w:date="2015-06-24T12:05:00Z">
        <w:r w:rsidR="009D6505">
          <w:t xml:space="preserve">automatic segmentation </w:t>
        </w:r>
      </w:ins>
      <w:r w:rsidR="003C68B9">
        <w:t>results</w:t>
      </w:r>
      <w:r w:rsidR="009D6505">
        <w:t xml:space="preserve"> </w:t>
      </w:r>
      <w:r w:rsidR="003C68B9">
        <w:t>and has the advantage of low computational cost compared with the run-length and co-occurrence texture descriptors.</w:t>
      </w:r>
      <w:r>
        <w:t xml:space="preserve">  </w:t>
      </w:r>
    </w:p>
    <w:p w14:paraId="02FE9FA2" w14:textId="236D812F" w:rsidR="00972FC1" w:rsidRPr="00972FC1" w:rsidRDefault="00972FC1" w:rsidP="0008311B">
      <w:pPr>
        <w:jc w:val="both"/>
      </w:pPr>
      <w:r>
        <w:rPr>
          <w:b/>
        </w:rPr>
        <w:t xml:space="preserve">Keywords: </w:t>
      </w:r>
      <w:ins w:id="30" w:author="FERNANDO ARAMBULA" w:date="2015-06-24T11:25:00Z">
        <w:r w:rsidR="00E306A6">
          <w:t>U</w:t>
        </w:r>
      </w:ins>
      <w:r>
        <w:t>ltrasound</w:t>
      </w:r>
      <w:ins w:id="31" w:author="FERNANDO ARAMBULA" w:date="2015-06-24T11:25:00Z">
        <w:r w:rsidR="00E306A6">
          <w:t xml:space="preserve"> </w:t>
        </w:r>
      </w:ins>
      <w:r>
        <w:t xml:space="preserve">texture analysis, </w:t>
      </w:r>
      <w:ins w:id="32" w:author="FERNANDO ARAMBULA" w:date="2015-06-24T11:25:00Z">
        <w:r w:rsidR="00E306A6">
          <w:t>B</w:t>
        </w:r>
      </w:ins>
      <w:r>
        <w:t xml:space="preserve">reast tumor segmentation, </w:t>
      </w:r>
      <w:ins w:id="33" w:author="FERNANDO ARAMBULA" w:date="2015-06-24T11:25:00Z">
        <w:r w:rsidR="00E306A6">
          <w:t xml:space="preserve">Ultrasound </w:t>
        </w:r>
      </w:ins>
      <w:r>
        <w:t>contrast enhancement</w:t>
      </w:r>
    </w:p>
    <w:p w14:paraId="7D3EC198" w14:textId="77777777" w:rsidR="00994DAC" w:rsidRPr="006D4304" w:rsidRDefault="00994DAC" w:rsidP="0008311B">
      <w:pPr>
        <w:jc w:val="both"/>
        <w:rPr>
          <w:b/>
        </w:rPr>
      </w:pPr>
      <w:r w:rsidRPr="006D4304">
        <w:rPr>
          <w:b/>
        </w:rPr>
        <w:t>Introduction</w:t>
      </w:r>
    </w:p>
    <w:p w14:paraId="15836152" w14:textId="4D5C0BB8" w:rsidR="00995425" w:rsidRDefault="00994DAC" w:rsidP="0008311B">
      <w:pPr>
        <w:jc w:val="both"/>
        <w:rPr>
          <w:ins w:id="34" w:author="FERNANDO ARAMBULA" w:date="2015-06-24T12:47:00Z"/>
        </w:rPr>
      </w:pPr>
      <w:r>
        <w:t xml:space="preserve">Since breast cancer has become the number one cause of death among women around the world, it is </w:t>
      </w:r>
      <w:ins w:id="35" w:author="FERNANDO ARAMBULA" w:date="2015-06-24T12:43:00Z">
        <w:r w:rsidR="00995425">
          <w:t xml:space="preserve">very </w:t>
        </w:r>
      </w:ins>
      <w:r>
        <w:t xml:space="preserve">important to have </w:t>
      </w:r>
      <w:ins w:id="36" w:author="FERNANDO ARAMBULA" w:date="2015-06-24T12:43:00Z">
        <w:r w:rsidR="00995425">
          <w:t xml:space="preserve">fast and </w:t>
        </w:r>
      </w:ins>
      <w:r>
        <w:t>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xml:space="preserve">. </w:t>
      </w:r>
      <w:del w:id="37" w:author="FERNANDO ARAMBULA" w:date="2015-06-24T12:44:00Z">
        <w:r w:rsidDel="00995425">
          <w:delText>Although biopsy is the gold standard for cancer diagnosis, minimal invasion methods for diagnosis are preferred in order to reduce further complications; for this reason,</w:delText>
        </w:r>
      </w:del>
      <w:ins w:id="38" w:author="FERNANDO ARAMBULA" w:date="2015-06-24T12:44:00Z">
        <w:r w:rsidR="00995425">
          <w:t>Mammography and ultrasound are the two main medical imaging modalities for breast tumor screening.</w:t>
        </w:r>
      </w:ins>
      <w:r>
        <w:t xml:space="preserve"> </w:t>
      </w:r>
      <w:r w:rsidRPr="00995425">
        <w:rPr>
          <w:highlight w:val="yellow"/>
          <w:rPrChange w:id="39" w:author="FERNANDO ARAMBULA" w:date="2015-06-24T12:46:00Z">
            <w:rPr/>
          </w:rPrChange>
        </w:rPr>
        <w:t>several diagnostic methods using ultra</w:t>
      </w:r>
      <w:r w:rsidR="003D4F00" w:rsidRPr="00995425">
        <w:rPr>
          <w:highlight w:val="yellow"/>
          <w:rPrChange w:id="40" w:author="FERNANDO ARAMBULA" w:date="2015-06-24T12:46:00Z">
            <w:rPr/>
          </w:rPrChange>
        </w:rPr>
        <w:t>sound images have been proposed</w:t>
      </w:r>
      <w:r w:rsidR="003D4F00">
        <w:t>.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 xml:space="preserve">, </w:t>
      </w:r>
      <w:ins w:id="41" w:author="FERNANDO ARAMBULA" w:date="2015-06-24T12:47:00Z">
        <w:r w:rsidR="00995425">
          <w:t xml:space="preserve">the </w:t>
        </w:r>
        <w:r w:rsidR="009E7FE3">
          <w:t>expert sonographist estimates t</w:t>
        </w:r>
        <w:r w:rsidR="00995425">
          <w:t>h</w:t>
        </w:r>
      </w:ins>
      <w:ins w:id="42" w:author="FERNANDO ARAMBULA" w:date="2015-06-24T13:24:00Z">
        <w:r w:rsidR="009E7FE3">
          <w:t>e</w:t>
        </w:r>
      </w:ins>
      <w:ins w:id="43" w:author="FERNANDO ARAMBULA" w:date="2015-06-24T12:47:00Z">
        <w:r w:rsidR="00995425">
          <w:t xml:space="preserve"> malignity of a tumor </w:t>
        </w:r>
      </w:ins>
      <w:ins w:id="44" w:author="FERNANDO ARAMBULA" w:date="2015-06-24T12:49:00Z">
        <w:r w:rsidR="00995425">
          <w:t>mainly from its</w:t>
        </w:r>
      </w:ins>
      <w:ins w:id="45" w:author="FERNANDO ARAMBULA" w:date="2015-06-24T12:47:00Z">
        <w:r w:rsidR="00995425">
          <w:t xml:space="preserve"> shape and ecogenicity</w:t>
        </w:r>
      </w:ins>
      <w:ins w:id="46" w:author="FERNANDO ARAMBULA" w:date="2015-06-24T12:50:00Z">
        <w:r w:rsidR="00995425">
          <w:t xml:space="preserve"> (which is an indication of tumor density)</w:t>
        </w:r>
      </w:ins>
      <w:ins w:id="47" w:author="FERNANDO ARAMBULA" w:date="2015-06-24T12:47:00Z">
        <w:r w:rsidR="00995425">
          <w:t xml:space="preserve">. </w:t>
        </w:r>
      </w:ins>
    </w:p>
    <w:p w14:paraId="6DC18EBD" w14:textId="77777777" w:rsidR="00995425" w:rsidRDefault="00995425" w:rsidP="0008311B">
      <w:pPr>
        <w:jc w:val="both"/>
        <w:rPr>
          <w:ins w:id="48" w:author="FERNANDO ARAMBULA" w:date="2015-06-24T12:47:00Z"/>
        </w:rPr>
      </w:pPr>
    </w:p>
    <w:p w14:paraId="6B95E9D1" w14:textId="64955A29" w:rsidR="00994DAC" w:rsidRDefault="00995425" w:rsidP="0008311B">
      <w:pPr>
        <w:jc w:val="both"/>
      </w:pPr>
      <w:ins w:id="49" w:author="FERNANDO ARAMBULA" w:date="2015-06-24T12:49:00Z">
        <w:r>
          <w:t>T</w:t>
        </w:r>
      </w:ins>
      <w:del w:id="50" w:author="FERNANDO ARAMBULA" w:date="2015-06-24T12:49:00Z">
        <w:r w:rsidR="00994DAC" w:rsidDel="00995425">
          <w:delText xml:space="preserve">but </w:delText>
        </w:r>
        <w:r w:rsidR="00F01ADE" w:rsidDel="00995425">
          <w:delText>t</w:delText>
        </w:r>
      </w:del>
      <w:r w:rsidR="00994DAC">
        <w:t>he visualization of lesions in ultrasound breast images is a difficult task due to some intrinsic characteristics of the images like speckle, ac</w:t>
      </w:r>
      <w:r w:rsidR="006C1FD4">
        <w:t>oustic shadows and blurry edges</w:t>
      </w:r>
      <w:r w:rsidR="00994DAC">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994DAC">
        <w:fldChar w:fldCharType="separate"/>
      </w:r>
      <w:r w:rsidR="006C1FD4" w:rsidRPr="006C1FD4">
        <w:rPr>
          <w:noProof/>
          <w:vertAlign w:val="superscript"/>
        </w:rPr>
        <w:t>3</w:t>
      </w:r>
      <w:r w:rsidR="00994DAC">
        <w:fldChar w:fldCharType="end"/>
      </w:r>
      <w:r w:rsidR="00994DAC">
        <w:t xml:space="preserve">. </w:t>
      </w:r>
      <w:ins w:id="51" w:author="FERNANDO ARAMBULA" w:date="2015-06-24T12:50:00Z">
        <w:r>
          <w:t xml:space="preserve"> In this work we </w:t>
        </w:r>
      </w:ins>
      <w:ins w:id="52" w:author="FERNANDO ARAMBULA" w:date="2015-06-24T13:02:00Z">
        <w:r w:rsidR="008A61E7">
          <w:t>report a comprehensive analysis of textural features whic</w:t>
        </w:r>
      </w:ins>
      <w:ins w:id="53" w:author="FERNANDO ARAMBULA" w:date="2015-06-24T13:03:00Z">
        <w:r w:rsidR="008A61E7">
          <w:t>h</w:t>
        </w:r>
      </w:ins>
      <w:ins w:id="54" w:author="FERNANDO ARAMBULA" w:date="2015-06-24T13:02:00Z">
        <w:r w:rsidR="008A61E7">
          <w:t xml:space="preserve"> improve the outcome of automatic breast tumor segmentation in ultrasound images</w:t>
        </w:r>
      </w:ins>
      <w:ins w:id="55" w:author="FERNANDO ARAMBULA" w:date="2015-06-24T13:03:00Z">
        <w:r w:rsidR="008A61E7">
          <w:t xml:space="preserve">. Accurate automatic segmentation of </w:t>
        </w:r>
      </w:ins>
      <w:ins w:id="56" w:author="FERNANDO ARAMBULA" w:date="2015-06-24T13:05:00Z">
        <w:r w:rsidR="008A61E7">
          <w:t xml:space="preserve">breast </w:t>
        </w:r>
      </w:ins>
      <w:ins w:id="57" w:author="FERNANDO ARAMBULA" w:date="2015-06-24T13:03:00Z">
        <w:r w:rsidR="008A61E7">
          <w:t xml:space="preserve">tumors </w:t>
        </w:r>
      </w:ins>
      <w:ins w:id="58" w:author="FERNANDO ARAMBULA" w:date="2015-06-24T13:08:00Z">
        <w:r w:rsidR="008A61E7">
          <w:t>can help</w:t>
        </w:r>
      </w:ins>
      <w:ins w:id="59" w:author="FERNANDO ARAMBULA" w:date="2015-06-24T13:03:00Z">
        <w:r w:rsidR="008A61E7">
          <w:t xml:space="preserve"> the expert</w:t>
        </w:r>
      </w:ins>
      <w:ins w:id="60" w:author="FERNANDO ARAMBULA" w:date="2015-06-24T13:08:00Z">
        <w:r w:rsidR="008A61E7">
          <w:t>s</w:t>
        </w:r>
      </w:ins>
      <w:ins w:id="61" w:author="FERNANDO ARAMBULA" w:date="2015-06-24T13:03:00Z">
        <w:r w:rsidR="008A61E7">
          <w:t xml:space="preserve"> to achieve a faster diagnoses</w:t>
        </w:r>
        <w:r w:rsidR="009E7FE3">
          <w:t>, and its a key stage of fully automatic systems for breast cancer diagnoses in ultras</w:t>
        </w:r>
      </w:ins>
      <w:ins w:id="62" w:author="FERNANDO ARAMBULA" w:date="2015-06-24T13:25:00Z">
        <w:r w:rsidR="009E7FE3">
          <w:t>o</w:t>
        </w:r>
      </w:ins>
      <w:ins w:id="63" w:author="FERNANDO ARAMBULA" w:date="2015-06-24T13:03:00Z">
        <w:r w:rsidR="009E7FE3">
          <w:t>und images.</w:t>
        </w:r>
      </w:ins>
    </w:p>
    <w:p w14:paraId="7137E298" w14:textId="39EC4B73"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 xml:space="preserve">y referred </w:t>
      </w:r>
      <w:ins w:id="64" w:author="FERNANDO ARAMBULA" w:date="2015-06-24T13:27:00Z">
        <w:r w:rsidR="009E7FE3">
          <w:t xml:space="preserve">to </w:t>
        </w:r>
      </w:ins>
      <w:r w:rsidR="006C1FD4">
        <w:t xml:space="preserve">as </w:t>
      </w:r>
      <w:del w:id="65" w:author="FERNANDO ARAMBULA" w:date="2015-06-24T13:33:00Z">
        <w:r w:rsidR="006C1FD4" w:rsidDel="00B26C3A">
          <w:delText xml:space="preserve">a kind of </w:delText>
        </w:r>
      </w:del>
      <w:r w:rsidR="006C1FD4">
        <w:t>texture</w:t>
      </w:r>
      <w:ins w:id="66" w:author="FERNANDO ARAMBULA" w:date="2015-06-24T13:33:00Z">
        <w:r w:rsidR="00B26C3A">
          <w:t>s</w:t>
        </w:r>
      </w:ins>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xml:space="preserve">; a good breast tumor segmentation method in ultrasound images should take into account texture features in order to </w:t>
      </w:r>
      <w:r>
        <w:lastRenderedPageBreak/>
        <w:t>differentiate tumors from other objects with similar gray intensities</w:t>
      </w:r>
      <w:ins w:id="67" w:author="FERNANDO ARAMBULA" w:date="2015-06-24T13:28:00Z">
        <w:r w:rsidR="009E7FE3">
          <w:t>,</w:t>
        </w:r>
      </w:ins>
      <w:r>
        <w:t xml:space="preserve">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w:t>
      </w:r>
      <w:ins w:id="68" w:author="FERNANDO ARAMBULA" w:date="2015-06-24T13:29:00Z">
        <w:r w:rsidR="009E7FE3">
          <w:t>however</w:t>
        </w:r>
      </w:ins>
      <w:del w:id="69" w:author="FERNANDO ARAMBULA" w:date="2015-06-24T13:29:00Z">
        <w:r w:rsidDel="009E7FE3">
          <w:delText>but</w:delText>
        </w:r>
      </w:del>
      <w:r>
        <w:t xml:space="preserve">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but these descriptors 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14:paraId="07FCE22D" w14:textId="6BFE5F17"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t xml:space="preserve">. For this reason, it is important to evaluate which texture descriptor is the one that improves the outcome of </w:t>
      </w:r>
      <w:r w:rsidR="00926786">
        <w:t>a</w:t>
      </w:r>
      <w:r>
        <w:t xml:space="preserve"> segmentation method. </w:t>
      </w:r>
      <w:del w:id="70" w:author="FERNANDO ARAMBULA" w:date="2015-06-24T13:41:00Z">
        <w:r w:rsidR="00CC2C61" w:rsidDel="00164CC8">
          <w:delText>Here we do</w:delText>
        </w:r>
      </w:del>
      <w:ins w:id="71" w:author="FERNANDO ARAMBULA" w:date="2015-06-24T13:41:00Z">
        <w:r w:rsidR="00164CC8">
          <w:t>In this work we report</w:t>
        </w:r>
      </w:ins>
      <w:r w:rsidR="00CC2C61">
        <w:t xml:space="preserve">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w:t>
      </w:r>
      <w:del w:id="72" w:author="FERNANDO ARAMBULA" w:date="2015-06-24T13:42:00Z">
        <w:r w:rsidR="00CC2C61" w:rsidDel="00523D68">
          <w:delText xml:space="preserve">healthy </w:delText>
        </w:r>
      </w:del>
      <w:ins w:id="73" w:author="FERNANDO ARAMBULA" w:date="2015-06-24T13:42:00Z">
        <w:r w:rsidR="00523D68">
          <w:t xml:space="preserve">normal </w:t>
        </w:r>
      </w:ins>
      <w:r w:rsidR="00CC2C61">
        <w:t xml:space="preserve">tissue and tumors in breast ultrasound images.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w:t>
      </w:r>
      <w:ins w:id="74" w:author="FERNANDO ARAMBULA" w:date="2015-06-24T13:50:00Z">
        <w:r w:rsidR="003F2072">
          <w:t xml:space="preserve"> and automatic</w:t>
        </w:r>
      </w:ins>
      <w:r w:rsidR="00F01ADE">
        <w:t xml:space="preserve"> segmentation</w:t>
      </w:r>
      <w:ins w:id="75" w:author="FERNANDO ARAMBULA" w:date="2015-06-24T13:50:00Z">
        <w:r w:rsidR="003F2072">
          <w:t>s</w:t>
        </w:r>
      </w:ins>
      <w:del w:id="76" w:author="FERNANDO ARAMBULA" w:date="2015-06-24T13:51:00Z">
        <w:r w:rsidR="00F01ADE" w:rsidDel="007C2DBE">
          <w:delText xml:space="preserve"> by increasing the visualization of the tumor region in ultrasound</w:delText>
        </w:r>
        <w:r w:rsidR="0042552E" w:rsidDel="007C2DBE">
          <w:delText xml:space="preserve"> images</w:delText>
        </w:r>
      </w:del>
      <w:r>
        <w:t xml:space="preserve">, there is no </w:t>
      </w:r>
      <w:r w:rsidR="00CC2C61">
        <w:t xml:space="preserve">related </w:t>
      </w:r>
      <w:r>
        <w:t>work that evaluate</w:t>
      </w:r>
      <w:ins w:id="77" w:author="FERNANDO ARAMBULA" w:date="2015-06-24T13:44:00Z">
        <w:r w:rsidR="00553CEC">
          <w:t>s</w:t>
        </w:r>
      </w:ins>
      <w:r>
        <w:t xml:space="preserv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Minkowski-form Distance between the tumor region and healthy tissue histograms </w:t>
      </w:r>
      <w:r>
        <w:t xml:space="preserve">in each image. </w:t>
      </w:r>
      <w:r w:rsidR="003D4F00">
        <w:t xml:space="preserve">We </w:t>
      </w:r>
      <w:ins w:id="78" w:author="FERNANDO ARAMBULA" w:date="2015-06-24T13:52:00Z">
        <w:r w:rsidR="00B3559A">
          <w:t xml:space="preserve">have </w:t>
        </w:r>
      </w:ins>
      <w:r w:rsidR="003D4F00">
        <w:t>also</w:t>
      </w:r>
      <w:r>
        <w:t xml:space="preserve"> evaluate</w:t>
      </w:r>
      <w:ins w:id="79" w:author="FERNANDO ARAMBULA" w:date="2015-06-24T13:52:00Z">
        <w:r w:rsidR="00B3559A">
          <w:t>d</w:t>
        </w:r>
      </w:ins>
      <w:r>
        <w:t xml:space="preserve"> the ability of these descriptors to improve the segmentation results; we implemented a probabilistic segmentation method based on the work of Madabushi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w:t>
      </w:r>
      <w:ins w:id="80" w:author="FERNANDO ARAMBULA" w:date="2015-06-24T13:57:00Z">
        <w:r w:rsidR="006A067F">
          <w:t>d</w:t>
        </w:r>
      </w:ins>
      <w:r>
        <w:t xml:space="preserve"> the accuracy, </w:t>
      </w:r>
      <w:r w:rsidR="00BE4DF5">
        <w:t>sensitivity</w:t>
      </w:r>
      <w:r>
        <w:t xml:space="preserve">, specificity, positive predictive value (PPV) and negative predicted value (NPV) of the method when using different texture descriptors.  </w:t>
      </w:r>
    </w:p>
    <w:p w14:paraId="0B7D7CB1" w14:textId="77777777" w:rsidR="004A11AA" w:rsidRPr="006D4304" w:rsidRDefault="00994DAC" w:rsidP="0008311B">
      <w:pPr>
        <w:jc w:val="both"/>
        <w:rPr>
          <w:b/>
        </w:rPr>
      </w:pPr>
      <w:r w:rsidRPr="006D4304">
        <w:rPr>
          <w:b/>
        </w:rPr>
        <w:t>Texture Analysis</w:t>
      </w:r>
    </w:p>
    <w:p w14:paraId="68254972" w14:textId="19A898AD"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14:paraId="797F8EA0" w14:textId="61D09E2F" w:rsidR="00994DAC" w:rsidRDefault="00994DAC" w:rsidP="0008311B">
      <w:pPr>
        <w:jc w:val="both"/>
      </w:pPr>
      <w:r>
        <w:t>First-order texture descriptors are extracted from the original image values; they do not consider the spatial relatio</w:t>
      </w:r>
      <w:r w:rsidR="005A34F9">
        <w:t>nships with neighborhood pixels</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t>. The most frequently used first-order texture descriptors are c</w:t>
      </w:r>
      <w:r w:rsidR="005A34F9">
        <w:t>entral moments of the histogram</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These descriptors have been used for the </w:t>
      </w:r>
      <w:r>
        <w:lastRenderedPageBreak/>
        <w:t xml:space="preserve">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Skewness of the histogram have been used for tumor classification by Pilouras </w:t>
      </w:r>
      <w:r w:rsidR="005A34F9" w:rsidRPr="005A34F9">
        <w:t>et al</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6C1FD4" w:rsidRPr="006C1FD4">
        <w:rPr>
          <w:noProof/>
          <w:vertAlign w:val="superscript"/>
        </w:rPr>
        <w:t>14</w:t>
      </w:r>
      <w:r>
        <w:fldChar w:fldCharType="end"/>
      </w:r>
      <w:r>
        <w:t xml:space="preserve">. </w:t>
      </w:r>
      <w:ins w:id="81" w:author="FERNANDO ARAMBULA" w:date="2015-06-24T14:02:00Z">
        <w:r w:rsidR="001215F9">
          <w:t>Another texture</w:t>
        </w:r>
      </w:ins>
      <w:del w:id="82" w:author="FERNANDO ARAMBULA" w:date="2015-06-24T14:02:00Z">
        <w:r w:rsidDel="001215F9">
          <w:delText>Other</w:delText>
        </w:r>
      </w:del>
      <w:r>
        <w:t xml:space="preserve"> descriptor</w:t>
      </w:r>
      <w:ins w:id="83" w:author="FERNANDO ARAMBULA" w:date="2015-06-24T14:02:00Z">
        <w:r w:rsidR="001215F9">
          <w:t xml:space="preserve"> </w:t>
        </w:r>
      </w:ins>
      <w:del w:id="84" w:author="FERNANDO ARAMBULA" w:date="2015-06-24T14:01:00Z">
        <w:r w:rsidDel="001215F9">
          <w:delText>s</w:delText>
        </w:r>
      </w:del>
      <w:del w:id="85" w:author="FERNANDO ARAMBULA" w:date="2015-06-24T14:02:00Z">
        <w:r w:rsidDel="001215F9">
          <w:delText xml:space="preserve"> </w:delText>
        </w:r>
      </w:del>
      <w:r>
        <w:t xml:space="preserve">extracted from the image original </w:t>
      </w:r>
      <w:r w:rsidR="000373F7">
        <w:t xml:space="preserve">intensity values </w:t>
      </w:r>
      <w:del w:id="86" w:author="FERNANDO ARAMBULA" w:date="2015-06-24T14:01:00Z">
        <w:r w:rsidR="000373F7" w:rsidDel="001215F9">
          <w:delText>have been used;</w:delText>
        </w:r>
      </w:del>
      <w:ins w:id="87" w:author="FERNANDO ARAMBULA" w:date="2015-06-24T14:01:00Z">
        <w:r w:rsidR="001215F9">
          <w:t xml:space="preserve">is </w:t>
        </w:r>
      </w:ins>
      <w:r w:rsidR="005A34F9">
        <w:t xml:space="preserve"> </w:t>
      </w:r>
      <w:r>
        <w:t>the difference of the intensity of each pixel with the mean of its neighborhood</w:t>
      </w:r>
      <w:del w:id="88" w:author="FERNANDO ARAMBULA" w:date="2015-06-24T14:01:00Z">
        <w:r w:rsidR="00DE1928" w:rsidDel="001215F9">
          <w:delText xml:space="preserve"> </w:delText>
        </w:r>
        <w:r w:rsidR="000373F7" w:rsidDel="001215F9">
          <w:delText xml:space="preserve">is used </w:delText>
        </w:r>
        <w:r w:rsidR="00DE1928" w:rsidDel="001215F9">
          <w:delText xml:space="preserve">as </w:delText>
        </w:r>
        <w:r w:rsidR="000373F7" w:rsidDel="001215F9">
          <w:delText xml:space="preserve">a </w:delText>
        </w:r>
        <w:r w:rsidR="00DE1928" w:rsidDel="001215F9">
          <w:delText>texture descriptor</w:delText>
        </w:r>
      </w:del>
      <w:r w:rsidR="005A34F9">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14:paraId="2D8F85C4" w14:textId="77777777" w:rsidR="00767FB2" w:rsidRDefault="004A11AA" w:rsidP="0008311B">
      <w:pPr>
        <w:jc w:val="both"/>
      </w:pPr>
      <w:r>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w:t>
      </w:r>
      <w:r w:rsidR="0054365E">
        <w:t>Second-order texture descriptors computed from the analysis of the co-occurrence matrices have been proposed by Haralick</w:t>
      </w:r>
      <w:r w:rsidR="00751605">
        <w:fldChar w:fldCharType="begin" w:fldLock="1"/>
      </w:r>
      <w:r w:rsidR="00751605">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751605">
        <w:fldChar w:fldCharType="separate"/>
      </w:r>
      <w:r w:rsidR="00751605" w:rsidRPr="006C1FD4">
        <w:rPr>
          <w:noProof/>
          <w:vertAlign w:val="superscript"/>
        </w:rPr>
        <w:t>15</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14:paraId="760B6A92" w14:textId="5C6ABC22" w:rsidR="00835C06" w:rsidRPr="004163D9" w:rsidDel="00925717" w:rsidRDefault="0008311B" w:rsidP="00767FB2">
      <w:pPr>
        <w:jc w:val="both"/>
        <w:rPr>
          <w:del w:id="89" w:author="FERNANDO ARAMBULA" w:date="2015-06-24T14:09:00Z"/>
          <w:color w:val="FF0000"/>
        </w:rPr>
      </w:pPr>
      <w:r>
        <w:t xml:space="preserve">Another method to characterize texture that also takes into account the spatial relationship between pixels is based on </w:t>
      </w:r>
      <w:r w:rsidRPr="001C325F">
        <w:rPr>
          <w:highlight w:val="yellow"/>
          <w:rPrChange w:id="90" w:author="FERNANDO ARAMBULA" w:date="2015-06-24T14:05:00Z">
            <w:rPr/>
          </w:rPrChange>
        </w:rPr>
        <w:t>run lengths</w:t>
      </w:r>
      <w:r>
        <w:t xml:space="preserve"> of image gray-levels</w:t>
      </w:r>
      <w:r w:rsidR="009962DC">
        <w:t xml:space="preserve">, where the </w:t>
      </w:r>
      <w:r w:rsidR="009962DC" w:rsidRPr="001C325F">
        <w:rPr>
          <w:highlight w:val="yellow"/>
          <w:rPrChange w:id="91" w:author="FERNANDO ARAMBULA" w:date="2015-06-24T14:05:00Z">
            <w:rPr/>
          </w:rPrChange>
        </w:rPr>
        <w:t>run-length</w:t>
      </w:r>
      <w:r w:rsidR="009962DC">
        <w:t xml:space="preserve"> matrix of an image is defined as the number of runs with pixels of equal gray level and a given run-length</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5A34F9">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"&lt;sup&gt;16&lt;/sup&gt;", "plainTextFormattedCitation" : "16", "previouslyFormattedCitation" : "&lt;sup&gt;16&lt;/sup&gt;" }, "properties" : { "noteIndex" : 0 }, "schema" : "https://github.com/citation-style-language/schema/raw/master/csl-citation.json" }</w:instrText>
      </w:r>
      <w:r w:rsidR="00D16CA2">
        <w:fldChar w:fldCharType="separate"/>
      </w:r>
      <w:r w:rsidR="006C1FD4" w:rsidRPr="006C1FD4">
        <w:rPr>
          <w:noProof/>
          <w:vertAlign w:val="superscript"/>
        </w:rPr>
        <w:t>16</w:t>
      </w:r>
      <w:r w:rsidR="00D16CA2">
        <w:fldChar w:fldCharType="end"/>
      </w:r>
      <w:r w:rsidR="00D16CA2">
        <w:t xml:space="preserve"> </w:t>
      </w:r>
      <w:r w:rsidR="00F15E41">
        <w:t>that there is rich texture information contained in this matrices</w:t>
      </w:r>
      <w:r>
        <w:t>. Galloway</w:t>
      </w:r>
      <w:r w:rsidR="00751605">
        <w:fldChar w:fldCharType="begin" w:fldLock="1"/>
      </w:r>
      <w:r w:rsidR="00751605">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"&lt;sup&gt;17&lt;/sup&gt;", "plainTextFormattedCitation" : "17", "previouslyFormattedCitation" : "&lt;sup&gt;17&lt;/sup&gt;" }, "properties" : { "noteIndex" : 0 }, "schema" : "https://github.com/citation-style-language/schema/raw/master/csl-citation.json" }</w:instrText>
      </w:r>
      <w:r w:rsidR="00751605">
        <w:fldChar w:fldCharType="separate"/>
      </w:r>
      <w:r w:rsidR="00751605" w:rsidRPr="006C1FD4">
        <w:rPr>
          <w:noProof/>
          <w:vertAlign w:val="superscript"/>
        </w:rPr>
        <w:t>17</w:t>
      </w:r>
      <w:r w:rsidR="00751605">
        <w:fldChar w:fldCharType="end"/>
      </w:r>
      <w:r>
        <w:t xml:space="preserve"> proposed five texture descriptors based on the an</w:t>
      </w:r>
      <w:r w:rsidR="00751605">
        <w:t>alysis of run-length matrices</w:t>
      </w:r>
      <w:r>
        <w:t xml:space="preserve">: short run emphasis (SRE), long run emphasis (LRE), gray-level nonuniformity (GLN), run-length nonuniformity (RLN) and run percentage (RP); these descriptors have been </w:t>
      </w:r>
      <w:r w:rsidR="00D16CA2">
        <w:t xml:space="preserve">successfully </w:t>
      </w:r>
      <w:r>
        <w:t>use</w:t>
      </w:r>
      <w:r w:rsidR="00D16CA2">
        <w:t>d</w:t>
      </w:r>
      <w:r>
        <w:t xml:space="preserve"> for the classification of bre</w:t>
      </w:r>
      <w:r w:rsidR="00751605">
        <w:t>ast tumors in ultrasound images</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"&lt;sup&gt;14,18,19&lt;/sup&gt;", "plainTextFormattedCitation" : "14,18,19", "previouslyFormattedCitation" : "&lt;sup&gt;14,18,19&lt;/sup&gt;" }, "properties" : { "noteIndex" : 0 }, "schema" : "https://github.com/citation-style-language/schema/raw/master/csl-citation.json" }</w:instrText>
      </w:r>
      <w:r>
        <w:fldChar w:fldCharType="separate"/>
      </w:r>
      <w:r w:rsidR="006C1FD4" w:rsidRPr="006C1FD4">
        <w:rPr>
          <w:noProof/>
          <w:vertAlign w:val="superscript"/>
        </w:rPr>
        <w:t>14,18,19</w:t>
      </w:r>
      <w:r>
        <w:fldChar w:fldCharType="end"/>
      </w:r>
      <w:r>
        <w:t>.</w:t>
      </w:r>
      <w:r w:rsidR="003775DB">
        <w:t xml:space="preserve"> </w:t>
      </w:r>
      <w:ins w:id="92" w:author="FERNANDO ARAMBULA" w:date="2015-06-24T14:08:00Z">
        <w:r w:rsidR="00925717">
          <w:t>In</w:t>
        </w:r>
      </w:ins>
      <w:ins w:id="93" w:author="FERNANDO ARAMBULA" w:date="2015-06-24T14:09:00Z">
        <w:r w:rsidR="00925717">
          <w:t xml:space="preserve"> </w:t>
        </w:r>
      </w:ins>
    </w:p>
    <w:p w14:paraId="2F044FFC" w14:textId="3EADE67A" w:rsidR="002C0745" w:rsidRDefault="008E44C8" w:rsidP="0008311B">
      <w:pPr>
        <w:jc w:val="both"/>
      </w:pPr>
      <w:r>
        <w:t xml:space="preserve">Table 1 </w:t>
      </w:r>
      <w:ins w:id="94" w:author="FERNANDO ARAMBULA" w:date="2015-06-24T14:09:00Z">
        <w:r w:rsidR="00925717">
          <w:t xml:space="preserve">its shown the </w:t>
        </w:r>
      </w:ins>
      <w:r>
        <w:t>list</w:t>
      </w:r>
      <w:ins w:id="95" w:author="FERNANDO ARAMBULA" w:date="2015-06-24T14:08:00Z">
        <w:r w:rsidR="00925717">
          <w:t xml:space="preserve"> of</w:t>
        </w:r>
      </w:ins>
      <w:del w:id="96" w:author="FERNANDO ARAMBULA" w:date="2015-06-24T14:09:00Z">
        <w:r w:rsidDel="00925717">
          <w:delText xml:space="preserve"> the</w:delText>
        </w:r>
      </w:del>
      <w:r>
        <w:t xml:space="preserve"> texture descriptors evaluated in this work</w:t>
      </w:r>
      <w:ins w:id="97" w:author="FERNANDO ARAMBULA" w:date="2015-06-24T14:09:00Z">
        <w:r w:rsidR="00925717">
          <w:t>,</w:t>
        </w:r>
      </w:ins>
      <w:r w:rsidR="00767FB2">
        <w:t xml:space="preserve"> extracted from histogram, co-occurrence and run-length statistics</w:t>
      </w:r>
      <w:r>
        <w:t>.</w:t>
      </w:r>
    </w:p>
    <w:p w14:paraId="537D5495" w14:textId="77777777" w:rsidR="000D4E39" w:rsidRPr="00C469B1" w:rsidRDefault="009278C0" w:rsidP="009278C0">
      <w:pPr>
        <w:spacing w:after="0"/>
        <w:jc w:val="center"/>
        <w:rPr>
          <w:sz w:val="18"/>
          <w:szCs w:val="18"/>
        </w:rPr>
      </w:pPr>
      <w:r w:rsidRPr="00C469B1">
        <w:rPr>
          <w:sz w:val="18"/>
          <w:szCs w:val="18"/>
        </w:rPr>
        <w:t xml:space="preserve">Table 1. </w:t>
      </w:r>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
    <w:tbl>
      <w:tblPr>
        <w:tblStyle w:val="TableGrid"/>
        <w:tblW w:w="7197" w:type="dxa"/>
        <w:jc w:val="center"/>
        <w:tblLook w:val="04A0" w:firstRow="1" w:lastRow="0" w:firstColumn="1" w:lastColumn="0" w:noHBand="0" w:noVBand="1"/>
      </w:tblPr>
      <w:tblGrid>
        <w:gridCol w:w="1900"/>
        <w:gridCol w:w="2603"/>
        <w:gridCol w:w="2694"/>
      </w:tblGrid>
      <w:tr w:rsidR="00B86E47" w:rsidRPr="00C469B1" w14:paraId="082DB65A" w14:textId="77777777" w:rsidTr="00B86E47">
        <w:trPr>
          <w:jc w:val="center"/>
        </w:trPr>
        <w:tc>
          <w:tcPr>
            <w:tcW w:w="1900" w:type="dxa"/>
          </w:tcPr>
          <w:p w14:paraId="0A22B066" w14:textId="77777777" w:rsidR="00B86E47" w:rsidRPr="00C469B1" w:rsidRDefault="00B86E47" w:rsidP="0008311B">
            <w:pPr>
              <w:jc w:val="both"/>
              <w:rPr>
                <w:sz w:val="18"/>
                <w:szCs w:val="18"/>
              </w:rPr>
            </w:pPr>
            <w:r w:rsidRPr="00C469B1">
              <w:rPr>
                <w:sz w:val="18"/>
                <w:szCs w:val="18"/>
              </w:rPr>
              <w:t>First order</w:t>
            </w:r>
          </w:p>
        </w:tc>
        <w:tc>
          <w:tcPr>
            <w:tcW w:w="2603" w:type="dxa"/>
          </w:tcPr>
          <w:p w14:paraId="6FD5EB7B" w14:textId="77777777" w:rsidR="00B86E47" w:rsidRPr="00C469B1" w:rsidRDefault="00B86E47" w:rsidP="0008311B">
            <w:pPr>
              <w:jc w:val="both"/>
              <w:rPr>
                <w:sz w:val="18"/>
                <w:szCs w:val="18"/>
              </w:rPr>
            </w:pPr>
            <w:r w:rsidRPr="00C469B1">
              <w:rPr>
                <w:sz w:val="18"/>
                <w:szCs w:val="18"/>
              </w:rPr>
              <w:t xml:space="preserve">Mean </w:t>
            </w:r>
          </w:p>
          <w:p w14:paraId="7CB7B0E3" w14:textId="77777777" w:rsidR="00B86E47" w:rsidRPr="00C469B1" w:rsidRDefault="00B86E47" w:rsidP="0008311B">
            <w:pPr>
              <w:jc w:val="both"/>
              <w:rPr>
                <w:sz w:val="18"/>
                <w:szCs w:val="18"/>
              </w:rPr>
            </w:pPr>
            <w:r w:rsidRPr="00C469B1">
              <w:rPr>
                <w:sz w:val="18"/>
                <w:szCs w:val="18"/>
              </w:rPr>
              <w:t>Entropy</w:t>
            </w:r>
          </w:p>
          <w:p w14:paraId="2E09E130" w14:textId="77777777" w:rsidR="00B86E47" w:rsidRPr="00C469B1" w:rsidRDefault="00B86E47" w:rsidP="0008311B">
            <w:pPr>
              <w:jc w:val="both"/>
              <w:rPr>
                <w:sz w:val="18"/>
                <w:szCs w:val="18"/>
              </w:rPr>
            </w:pPr>
            <w:r w:rsidRPr="00C469B1">
              <w:rPr>
                <w:sz w:val="18"/>
                <w:szCs w:val="18"/>
              </w:rPr>
              <w:t>Kurtosis</w:t>
            </w:r>
          </w:p>
          <w:p w14:paraId="4C10B77E" w14:textId="77777777" w:rsidR="00B86E47" w:rsidRPr="00C469B1" w:rsidRDefault="00B86E47" w:rsidP="0008311B">
            <w:pPr>
              <w:jc w:val="both"/>
              <w:rPr>
                <w:sz w:val="18"/>
                <w:szCs w:val="18"/>
              </w:rPr>
            </w:pPr>
            <w:r w:rsidRPr="00C469B1">
              <w:rPr>
                <w:sz w:val="18"/>
                <w:szCs w:val="18"/>
              </w:rPr>
              <w:t>Skewness</w:t>
            </w:r>
          </w:p>
          <w:p w14:paraId="385C3A6F" w14:textId="77777777" w:rsidR="00B86E47" w:rsidRPr="00C469B1" w:rsidRDefault="00B86E47" w:rsidP="0008311B">
            <w:pPr>
              <w:jc w:val="both"/>
              <w:rPr>
                <w:sz w:val="18"/>
                <w:szCs w:val="18"/>
              </w:rPr>
            </w:pPr>
            <w:r w:rsidRPr="00C469B1">
              <w:rPr>
                <w:sz w:val="18"/>
                <w:szCs w:val="18"/>
              </w:rPr>
              <w:t>Mean Difference</w:t>
            </w:r>
          </w:p>
        </w:tc>
        <w:tc>
          <w:tcPr>
            <w:tcW w:w="2694" w:type="dxa"/>
          </w:tcPr>
          <w:p w14:paraId="453A901D" w14:textId="77777777" w:rsidR="00B86E47" w:rsidRPr="00C469B1" w:rsidRDefault="00514D95" w:rsidP="0008311B">
            <w:pPr>
              <w:jc w:val="both"/>
              <w:rPr>
                <w:sz w:val="18"/>
                <w:szCs w:val="18"/>
                <w:lang w:val="es-ES"/>
              </w:rPr>
            </w:pPr>
            <w:r w:rsidRPr="00514D95">
              <w:rPr>
                <w:sz w:val="18"/>
                <w:szCs w:val="18"/>
                <w:lang w:val="es-ES"/>
              </w:rPr>
              <w:t>Huang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72B76F90" w14:textId="77777777" w:rsidR="00B86E47" w:rsidRPr="00C469B1" w:rsidRDefault="00514D95" w:rsidP="0008311B">
            <w:pPr>
              <w:jc w:val="both"/>
              <w:rPr>
                <w:sz w:val="18"/>
                <w:szCs w:val="18"/>
                <w:lang w:val="es-ES"/>
              </w:rPr>
            </w:pPr>
            <w:r w:rsidRPr="00514D95">
              <w:rPr>
                <w:sz w:val="18"/>
                <w:szCs w:val="18"/>
                <w:lang w:val="es-ES"/>
              </w:rPr>
              <w:t>Huang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023FEF03" w14:textId="77777777" w:rsidR="00B86E47" w:rsidRPr="00C469B1" w:rsidRDefault="00514D95" w:rsidP="0008311B">
            <w:pPr>
              <w:jc w:val="both"/>
              <w:rPr>
                <w:sz w:val="18"/>
                <w:szCs w:val="18"/>
                <w:lang w:val="es-ES"/>
              </w:rPr>
            </w:pPr>
            <w:r w:rsidRPr="00514D95">
              <w:rPr>
                <w:sz w:val="18"/>
                <w:szCs w:val="18"/>
                <w:lang w:val="es-ES"/>
              </w:rPr>
              <w:t>Pilouras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14:paraId="69C0F7C4" w14:textId="77777777" w:rsidR="00B86E47" w:rsidRPr="00C469B1" w:rsidRDefault="00514D95" w:rsidP="0008311B">
            <w:pPr>
              <w:jc w:val="both"/>
              <w:rPr>
                <w:sz w:val="18"/>
                <w:szCs w:val="18"/>
                <w:lang w:val="es-ES"/>
              </w:rPr>
            </w:pPr>
            <w:r w:rsidRPr="00514D95">
              <w:rPr>
                <w:sz w:val="18"/>
                <w:szCs w:val="18"/>
                <w:lang w:val="es-ES"/>
              </w:rPr>
              <w:t>Pilouras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14:paraId="2AEE0475" w14:textId="77777777" w:rsidR="00B86E47" w:rsidRPr="00C469B1" w:rsidRDefault="00514D95" w:rsidP="006C1FD4">
            <w:pPr>
              <w:jc w:val="both"/>
              <w:rPr>
                <w:sz w:val="18"/>
                <w:szCs w:val="18"/>
              </w:rPr>
            </w:pPr>
            <w:r>
              <w:rPr>
                <w:sz w:val="18"/>
                <w:szCs w:val="18"/>
              </w:rPr>
              <w:t>Madabhushi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14:paraId="092B7C84" w14:textId="77777777" w:rsidTr="00B86E47">
        <w:trPr>
          <w:jc w:val="center"/>
        </w:trPr>
        <w:tc>
          <w:tcPr>
            <w:tcW w:w="1900" w:type="dxa"/>
          </w:tcPr>
          <w:p w14:paraId="5CB956DC" w14:textId="77777777" w:rsidR="00B86E47" w:rsidRPr="00C469B1" w:rsidRDefault="00B86E47" w:rsidP="0008311B">
            <w:pPr>
              <w:jc w:val="both"/>
              <w:rPr>
                <w:sz w:val="18"/>
                <w:szCs w:val="18"/>
              </w:rPr>
            </w:pPr>
            <w:commentRangeStart w:id="98"/>
            <w:r w:rsidRPr="00C469B1">
              <w:rPr>
                <w:sz w:val="18"/>
                <w:szCs w:val="18"/>
              </w:rPr>
              <w:t>Co-occurrence</w:t>
            </w:r>
            <w:commentRangeEnd w:id="98"/>
            <w:r w:rsidR="00925717">
              <w:rPr>
                <w:rStyle w:val="CommentReference"/>
              </w:rPr>
              <w:commentReference w:id="98"/>
            </w:r>
          </w:p>
        </w:tc>
        <w:tc>
          <w:tcPr>
            <w:tcW w:w="2603" w:type="dxa"/>
          </w:tcPr>
          <w:p w14:paraId="4D4630A7" w14:textId="77777777" w:rsidR="00B86E47" w:rsidRPr="00C469B1" w:rsidRDefault="00B86E47" w:rsidP="0008311B">
            <w:pPr>
              <w:jc w:val="both"/>
              <w:rPr>
                <w:sz w:val="18"/>
                <w:szCs w:val="18"/>
              </w:rPr>
            </w:pPr>
            <w:r w:rsidRPr="00C469B1">
              <w:rPr>
                <w:sz w:val="18"/>
                <w:szCs w:val="18"/>
              </w:rPr>
              <w:t>Entropy</w:t>
            </w:r>
          </w:p>
          <w:p w14:paraId="18C564BE" w14:textId="77777777" w:rsidR="00B86E47" w:rsidRPr="00C469B1" w:rsidRDefault="00B86E47" w:rsidP="0008311B">
            <w:pPr>
              <w:jc w:val="both"/>
              <w:rPr>
                <w:sz w:val="18"/>
                <w:szCs w:val="18"/>
              </w:rPr>
            </w:pPr>
            <w:r w:rsidRPr="00C469B1">
              <w:rPr>
                <w:sz w:val="18"/>
                <w:szCs w:val="18"/>
              </w:rPr>
              <w:t>Contrast</w:t>
            </w:r>
          </w:p>
          <w:p w14:paraId="67B679FA" w14:textId="77777777" w:rsidR="00B86E47" w:rsidRPr="00C469B1" w:rsidRDefault="00B86E47" w:rsidP="0008311B">
            <w:pPr>
              <w:jc w:val="both"/>
              <w:rPr>
                <w:sz w:val="18"/>
                <w:szCs w:val="18"/>
              </w:rPr>
            </w:pPr>
            <w:r w:rsidRPr="00C469B1">
              <w:rPr>
                <w:sz w:val="18"/>
                <w:szCs w:val="18"/>
              </w:rPr>
              <w:t>Homogeneity</w:t>
            </w:r>
          </w:p>
          <w:p w14:paraId="5E726B6C" w14:textId="77777777" w:rsidR="00B86E47" w:rsidRPr="00C469B1" w:rsidRDefault="00B86E47" w:rsidP="0008311B">
            <w:pPr>
              <w:jc w:val="both"/>
              <w:rPr>
                <w:sz w:val="18"/>
                <w:szCs w:val="18"/>
              </w:rPr>
            </w:pPr>
            <w:r w:rsidRPr="00C469B1">
              <w:rPr>
                <w:sz w:val="18"/>
                <w:szCs w:val="18"/>
              </w:rPr>
              <w:t>Energy</w:t>
            </w:r>
          </w:p>
          <w:p w14:paraId="668FF4E2" w14:textId="77777777" w:rsidR="00B86E47" w:rsidRPr="00C469B1" w:rsidRDefault="00B86E47" w:rsidP="0008311B">
            <w:pPr>
              <w:jc w:val="both"/>
              <w:rPr>
                <w:sz w:val="18"/>
                <w:szCs w:val="18"/>
              </w:rPr>
            </w:pPr>
            <w:r w:rsidRPr="00C469B1">
              <w:rPr>
                <w:sz w:val="18"/>
                <w:szCs w:val="18"/>
              </w:rPr>
              <w:t>Variance</w:t>
            </w:r>
          </w:p>
        </w:tc>
        <w:tc>
          <w:tcPr>
            <w:tcW w:w="2694" w:type="dxa"/>
          </w:tcPr>
          <w:p w14:paraId="3BB27C76" w14:textId="77777777" w:rsidR="00B86E47" w:rsidRPr="00C469B1" w:rsidRDefault="00514D95" w:rsidP="0008311B">
            <w:pPr>
              <w:jc w:val="both"/>
              <w:rPr>
                <w:sz w:val="18"/>
                <w:szCs w:val="18"/>
                <w:lang w:val="es-ES"/>
              </w:rPr>
            </w:pPr>
            <w:r w:rsidRPr="00514D95">
              <w:rPr>
                <w:sz w:val="18"/>
                <w:szCs w:val="18"/>
                <w:lang w:val="es-ES"/>
              </w:rPr>
              <w:t>Liu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495D8618" w14:textId="77777777" w:rsidR="00B86E47" w:rsidRPr="00C469B1" w:rsidRDefault="00514D95" w:rsidP="0008311B">
            <w:pPr>
              <w:jc w:val="both"/>
              <w:rPr>
                <w:sz w:val="18"/>
                <w:szCs w:val="18"/>
                <w:lang w:val="es-ES"/>
              </w:rPr>
            </w:pPr>
            <w:r w:rsidRPr="00514D95">
              <w:rPr>
                <w:sz w:val="18"/>
                <w:szCs w:val="18"/>
                <w:lang w:val="es-ES"/>
              </w:rPr>
              <w:t xml:space="preserve">Liu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23EE2EA5" w14:textId="77777777" w:rsidR="00B86E47" w:rsidRPr="00C469B1" w:rsidRDefault="00514D95" w:rsidP="0008311B">
            <w:pPr>
              <w:jc w:val="both"/>
              <w:rPr>
                <w:sz w:val="18"/>
                <w:szCs w:val="18"/>
                <w:lang w:val="es-ES"/>
              </w:rPr>
            </w:pPr>
            <w:r w:rsidRPr="00514D95">
              <w:rPr>
                <w:sz w:val="18"/>
                <w:szCs w:val="18"/>
                <w:lang w:val="es-ES"/>
              </w:rPr>
              <w:t>Liao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03804750" w14:textId="77777777" w:rsidR="00B86E47" w:rsidRPr="00C469B1" w:rsidRDefault="00514D95" w:rsidP="0008311B">
            <w:pPr>
              <w:jc w:val="both"/>
              <w:rPr>
                <w:sz w:val="18"/>
                <w:szCs w:val="18"/>
                <w:lang w:val="es-ES"/>
              </w:rPr>
            </w:pPr>
            <w:r w:rsidRPr="00514D95">
              <w:rPr>
                <w:sz w:val="18"/>
                <w:szCs w:val="18"/>
                <w:lang w:val="es-ES"/>
              </w:rPr>
              <w:t xml:space="preserve">Liao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6B3C7398" w14:textId="77777777" w:rsidR="00B86E47" w:rsidRPr="00C469B1" w:rsidRDefault="00514D95" w:rsidP="006C1FD4">
            <w:pPr>
              <w:jc w:val="both"/>
              <w:rPr>
                <w:sz w:val="18"/>
                <w:szCs w:val="18"/>
              </w:rPr>
            </w:pPr>
            <w:r>
              <w:rPr>
                <w:sz w:val="18"/>
                <w:szCs w:val="18"/>
              </w:rPr>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9B52D8" w14:paraId="297F80D0" w14:textId="77777777" w:rsidTr="00B86E47">
        <w:trPr>
          <w:jc w:val="center"/>
        </w:trPr>
        <w:tc>
          <w:tcPr>
            <w:tcW w:w="1900" w:type="dxa"/>
          </w:tcPr>
          <w:p w14:paraId="645495D0" w14:textId="77777777" w:rsidR="00B86E47" w:rsidRPr="00C469B1" w:rsidRDefault="00B86E47" w:rsidP="0008311B">
            <w:pPr>
              <w:jc w:val="both"/>
              <w:rPr>
                <w:sz w:val="18"/>
                <w:szCs w:val="18"/>
              </w:rPr>
            </w:pPr>
            <w:r w:rsidRPr="00C469B1">
              <w:rPr>
                <w:sz w:val="18"/>
                <w:szCs w:val="18"/>
              </w:rPr>
              <w:t>Run-length</w:t>
            </w:r>
          </w:p>
        </w:tc>
        <w:tc>
          <w:tcPr>
            <w:tcW w:w="2603" w:type="dxa"/>
          </w:tcPr>
          <w:p w14:paraId="1C043FCE" w14:textId="77777777" w:rsidR="00B86E47" w:rsidRPr="00C469B1" w:rsidRDefault="00B86E47" w:rsidP="0008311B">
            <w:pPr>
              <w:jc w:val="both"/>
              <w:rPr>
                <w:sz w:val="18"/>
                <w:szCs w:val="18"/>
              </w:rPr>
            </w:pPr>
            <w:r w:rsidRPr="00C469B1">
              <w:rPr>
                <w:sz w:val="18"/>
                <w:szCs w:val="18"/>
              </w:rPr>
              <w:t>Short Run Emphasis</w:t>
            </w:r>
          </w:p>
          <w:p w14:paraId="6A10833F" w14:textId="77777777" w:rsidR="00B86E47" w:rsidRPr="00C469B1" w:rsidRDefault="00B86E47" w:rsidP="0008311B">
            <w:pPr>
              <w:jc w:val="both"/>
              <w:rPr>
                <w:sz w:val="18"/>
                <w:szCs w:val="18"/>
              </w:rPr>
            </w:pPr>
            <w:r w:rsidRPr="00C469B1">
              <w:rPr>
                <w:sz w:val="18"/>
                <w:szCs w:val="18"/>
              </w:rPr>
              <w:t>Long Run Emphasis</w:t>
            </w:r>
          </w:p>
          <w:p w14:paraId="1687F7AF" w14:textId="77777777" w:rsidR="00B86E47" w:rsidRPr="00C469B1" w:rsidRDefault="00B86E47" w:rsidP="0008311B">
            <w:pPr>
              <w:jc w:val="both"/>
              <w:rPr>
                <w:sz w:val="18"/>
                <w:szCs w:val="18"/>
              </w:rPr>
            </w:pPr>
            <w:r w:rsidRPr="00C469B1">
              <w:rPr>
                <w:sz w:val="18"/>
                <w:szCs w:val="18"/>
              </w:rPr>
              <w:t>Gray-Level Nonuniformity</w:t>
            </w:r>
          </w:p>
          <w:p w14:paraId="7935A859" w14:textId="77777777" w:rsidR="00B86E47" w:rsidRPr="00C469B1" w:rsidRDefault="00B86E47" w:rsidP="0008311B">
            <w:pPr>
              <w:jc w:val="both"/>
              <w:rPr>
                <w:sz w:val="18"/>
                <w:szCs w:val="18"/>
              </w:rPr>
            </w:pPr>
            <w:r w:rsidRPr="00C469B1">
              <w:rPr>
                <w:sz w:val="18"/>
                <w:szCs w:val="18"/>
              </w:rPr>
              <w:t>Run-length Nonuniformity</w:t>
            </w:r>
          </w:p>
        </w:tc>
        <w:tc>
          <w:tcPr>
            <w:tcW w:w="2694" w:type="dxa"/>
          </w:tcPr>
          <w:p w14:paraId="1A884BE1" w14:textId="77777777" w:rsidR="00B86E47" w:rsidRPr="00C469B1" w:rsidRDefault="00514D95" w:rsidP="0008311B">
            <w:pPr>
              <w:jc w:val="both"/>
              <w:rPr>
                <w:sz w:val="18"/>
                <w:szCs w:val="18"/>
                <w:lang w:val="es-ES"/>
              </w:rPr>
            </w:pPr>
            <w:r w:rsidRPr="00514D95">
              <w:rPr>
                <w:sz w:val="18"/>
                <w:szCs w:val="18"/>
                <w:lang w:val="es-ES"/>
              </w:rPr>
              <w:t>Lefebvre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14:paraId="79D3BFCA" w14:textId="77777777" w:rsidR="00B86E47" w:rsidRPr="00C469B1" w:rsidRDefault="00514D95" w:rsidP="0008311B">
            <w:pPr>
              <w:jc w:val="both"/>
              <w:rPr>
                <w:sz w:val="18"/>
                <w:szCs w:val="18"/>
                <w:lang w:val="es-ES"/>
              </w:rPr>
            </w:pPr>
            <w:r w:rsidRPr="00514D95">
              <w:rPr>
                <w:sz w:val="18"/>
                <w:szCs w:val="18"/>
                <w:lang w:val="es-ES"/>
              </w:rPr>
              <w:t xml:space="preserve">Lefebvre et al </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14:paraId="4B71AC68" w14:textId="77777777" w:rsidR="00B86E47" w:rsidRPr="00C469B1" w:rsidRDefault="00514D95" w:rsidP="0008311B">
            <w:pPr>
              <w:jc w:val="both"/>
              <w:rPr>
                <w:sz w:val="18"/>
                <w:szCs w:val="18"/>
                <w:lang w:val="es-ES"/>
              </w:rPr>
            </w:pPr>
            <w:r w:rsidRPr="00E4319B">
              <w:rPr>
                <w:sz w:val="18"/>
                <w:szCs w:val="18"/>
                <w:lang w:val="es-ES"/>
              </w:rPr>
              <w:t>Murmis et al</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p w14:paraId="62EFEDB7" w14:textId="77777777" w:rsidR="00B86E47" w:rsidRPr="00C469B1" w:rsidRDefault="00514D95" w:rsidP="006C1FD4">
            <w:pPr>
              <w:jc w:val="both"/>
              <w:rPr>
                <w:sz w:val="18"/>
                <w:szCs w:val="18"/>
                <w:lang w:val="es-ES"/>
              </w:rPr>
            </w:pPr>
            <w:r w:rsidRPr="00E4319B">
              <w:rPr>
                <w:sz w:val="18"/>
                <w:szCs w:val="18"/>
                <w:lang w:val="es-ES"/>
              </w:rPr>
              <w:t xml:space="preserve">Murmis et al </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tc>
      </w:tr>
    </w:tbl>
    <w:p w14:paraId="1B7D84A8" w14:textId="77777777" w:rsidR="00767FB2" w:rsidRDefault="00767FB2" w:rsidP="0008311B">
      <w:pPr>
        <w:jc w:val="both"/>
        <w:rPr>
          <w:lang w:val="es-ES"/>
        </w:rPr>
      </w:pPr>
    </w:p>
    <w:p w14:paraId="3956D362" w14:textId="77777777" w:rsidR="006D4304" w:rsidRPr="00716FAE" w:rsidRDefault="00716FAE" w:rsidP="0008311B">
      <w:pPr>
        <w:jc w:val="both"/>
        <w:rPr>
          <w:b/>
        </w:rPr>
      </w:pPr>
      <w:r w:rsidRPr="00716FAE">
        <w:rPr>
          <w:b/>
        </w:rPr>
        <w:t>Segmentation Method</w:t>
      </w:r>
    </w:p>
    <w:p w14:paraId="52F832D6" w14:textId="77777777" w:rsidR="00716FAE" w:rsidRDefault="00716FAE" w:rsidP="0008311B">
      <w:pPr>
        <w:jc w:val="both"/>
      </w:pPr>
      <w:r>
        <w:lastRenderedPageBreak/>
        <w:t>Because of inherent artifacts in breast ultrasound images such as speckle and blurry edges, the segmentatio</w:t>
      </w:r>
      <w:r w:rsidR="00751605">
        <w:t>n of tumors is not an easy task</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Several work</w:t>
      </w:r>
      <w:r w:rsidR="00822616">
        <w:t>s</w:t>
      </w:r>
      <w:r>
        <w:t xml:space="preserve"> have been done in order to create semi-automatic and automatic methods. Based on the literature, these methods can be divided in two groups; </w:t>
      </w:r>
      <w:commentRangeStart w:id="99"/>
      <w:r>
        <w:t>thresholding based methods and classifiers based methods</w:t>
      </w:r>
      <w:commentRangeEnd w:id="99"/>
      <w:r w:rsidR="00163AEF">
        <w:rPr>
          <w:rStyle w:val="CommentReference"/>
        </w:rPr>
        <w:commentReference w:id="99"/>
      </w:r>
      <w:r>
        <w:t>. The thresholding based methods have low com</w:t>
      </w:r>
      <w:r w:rsidR="002A3BAB">
        <w:t>putational cost and usually use</w:t>
      </w:r>
      <w:r>
        <w:t xml:space="preserve"> only gray-level intensities of the pixel</w:t>
      </w:r>
      <w:r w:rsidR="00822616">
        <w:t>s</w:t>
      </w:r>
      <w:r w:rsidR="00751605">
        <w:t xml:space="preserve"> to segment de image</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"&lt;sup&gt;3,7,20&lt;/sup&gt;", "plainTextFormattedCitation" : "3,7,20", "previouslyFormattedCitation" : "&lt;sup&gt;3,7,20&lt;/sup&gt;" }, "properties" : { "noteIndex" : 0 }, "schema" : "https://github.com/citation-style-language/schema/raw/master/csl-citation.json" }</w:instrText>
      </w:r>
      <w:r>
        <w:fldChar w:fldCharType="separate"/>
      </w:r>
      <w:r w:rsidR="006C1FD4" w:rsidRPr="006C1FD4">
        <w:rPr>
          <w:noProof/>
          <w:vertAlign w:val="superscript"/>
        </w:rPr>
        <w:t>3,7,20</w:t>
      </w:r>
      <w:r>
        <w:fldChar w:fldCharType="end"/>
      </w:r>
      <w:r>
        <w:t>. The classifier based methods are more robust</w:t>
      </w:r>
      <w:r w:rsidR="00767FB2">
        <w:t xml:space="preserve"> since they use more than one fea</w:t>
      </w:r>
      <w:r>
        <w:t>ture for classification, but the implementation and the computational cost increments considerably compared with thresholding based methods</w:t>
      </w:r>
      <w:r w:rsidR="00A22A3B">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"&lt;sup&gt;1,6,9,21&lt;/sup&gt;", "plainTextFormattedCitation" : "1,6,9,21", "previouslyFormattedCitation" : "&lt;sup&gt;1,6,9,21&lt;/sup&gt;" }, "properties" : { "noteIndex" : 0 }, "schema" : "https://github.com/citation-style-language/schema/raw/master/csl-citation.json" }</w:instrText>
      </w:r>
      <w:r w:rsidR="00A22A3B">
        <w:fldChar w:fldCharType="separate"/>
      </w:r>
      <w:r w:rsidR="006C1FD4" w:rsidRPr="006C1FD4">
        <w:rPr>
          <w:noProof/>
          <w:vertAlign w:val="superscript"/>
        </w:rPr>
        <w:t>1,6,9,21</w:t>
      </w:r>
      <w:r w:rsidR="00A22A3B">
        <w:fldChar w:fldCharType="end"/>
      </w:r>
      <w:r>
        <w:t>.</w:t>
      </w:r>
      <w:r w:rsidR="00033647">
        <w:t xml:space="preserve"> </w:t>
      </w:r>
      <w:commentRangeStart w:id="100"/>
      <w:r w:rsidR="00033647">
        <w:t xml:space="preserve">The image features used for classifier based methods should be appropriately selected according to the application, texture information might be suitable for ultrasound images </w:t>
      </w:r>
      <w:r w:rsidR="00033647">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033647">
        <w:fldChar w:fldCharType="separate"/>
      </w:r>
      <w:r w:rsidR="006C1FD4" w:rsidRPr="006C1FD4">
        <w:rPr>
          <w:noProof/>
          <w:vertAlign w:val="superscript"/>
        </w:rPr>
        <w:t>3</w:t>
      </w:r>
      <w:r w:rsidR="00033647">
        <w:fldChar w:fldCharType="end"/>
      </w:r>
      <w:r w:rsidR="00033647">
        <w:t>.</w:t>
      </w:r>
      <w:commentRangeEnd w:id="100"/>
      <w:r w:rsidR="00A92BEE">
        <w:rPr>
          <w:rStyle w:val="CommentReference"/>
        </w:rPr>
        <w:commentReference w:id="100"/>
      </w:r>
    </w:p>
    <w:p w14:paraId="16C32C96" w14:textId="6CAD7F51" w:rsidR="00A22A3B" w:rsidRDefault="00A22A3B" w:rsidP="0008311B">
      <w:pPr>
        <w:jc w:val="both"/>
      </w:pPr>
      <w:del w:id="101" w:author="FERNANDO ARAMBULA" w:date="2015-06-24T14:14:00Z">
        <w:r w:rsidDel="00A92BEE">
          <w:delText>In this paper we</w:delText>
        </w:r>
      </w:del>
      <w:ins w:id="102" w:author="FERNANDO ARAMBULA" w:date="2015-06-24T14:14:00Z">
        <w:r w:rsidR="00A92BEE">
          <w:t>We have</w:t>
        </w:r>
      </w:ins>
      <w:r>
        <w:t xml:space="preserve"> implemented an automatic segmentation method based on the </w:t>
      </w:r>
      <w:del w:id="103" w:author="FERNANDO ARAMBULA" w:date="2015-06-24T14:15:00Z">
        <w:r w:rsidDel="00A92BEE">
          <w:delText xml:space="preserve">one proposed </w:delText>
        </w:r>
        <w:r w:rsidR="00751605" w:rsidDel="00A92BEE">
          <w:delText xml:space="preserve">by </w:delText>
        </w:r>
      </w:del>
      <w:ins w:id="104" w:author="FERNANDO ARAMBULA" w:date="2015-06-24T14:15:00Z">
        <w:r w:rsidR="00A92BEE">
          <w:t xml:space="preserve">work of </w:t>
        </w:r>
      </w:ins>
      <w:r w:rsidR="00751605">
        <w:t>Madabhushi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r w:rsidRPr="00A22A3B">
        <w:rPr>
          <w:i/>
        </w:rPr>
        <w:t>pdf</w:t>
      </w:r>
      <w:r>
        <w:t>) are constructed using the gray-level intensity and texture features from</w:t>
      </w:r>
      <w:r w:rsidR="00C76AFE">
        <w:t xml:space="preserve"> previously segmented </w:t>
      </w:r>
      <w:r w:rsidR="002A3BAB">
        <w:t>tumors;</w:t>
      </w:r>
      <w:r w:rsidR="00C76AFE">
        <w:t xml:space="preserve"> the joint probability of the two </w:t>
      </w:r>
      <w:r w:rsidR="00C76AFE" w:rsidRPr="00C76AFE">
        <w:rPr>
          <w:i/>
        </w:rPr>
        <w:t>pdfs</w:t>
      </w:r>
      <w:r w:rsidR="00C76AFE">
        <w:t xml:space="preserve"> is computed as the pixel probability to belong to a tumor.</w:t>
      </w:r>
    </w:p>
    <w:p w14:paraId="58923F19" w14:textId="7D6FD473"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w:t>
      </w:r>
      <w:ins w:id="105" w:author="FERNANDO ARAMBULA" w:date="2015-06-24T14:20:00Z">
        <w:r w:rsidR="00BB496B">
          <w:t>s</w:t>
        </w:r>
      </w:ins>
      <w:r w:rsidR="00751605">
        <w:t xml:space="preserve"> method</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"&lt;sup&gt;3,20,21&lt;/sup&gt;", "plainTextFormattedCitation" : "3,20,21", "previouslyFormattedCitation" : "&lt;sup&gt;3,20,21&lt;/sup&gt;" }, "properties" : { "noteIndex" : 0 }, "schema" : "https://github.com/citation-style-language/schema/raw/master/csl-citation.json" }</w:instrText>
      </w:r>
      <w:r>
        <w:fldChar w:fldCharType="separate"/>
      </w:r>
      <w:r w:rsidR="006C1FD4" w:rsidRPr="006C1FD4">
        <w:rPr>
          <w:noProof/>
          <w:vertAlign w:val="superscript"/>
        </w:rPr>
        <w:t>3,20,21</w:t>
      </w:r>
      <w:r>
        <w:fldChar w:fldCharType="end"/>
      </w:r>
      <w:r>
        <w:t xml:space="preserve">, but Madabushi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a Butterworth filter was used by Madabhushi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Abd </w:t>
      </w:r>
      <w:r w:rsidR="00751605" w:rsidRPr="00751605">
        <w:t>et al</w:t>
      </w:r>
      <w:r w:rsidR="00751605">
        <w:fldChar w:fldCharType="begin" w:fldLock="1"/>
      </w:r>
      <w:r w:rsidR="00751605">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"&lt;sup&gt;22&lt;/sup&gt;", "plainTextFormattedCitation" : "22", "previouslyFormattedCitation" : "&lt;sup&gt;22&lt;/sup&gt;" }, "properties" : { "noteIndex" : 0 }, "schema" : "https://github.com/citation-style-language/schema/raw/master/csl-citation.json" }</w:instrText>
      </w:r>
      <w:r w:rsidR="00751605">
        <w:fldChar w:fldCharType="separate"/>
      </w:r>
      <w:r w:rsidR="00751605" w:rsidRPr="006C1FD4">
        <w:rPr>
          <w:noProof/>
          <w:vertAlign w:val="superscript"/>
        </w:rPr>
        <w:t>22</w:t>
      </w:r>
      <w:r w:rsidR="00751605">
        <w:fldChar w:fldCharType="end"/>
      </w:r>
      <w:r w:rsidR="00751605">
        <w:t xml:space="preserve"> </w:t>
      </w:r>
      <w:del w:id="106" w:author="FERNANDO ARAMBULA" w:date="2015-06-24T14:28:00Z">
        <w:r w:rsidR="00751605" w:rsidDel="00057B1B">
          <w:delText>probe</w:delText>
        </w:r>
        <w:r w:rsidDel="00057B1B">
          <w:delText xml:space="preserve"> </w:delText>
        </w:r>
      </w:del>
      <w:ins w:id="107" w:author="FERNANDO ARAMBULA" w:date="2015-06-24T14:28:00Z">
        <w:r w:rsidR="00057B1B">
          <w:t xml:space="preserve">showed </w:t>
        </w:r>
      </w:ins>
      <w:r>
        <w:t xml:space="preserve">that the Gaussian Anisotropic Filter has better results in ultrasound images since it preserves boundaries. </w:t>
      </w:r>
      <w:r w:rsidR="00777EE0">
        <w:t>Based on this, we implement</w:t>
      </w:r>
      <w:ins w:id="108" w:author="FERNANDO ARAMBULA" w:date="2015-06-24T14:29:00Z">
        <w:r w:rsidR="00057B1B">
          <w:t>ed</w:t>
        </w:r>
      </w:ins>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using a</w:t>
      </w:r>
      <w:r w:rsidR="008E44C8">
        <w:t xml:space="preserve"> </w:t>
      </w:r>
      <w:r>
        <w:t xml:space="preserve">histogram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14:paraId="7D8B7C4B" w14:textId="77777777"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5A34F9">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8E0457">
        <w:fldChar w:fldCharType="separate"/>
      </w:r>
      <w:r w:rsidR="006C1FD4" w:rsidRPr="006C1FD4">
        <w:rPr>
          <w:noProof/>
          <w:vertAlign w:val="superscript"/>
        </w:rPr>
        <w:t>19</w:t>
      </w:r>
      <w:r w:rsidR="008E0457">
        <w:fldChar w:fldCharType="end"/>
      </w:r>
      <w:r w:rsidR="008E0457">
        <w:t>, t</w:t>
      </w:r>
      <w:r>
        <w:t>he texture image was computed from the original image without any pre</w:t>
      </w:r>
      <w:r w:rsidR="008250DE">
        <w:t>-</w:t>
      </w:r>
      <w:r>
        <w:t>processing step to avoid elimination of any texture related information.</w:t>
      </w:r>
    </w:p>
    <w:p w14:paraId="6B2C3DC2" w14:textId="46363D82" w:rsidR="00F33AF9" w:rsidRDefault="008250DE" w:rsidP="008E44C8">
      <w:pPr>
        <w:jc w:val="both"/>
      </w:pPr>
      <w:commentRangeStart w:id="109"/>
      <w:r>
        <w:t>After computing the probability image</w:t>
      </w:r>
      <w:r w:rsidR="00822616">
        <w:t>,</w:t>
      </w:r>
      <w:r>
        <w:t xml:space="preserve"> using the pre-processed </w:t>
      </w:r>
      <w:r w:rsidR="00822616">
        <w:t xml:space="preserve">intensity and texture </w:t>
      </w:r>
      <w:r w:rsidR="003720A2">
        <w:t>joint probability</w:t>
      </w:r>
      <w:r w:rsidR="00822616">
        <w:t>,</w:t>
      </w:r>
      <w:r>
        <w:t xml:space="preserve"> the method use</w:t>
      </w:r>
      <w:ins w:id="110" w:author="FERNANDO ARAMBULA" w:date="2015-06-24T14:30:00Z">
        <w:r w:rsidR="00057B1B">
          <w:t>s</w:t>
        </w:r>
      </w:ins>
      <w:r>
        <w:t xml:space="preserve"> a region growing algorithm on the probability image to obtain the region that belongs to the tumor</w:t>
      </w:r>
      <w:commentRangeEnd w:id="109"/>
      <w:r w:rsidR="00E26FDF">
        <w:rPr>
          <w:rStyle w:val="CommentReference"/>
        </w:rPr>
        <w:commentReference w:id="109"/>
      </w:r>
      <w:r>
        <w:t>.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values between 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t>thresholds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51605">
        <w:t>; s</w:t>
      </w:r>
      <w:r>
        <w:t xml:space="preserve">econd, the immediate neighborhood of the pixel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should </w:t>
      </w:r>
      <w:commentRangeStart w:id="111"/>
      <w:r w:rsidR="00751605">
        <w:t xml:space="preserve">intersect </w:t>
      </w:r>
      <w:commentRangeEnd w:id="111"/>
      <w:r w:rsidR="002D2571">
        <w:rPr>
          <w:rStyle w:val="CommentReference"/>
        </w:rPr>
        <w:commentReference w:id="111"/>
      </w:r>
      <w:r w:rsidR="00751605">
        <w:t>with the tumor region;</w:t>
      </w:r>
      <w:r w:rsidR="002A3BAB">
        <w:t xml:space="preserve"> </w:t>
      </w:r>
      <w:r w:rsidR="00751605">
        <w:t>t</w:t>
      </w:r>
      <w:r w:rsidR="002A3BAB">
        <w:t>hese conditions are shown in equation 1</w:t>
      </w:r>
      <w:r w:rsidR="00E82388">
        <w:t xml:space="preserve">. </w:t>
      </w:r>
      <w:commentRangeStart w:id="112"/>
      <w:r>
        <w:t>The seed point of the region is automatically dete</w:t>
      </w:r>
      <w:r w:rsidR="00751605">
        <w:t>rmined by the method</w:t>
      </w:r>
      <w:commentRangeEnd w:id="112"/>
      <w:r w:rsidR="002D2571">
        <w:rPr>
          <w:rStyle w:val="CommentReference"/>
        </w:rPr>
        <w:commentReference w:id="112"/>
      </w:r>
      <w:r w:rsidR="00751605">
        <w:t>,</w:t>
      </w:r>
      <w:r w:rsidR="00F33AF9">
        <w:t xml:space="preserve"> you can find the complete description of the method</w:t>
      </w:r>
      <w:r w:rsidR="00751605">
        <w:t xml:space="preserve"> in the article published by Madabhushi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14:paraId="60FDECF9" w14:textId="77777777" w:rsidTr="00E82388">
        <w:tc>
          <w:tcPr>
            <w:tcW w:w="9018" w:type="dxa"/>
          </w:tcPr>
          <w:p w14:paraId="1B4A26B4" w14:textId="77777777" w:rsidR="002A3BAB" w:rsidRDefault="00A32841" w:rsidP="00A32841">
            <w:pPr>
              <w:jc w:val="both"/>
            </w:pPr>
            <m:oMathPara>
              <m:oMath>
                <m:r>
                  <w:rPr>
                    <w:rFonts w:ascii="Cambria Math" w:hAnsi="Cambria Math"/>
                  </w:rPr>
                  <w:lastRenderedPageBreak/>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14:paraId="06BB782C" w14:textId="77777777" w:rsidR="002A3BAB" w:rsidRDefault="002A3BAB" w:rsidP="008E44C8">
            <w:pPr>
              <w:jc w:val="both"/>
            </w:pPr>
            <w:r>
              <w:t>(1)</w:t>
            </w:r>
          </w:p>
        </w:tc>
      </w:tr>
    </w:tbl>
    <w:p w14:paraId="0879071E" w14:textId="77777777" w:rsidR="002A3BAB" w:rsidRDefault="002A3BAB" w:rsidP="008E44C8">
      <w:pPr>
        <w:jc w:val="both"/>
        <w:rPr>
          <w:ins w:id="113" w:author="FERNANDO ARAMBULA" w:date="2015-06-24T14:33:00Z"/>
        </w:rPr>
      </w:pPr>
    </w:p>
    <w:p w14:paraId="088C74A7" w14:textId="071CCE4C" w:rsidR="006A36EE" w:rsidRDefault="006A36EE" w:rsidP="008E44C8">
      <w:pPr>
        <w:jc w:val="both"/>
        <w:rPr>
          <w:ins w:id="114" w:author="FERNANDO ARAMBULA" w:date="2015-06-24T14:33:00Z"/>
        </w:rPr>
      </w:pPr>
      <w:ins w:id="115" w:author="FERNANDO ARAMBULA" w:date="2015-06-24T14:33:00Z">
        <w:r>
          <w:t>where:</w:t>
        </w:r>
      </w:ins>
    </w:p>
    <w:p w14:paraId="0F63EA36" w14:textId="77777777" w:rsidR="006A36EE" w:rsidRDefault="006A36EE" w:rsidP="008E44C8">
      <w:pPr>
        <w:jc w:val="both"/>
      </w:pPr>
    </w:p>
    <w:p w14:paraId="2612CAA3" w14:textId="0C9E0C9F" w:rsidR="001322E6" w:rsidRDefault="00845E6C" w:rsidP="008E44C8">
      <w:pPr>
        <w:jc w:val="both"/>
        <w:rPr>
          <w:b/>
        </w:rPr>
      </w:pPr>
      <w:ins w:id="116" w:author="FERNANDO ARAMBULA" w:date="2015-06-24T14:33:00Z">
        <w:r>
          <w:rPr>
            <w:b/>
          </w:rPr>
          <w:t xml:space="preserve">Experiments and </w:t>
        </w:r>
      </w:ins>
      <w:r w:rsidR="001322E6">
        <w:rPr>
          <w:b/>
        </w:rPr>
        <w:t>Results</w:t>
      </w:r>
    </w:p>
    <w:p w14:paraId="39F4A6A8" w14:textId="6DF1BAD7" w:rsidR="001322E6" w:rsidRDefault="001322E6" w:rsidP="008E44C8">
      <w:pPr>
        <w:jc w:val="both"/>
      </w:pPr>
      <w:r>
        <w:t xml:space="preserve">A data base of </w:t>
      </w:r>
      <w:r w:rsidR="00822616">
        <w:t>30 breast ultrasound images with a lesion were acquired with a</w:t>
      </w:r>
      <w:r>
        <w:t xml:space="preserve"> GE Heatlhcare Voluson 73 in the Changhua Christian Hospital. The images have a size of 181x163 pixels. After manual localization of the breast tumor and the selection of the region of interest the images were </w:t>
      </w:r>
      <w:del w:id="117" w:author="FERNANDO ARAMBULA" w:date="2015-06-24T14:35:00Z">
        <w:r w:rsidDel="00C073CD">
          <w:delText>inputted to</w:delText>
        </w:r>
      </w:del>
      <w:ins w:id="118" w:author="FERNANDO ARAMBULA" w:date="2015-06-24T14:35:00Z">
        <w:r w:rsidR="00C073CD">
          <w:t xml:space="preserve">processed in the </w:t>
        </w:r>
      </w:ins>
      <w:r>
        <w:t xml:space="preserve"> open source software itk-SNAP for image enhancement and semi-automatic segmentation supervised by the specialist.</w:t>
      </w:r>
    </w:p>
    <w:p w14:paraId="79AA53E5" w14:textId="77777777" w:rsidR="001322E6" w:rsidRPr="001322E6" w:rsidRDefault="001322E6" w:rsidP="008E44C8">
      <w:pPr>
        <w:jc w:val="both"/>
        <w:rPr>
          <w:b/>
        </w:rPr>
      </w:pPr>
      <w:r w:rsidRPr="001322E6">
        <w:rPr>
          <w:b/>
        </w:rPr>
        <w:t>Contrast enhancement using texture descriptors</w:t>
      </w:r>
    </w:p>
    <w:p w14:paraId="1661625E" w14:textId="64D8A3BF" w:rsidR="001322E6" w:rsidRDefault="006E5DF0" w:rsidP="0008311B">
      <w:pPr>
        <w:jc w:val="both"/>
      </w:pPr>
      <w:del w:id="119" w:author="FERNANDO ARAMBULA" w:date="2015-06-24T20:52:00Z">
        <w:r w:rsidDel="006D4827">
          <w:delText>Measuring contrast enhancement can be done with different approaches,</w:delText>
        </w:r>
      </w:del>
      <w:ins w:id="120" w:author="FERNANDO ARAMBULA" w:date="2015-06-24T20:52:00Z">
        <w:r w:rsidR="006D4827">
          <w:t>Contrast enhancement can be evaluated with different indices,</w:t>
        </w:r>
      </w:ins>
      <w:r>
        <w:t xml:space="preserve"> there is no standardized solution for this, </w:t>
      </w:r>
      <w:ins w:id="121" w:author="FERNANDO ARAMBULA" w:date="2015-06-24T20:52:00Z">
        <w:r w:rsidR="006D4827">
          <w:t xml:space="preserve">therefore </w:t>
        </w:r>
      </w:ins>
      <w:r>
        <w:t xml:space="preserve">it is important to </w:t>
      </w:r>
      <w:del w:id="122" w:author="FERNANDO ARAMBULA" w:date="2015-06-24T20:53:00Z">
        <w:r w:rsidDel="006D4827">
          <w:delText xml:space="preserve">include </w:delText>
        </w:r>
      </w:del>
      <w:ins w:id="123" w:author="FERNANDO ARAMBULA" w:date="2015-06-24T20:53:00Z">
        <w:r w:rsidR="006D4827">
          <w:t xml:space="preserve">calculate </w:t>
        </w:r>
      </w:ins>
      <w:r>
        <w:t xml:space="preserve">several </w:t>
      </w:r>
      <w:del w:id="124" w:author="FERNANDO ARAMBULA" w:date="2015-06-24T20:52:00Z">
        <w:r w:rsidDel="006D4827">
          <w:delText xml:space="preserve">methods </w:delText>
        </w:r>
      </w:del>
      <w:ins w:id="125" w:author="FERNANDO ARAMBULA" w:date="2015-06-24T20:52:00Z">
        <w:r w:rsidR="006D4827">
          <w:t xml:space="preserve">indices </w:t>
        </w:r>
      </w:ins>
      <w:r>
        <w:t>for this purpose</w:t>
      </w:r>
      <w:ins w:id="126" w:author="FERNANDO ARAMBULA" w:date="2015-06-24T20:53:00Z">
        <w:r w:rsidR="006D4827">
          <w:t>,</w:t>
        </w:r>
      </w:ins>
      <w:r>
        <w:t xml:space="preserve"> in order to have a good </w:t>
      </w:r>
      <w:r w:rsidR="00751605">
        <w:t>contrast enhancement evaluation</w:t>
      </w:r>
      <w:r>
        <w:fldChar w:fldCharType="begin" w:fldLock="1"/>
      </w:r>
      <w:r w:rsidR="005A34F9">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6C1FD4" w:rsidRPr="006C1FD4">
        <w:rPr>
          <w:noProof/>
          <w:vertAlign w:val="superscript"/>
        </w:rPr>
        <w:t>23</w:t>
      </w:r>
      <w:r>
        <w:fldChar w:fldCharType="end"/>
      </w:r>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14:paraId="0804CBDB" w14:textId="77777777" w:rsidTr="002A71BB">
        <w:tc>
          <w:tcPr>
            <w:tcW w:w="9039" w:type="dxa"/>
          </w:tcPr>
          <w:p w14:paraId="31077276" w14:textId="77777777"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14:paraId="05BEE932" w14:textId="77777777" w:rsidR="002A71BB" w:rsidRDefault="00E82388" w:rsidP="0008311B">
            <w:pPr>
              <w:jc w:val="both"/>
            </w:pPr>
            <w:r>
              <w:t>(2</w:t>
            </w:r>
            <w:r w:rsidR="002A71BB">
              <w:t>)</w:t>
            </w:r>
          </w:p>
        </w:tc>
      </w:tr>
      <w:tr w:rsidR="002A71BB" w14:paraId="04346F9C" w14:textId="77777777" w:rsidTr="002A71BB">
        <w:tc>
          <w:tcPr>
            <w:tcW w:w="9039" w:type="dxa"/>
          </w:tcPr>
          <w:p w14:paraId="3B0D35E0" w14:textId="77777777"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14:paraId="04D89763" w14:textId="77777777" w:rsidR="002A71BB" w:rsidRDefault="00E82388" w:rsidP="0008311B">
            <w:pPr>
              <w:jc w:val="both"/>
            </w:pPr>
            <w:r>
              <w:t>(3</w:t>
            </w:r>
            <w:r w:rsidR="002A71BB">
              <w:t>)</w:t>
            </w:r>
          </w:p>
        </w:tc>
      </w:tr>
    </w:tbl>
    <w:p w14:paraId="6AAA6173" w14:textId="77777777" w:rsidR="002A71BB" w:rsidRDefault="002A71BB" w:rsidP="0008311B">
      <w:pPr>
        <w:jc w:val="both"/>
        <w:rPr>
          <w:rFonts w:eastAsiaTheme="minorEastAsia"/>
        </w:rPr>
      </w:pPr>
    </w:p>
    <w:p w14:paraId="2569784F" w14:textId="77777777" w:rsidR="009C031A" w:rsidRDefault="009C031A" w:rsidP="0008311B">
      <w:pPr>
        <w:jc w:val="both"/>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14:paraId="5A392805" w14:textId="5986F9F4" w:rsidR="009C031A" w:rsidRDefault="009C031A" w:rsidP="0008311B">
      <w:pPr>
        <w:jc w:val="both"/>
        <w:rPr>
          <w:rFonts w:eastAsiaTheme="minorEastAsia"/>
        </w:rPr>
      </w:pPr>
      <w:r>
        <w:rPr>
          <w:rFonts w:eastAsiaTheme="minorEastAsia"/>
        </w:rPr>
        <w:t>In addition to the SNR and CNR we compute</w:t>
      </w:r>
      <w:ins w:id="127" w:author="FERNANDO ARAMBULA" w:date="2015-06-24T20:57:00Z">
        <w:r w:rsidR="00237AB6">
          <w:rPr>
            <w:rFonts w:eastAsiaTheme="minorEastAsia"/>
          </w:rPr>
          <w:t>d</w:t>
        </w:r>
      </w:ins>
      <w:r>
        <w:rPr>
          <w:rFonts w:eastAsiaTheme="minorEastAsia"/>
        </w:rPr>
        <w:t xml:space="preserve"> </w:t>
      </w:r>
      <w:r w:rsidR="00D644BD">
        <w:rPr>
          <w:rFonts w:eastAsiaTheme="minorEastAsia"/>
        </w:rPr>
        <w:t xml:space="preserve">the </w:t>
      </w:r>
      <w:r w:rsidR="00D644BD" w:rsidRPr="00C7553C">
        <w:rPr>
          <w:rFonts w:eastAsiaTheme="minorEastAsia"/>
          <w:highlight w:val="yellow"/>
          <w:rPrChange w:id="128" w:author="FERNANDO ARAMBULA" w:date="2015-06-24T21:03:00Z">
            <w:rPr>
              <w:rFonts w:eastAsiaTheme="minorEastAsia"/>
            </w:rPr>
          </w:rPrChange>
        </w:rPr>
        <w:t>Minkowski-form</w:t>
      </w:r>
      <w:r w:rsidR="00D644BD">
        <w:rPr>
          <w:rFonts w:eastAsiaTheme="minorEastAsia"/>
        </w:rPr>
        <w:t xml:space="preserve">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Minkowsky distance is often used for computing dissimilarities between </w:t>
      </w:r>
      <w:r w:rsidR="006B29DD">
        <w:rPr>
          <w:rFonts w:eastAsiaTheme="minorEastAsia"/>
        </w:rPr>
        <w:t>histograms</w:t>
      </w:r>
      <w:r w:rsidR="00D644BD">
        <w:rPr>
          <w:rFonts w:eastAsiaTheme="minorEastAsia"/>
        </w:rPr>
        <w:fldChar w:fldCharType="begin" w:fldLock="1"/>
      </w:r>
      <w:r w:rsidR="005A34F9">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"&lt;sup&gt;24&lt;/sup&gt;", "plainTextFormattedCitation" : "24", "previouslyFormattedCitation" : "&lt;sup&gt;24&lt;/sup&gt;" }, "properties" : { "noteIndex" : 0 }, "schema" : "https://github.com/citation-style-language/schema/raw/master/csl-citation.json" }</w:instrText>
      </w:r>
      <w:r w:rsidR="00D644BD">
        <w:rPr>
          <w:rFonts w:eastAsiaTheme="minorEastAsia"/>
        </w:rPr>
        <w:fldChar w:fldCharType="separate"/>
      </w:r>
      <w:r w:rsidR="006C1FD4" w:rsidRPr="006C1FD4">
        <w:rPr>
          <w:rFonts w:eastAsiaTheme="minorEastAsia"/>
          <w:noProof/>
          <w:vertAlign w:val="superscript"/>
        </w:rPr>
        <w:t>24</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5A34F9">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"&lt;sup&gt;25&lt;/sup&gt;", "plainTextFormattedCitation" : "25", "previouslyFormattedCitation" : "&lt;sup&gt;25&lt;/sup&gt;" }, "properties" : { "noteIndex" : 0 }, "schema" : "https://github.com/citation-style-language/schema/raw/master/csl-citation.json" }</w:instrText>
      </w:r>
      <w:r w:rsidR="0005057F">
        <w:rPr>
          <w:rFonts w:eastAsiaTheme="minorEastAsia"/>
        </w:rPr>
        <w:fldChar w:fldCharType="separate"/>
      </w:r>
      <w:r w:rsidR="006C1FD4" w:rsidRPr="006C1FD4">
        <w:rPr>
          <w:rFonts w:eastAsiaTheme="minorEastAsia"/>
          <w:noProof/>
          <w:vertAlign w:val="superscript"/>
        </w:rPr>
        <w:t>25</w:t>
      </w:r>
      <w:r w:rsidR="0005057F">
        <w:rPr>
          <w:rFonts w:eastAsiaTheme="minorEastAsia"/>
        </w:rPr>
        <w:fldChar w:fldCharType="end"/>
      </w:r>
      <w:r w:rsidR="0005057F">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14:paraId="04557E4C" w14:textId="77777777" w:rsidTr="000C2F29">
        <w:tc>
          <w:tcPr>
            <w:tcW w:w="9039" w:type="dxa"/>
          </w:tcPr>
          <w:p w14:paraId="5DC11FEE"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14:paraId="54F2DEAD" w14:textId="77777777"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14:paraId="04DF7AB1" w14:textId="77777777" w:rsidTr="000C2F29">
        <w:tc>
          <w:tcPr>
            <w:tcW w:w="9039" w:type="dxa"/>
          </w:tcPr>
          <w:p w14:paraId="5EDAEF37"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14:paraId="1018075F" w14:textId="77777777"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14:paraId="0C728E1A" w14:textId="77777777" w:rsidR="00D644BD" w:rsidRPr="00253022" w:rsidRDefault="00D644BD" w:rsidP="0008311B">
      <w:pPr>
        <w:jc w:val="both"/>
        <w:rPr>
          <w:rFonts w:eastAsiaTheme="minorEastAsia"/>
        </w:rPr>
      </w:pPr>
    </w:p>
    <w:p w14:paraId="21C23EF5" w14:textId="77777777" w:rsidR="00253022" w:rsidRDefault="00253022" w:rsidP="0008311B">
      <w:pPr>
        <w:jc w:val="both"/>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14:paraId="33F609BB" w14:textId="77777777" w:rsidR="00A868D7" w:rsidRDefault="00A868D7" w:rsidP="0008311B">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14:paraId="4EB19A56" w14:textId="77777777" w:rsidTr="000C2F29">
        <w:tc>
          <w:tcPr>
            <w:tcW w:w="9067" w:type="dxa"/>
          </w:tcPr>
          <w:p w14:paraId="00E024C7" w14:textId="77777777"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14:paraId="31EF919A" w14:textId="77777777"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14:paraId="0E7AAEF9" w14:textId="77777777" w:rsidR="00253022" w:rsidRPr="00A868D7" w:rsidRDefault="00253022" w:rsidP="00A868D7">
      <w:pPr>
        <w:jc w:val="center"/>
        <w:rPr>
          <w:rFonts w:eastAsiaTheme="minorEastAsia"/>
        </w:rPr>
      </w:pPr>
    </w:p>
    <w:p w14:paraId="13973A76" w14:textId="1F4170E3" w:rsidR="0088501C" w:rsidRDefault="00A868D7" w:rsidP="00311AD6">
      <w:pPr>
        <w:jc w:val="both"/>
        <w:rPr>
          <w:rFonts w:eastAsiaTheme="minorEastAsia"/>
        </w:rPr>
      </w:pPr>
      <w:r>
        <w:rPr>
          <w:rFonts w:eastAsiaTheme="minorEastAsia"/>
        </w:rPr>
        <w:t>where</w:t>
      </w:r>
      <w:ins w:id="129" w:author="FERNANDO ARAMBULA" w:date="2015-06-24T14:39:00Z">
        <w:r w:rsidR="00865B7D">
          <w:rPr>
            <w:rFonts w:eastAsiaTheme="minorEastAsia"/>
          </w:rPr>
          <w:t>:</w:t>
        </w:r>
      </w:ins>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5A34F9">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"&lt;sup&gt;26&lt;/sup&gt;", "plainTextFormattedCitation" : "26", "previouslyFormattedCitation" : "&lt;sup&gt;26&lt;/sup&gt;" }, "properties" : { "noteIndex" : 0 }, "schema" : "https://github.com/citation-style-language/schema/raw/master/csl-citation.json" }</w:instrText>
      </w:r>
      <w:r w:rsidR="00311AD6">
        <w:rPr>
          <w:rFonts w:eastAsiaTheme="minorEastAsia"/>
        </w:rPr>
        <w:fldChar w:fldCharType="separate"/>
      </w:r>
      <w:r w:rsidR="006C1FD4" w:rsidRPr="006C1FD4">
        <w:rPr>
          <w:rFonts w:eastAsiaTheme="minorEastAsia"/>
          <w:noProof/>
          <w:vertAlign w:val="superscript"/>
        </w:rPr>
        <w:t>26</w:t>
      </w:r>
      <w:r w:rsidR="00311AD6">
        <w:rPr>
          <w:rFonts w:eastAsiaTheme="minorEastAsia"/>
        </w:rPr>
        <w:fldChar w:fldCharType="end"/>
      </w:r>
      <w:r w:rsidR="00311AD6">
        <w:rPr>
          <w:rFonts w:eastAsiaTheme="minorEastAsia"/>
        </w:rPr>
        <w:t xml:space="preserve">. </w:t>
      </w:r>
    </w:p>
    <w:p w14:paraId="2BAA7698" w14:textId="0BCDF626" w:rsidR="00C469B1" w:rsidRDefault="00C63006" w:rsidP="00311AD6">
      <w:pPr>
        <w:jc w:val="both"/>
        <w:rPr>
          <w:rFonts w:eastAsiaTheme="minorEastAsia"/>
        </w:rPr>
      </w:pPr>
      <w:r>
        <w:rPr>
          <w:rFonts w:eastAsiaTheme="minorEastAsia"/>
        </w:rPr>
        <w:t xml:space="preserve">We compare the SNR, CNR, </w:t>
      </w:r>
      <w:del w:id="130" w:author="FERNANDO ARAMBULA" w:date="2015-06-24T21:05:00Z">
        <w:r w:rsidDel="00EC0FCC">
          <w:rPr>
            <w:rFonts w:eastAsiaTheme="minorEastAsia"/>
          </w:rPr>
          <w:delText>DM</w:delText>
        </w:r>
      </w:del>
      <w:ins w:id="131" w:author="FERNANDO ARAMBULA" w:date="2015-06-24T21:05:00Z">
        <w:r w:rsidR="00EC0FCC">
          <w:rPr>
            <w:rFonts w:eastAsiaTheme="minorEastAsia"/>
          </w:rPr>
          <w:t>MD</w:t>
        </w:r>
      </w:ins>
      <w:r>
        <w:rPr>
          <w:rFonts w:eastAsiaTheme="minorEastAsia"/>
        </w:rPr>
        <w:t>, INT and EPI of the original images with the texture images obtained using per-pixel computation with the descriptors listed in table 1</w:t>
      </w:r>
      <w:ins w:id="132" w:author="FERNANDO ARAMBULA" w:date="2015-06-24T14:43:00Z">
        <w:r w:rsidR="004A4DCB">
          <w:rPr>
            <w:rFonts w:eastAsiaTheme="minorEastAsia"/>
          </w:rPr>
          <w:t>, the results are shown in table 2 and table 3.</w:t>
        </w:r>
      </w:ins>
      <w:del w:id="133" w:author="FERNANDO ARAMBULA" w:date="2015-06-24T14:43:00Z">
        <w:r w:rsidDel="004A4DCB">
          <w:rPr>
            <w:rFonts w:eastAsiaTheme="minorEastAsia"/>
          </w:rPr>
          <w:delText>.</w:delText>
        </w:r>
      </w:del>
      <w:r>
        <w:rPr>
          <w:rFonts w:eastAsiaTheme="minorEastAsia"/>
        </w:rPr>
        <w:t xml:space="preserve"> </w:t>
      </w:r>
      <w:r w:rsidRPr="003301F0">
        <w:rPr>
          <w:rFonts w:eastAsiaTheme="minorEastAsia"/>
          <w:highlight w:val="yellow"/>
          <w:rPrChange w:id="134" w:author="FERNANDO ARAMBULA" w:date="2015-06-24T21:10:00Z">
            <w:rPr>
              <w:rFonts w:eastAsiaTheme="minorEastAsia"/>
            </w:rPr>
          </w:rPrChange>
        </w:rPr>
        <w:t xml:space="preserve">The first order descriptor that obtained better results enhancing the image was the Mean of the histogram with higher values of </w:t>
      </w:r>
      <w:del w:id="135" w:author="FERNANDO ARAMBULA" w:date="2015-06-24T21:06:00Z">
        <w:r w:rsidRPr="003301F0" w:rsidDel="00976D71">
          <w:rPr>
            <w:rFonts w:eastAsiaTheme="minorEastAsia"/>
            <w:highlight w:val="yellow"/>
            <w:rPrChange w:id="136" w:author="FERNANDO ARAMBULA" w:date="2015-06-24T21:10:00Z">
              <w:rPr>
                <w:rFonts w:eastAsiaTheme="minorEastAsia"/>
              </w:rPr>
            </w:rPrChange>
          </w:rPr>
          <w:delText>DM</w:delText>
        </w:r>
      </w:del>
      <w:ins w:id="137" w:author="FERNANDO ARAMBULA" w:date="2015-06-24T21:06:00Z">
        <w:r w:rsidR="00976D71" w:rsidRPr="003301F0">
          <w:rPr>
            <w:rFonts w:eastAsiaTheme="minorEastAsia"/>
            <w:highlight w:val="yellow"/>
            <w:rPrChange w:id="138" w:author="FERNANDO ARAMBULA" w:date="2015-06-24T21:10:00Z">
              <w:rPr>
                <w:rFonts w:eastAsiaTheme="minorEastAsia"/>
              </w:rPr>
            </w:rPrChange>
          </w:rPr>
          <w:t>MD</w:t>
        </w:r>
      </w:ins>
      <w:r w:rsidRPr="003301F0">
        <w:rPr>
          <w:rFonts w:eastAsiaTheme="minorEastAsia"/>
          <w:highlight w:val="yellow"/>
          <w:rPrChange w:id="139" w:author="FERNANDO ARAMBULA" w:date="2015-06-24T21:10:00Z">
            <w:rPr>
              <w:rFonts w:eastAsiaTheme="minorEastAsia"/>
            </w:rPr>
          </w:rPrChange>
        </w:rPr>
        <w:t>, INT and CNR</w:t>
      </w:r>
      <w:r w:rsidR="00C20019" w:rsidRPr="003301F0">
        <w:rPr>
          <w:rFonts w:eastAsiaTheme="minorEastAsia"/>
          <w:highlight w:val="yellow"/>
          <w:rPrChange w:id="140" w:author="FERNANDO ARAMBULA" w:date="2015-06-24T21:10:00Z">
            <w:rPr>
              <w:rFonts w:eastAsiaTheme="minorEastAsia"/>
            </w:rPr>
          </w:rPrChange>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sidRPr="003301F0">
        <w:rPr>
          <w:rFonts w:eastAsiaTheme="minorEastAsia"/>
          <w:highlight w:val="yellow"/>
          <w:rPrChange w:id="141" w:author="FERNANDO ARAMBULA" w:date="2015-06-24T21:10:00Z">
            <w:rPr>
              <w:rFonts w:eastAsiaTheme="minorEastAsia"/>
            </w:rPr>
          </w:rPrChange>
        </w:rPr>
        <w:t xml:space="preserve">contrast enhancement </w:t>
      </w:r>
      <w:r w:rsidR="00C20019" w:rsidRPr="003301F0">
        <w:rPr>
          <w:rFonts w:eastAsiaTheme="minorEastAsia"/>
          <w:highlight w:val="yellow"/>
          <w:rPrChange w:id="142" w:author="FERNANDO ARAMBULA" w:date="2015-06-24T21:10:00Z">
            <w:rPr>
              <w:rFonts w:eastAsiaTheme="minorEastAsia"/>
            </w:rPr>
          </w:rPrChange>
        </w:rPr>
        <w:t>index</w:t>
      </w:r>
      <w:r w:rsidR="00707058" w:rsidRPr="003301F0">
        <w:rPr>
          <w:rFonts w:eastAsiaTheme="minorEastAsia"/>
          <w:highlight w:val="yellow"/>
          <w:rPrChange w:id="143" w:author="FERNANDO ARAMBULA" w:date="2015-06-24T21:10:00Z">
            <w:rPr>
              <w:rFonts w:eastAsiaTheme="minorEastAsia"/>
            </w:rPr>
          </w:rPrChange>
        </w:rPr>
        <w:t>es had no good results using the</w:t>
      </w:r>
      <w:r w:rsidR="00C20019" w:rsidRPr="003301F0">
        <w:rPr>
          <w:rFonts w:eastAsiaTheme="minorEastAsia"/>
          <w:highlight w:val="yellow"/>
          <w:rPrChange w:id="144" w:author="FERNANDO ARAMBULA" w:date="2015-06-24T21:10:00Z">
            <w:rPr>
              <w:rFonts w:eastAsiaTheme="minorEastAsia"/>
            </w:rPr>
          </w:rPrChange>
        </w:rPr>
        <w:t>s</w:t>
      </w:r>
      <w:r w:rsidR="00707058" w:rsidRPr="003301F0">
        <w:rPr>
          <w:rFonts w:eastAsiaTheme="minorEastAsia"/>
          <w:highlight w:val="yellow"/>
          <w:rPrChange w:id="145" w:author="FERNANDO ARAMBULA" w:date="2015-06-24T21:10:00Z">
            <w:rPr>
              <w:rFonts w:eastAsiaTheme="minorEastAsia"/>
            </w:rPr>
          </w:rPrChange>
        </w:rPr>
        <w:t>e</w:t>
      </w:r>
      <w:r w:rsidR="00C20019" w:rsidRPr="003301F0">
        <w:rPr>
          <w:rFonts w:eastAsiaTheme="minorEastAsia"/>
          <w:highlight w:val="yellow"/>
          <w:rPrChange w:id="146" w:author="FERNANDO ARAMBULA" w:date="2015-06-24T21:10:00Z">
            <w:rPr>
              <w:rFonts w:eastAsiaTheme="minorEastAsia"/>
            </w:rPr>
          </w:rPrChange>
        </w:rPr>
        <w:t xml:space="preserve"> descriptors. Except for the Variance and Energy</w:t>
      </w:r>
      <w:r w:rsidR="00854ADE" w:rsidRPr="003301F0">
        <w:rPr>
          <w:rFonts w:eastAsiaTheme="minorEastAsia"/>
          <w:highlight w:val="yellow"/>
          <w:rPrChange w:id="147" w:author="FERNANDO ARAMBULA" w:date="2015-06-24T21:10:00Z">
            <w:rPr>
              <w:rFonts w:eastAsiaTheme="minorEastAsia"/>
            </w:rPr>
          </w:rPrChange>
        </w:rPr>
        <w:t>,</w:t>
      </w:r>
      <w:r w:rsidR="00C20019" w:rsidRPr="003301F0">
        <w:rPr>
          <w:rFonts w:eastAsiaTheme="minorEastAsia"/>
          <w:highlight w:val="yellow"/>
          <w:rPrChange w:id="148" w:author="FERNANDO ARAMBULA" w:date="2015-06-24T21:10:00Z">
            <w:rPr>
              <w:rFonts w:eastAsiaTheme="minorEastAsia"/>
            </w:rPr>
          </w:rPrChange>
        </w:rPr>
        <w:t xml:space="preserve"> all the Haralick texture descriptors improved the SNR </w:t>
      </w:r>
      <w:r w:rsidR="00AD0902" w:rsidRPr="003301F0">
        <w:rPr>
          <w:rFonts w:eastAsiaTheme="minorEastAsia"/>
          <w:highlight w:val="yellow"/>
          <w:rPrChange w:id="149" w:author="FERNANDO ARAMBULA" w:date="2015-06-24T21:10:00Z">
            <w:rPr>
              <w:rFonts w:eastAsiaTheme="minorEastAsia"/>
            </w:rPr>
          </w:rPrChange>
        </w:rPr>
        <w:t xml:space="preserve">significantly but the </w:t>
      </w:r>
      <w:del w:id="150" w:author="FERNANDO ARAMBULA" w:date="2015-06-24T21:06:00Z">
        <w:r w:rsidR="00AD0902" w:rsidRPr="003301F0" w:rsidDel="00E07FAF">
          <w:rPr>
            <w:rFonts w:eastAsiaTheme="minorEastAsia"/>
            <w:highlight w:val="yellow"/>
            <w:rPrChange w:id="151" w:author="FERNANDO ARAMBULA" w:date="2015-06-24T21:10:00Z">
              <w:rPr>
                <w:rFonts w:eastAsiaTheme="minorEastAsia"/>
              </w:rPr>
            </w:rPrChange>
          </w:rPr>
          <w:delText>DM</w:delText>
        </w:r>
      </w:del>
      <w:ins w:id="152" w:author="FERNANDO ARAMBULA" w:date="2015-06-24T21:06:00Z">
        <w:r w:rsidR="00E07FAF" w:rsidRPr="003301F0">
          <w:rPr>
            <w:rFonts w:eastAsiaTheme="minorEastAsia"/>
            <w:highlight w:val="yellow"/>
            <w:rPrChange w:id="153" w:author="FERNANDO ARAMBULA" w:date="2015-06-24T21:10:00Z">
              <w:rPr>
                <w:rFonts w:eastAsiaTheme="minorEastAsia"/>
              </w:rPr>
            </w:rPrChange>
          </w:rPr>
          <w:t>MD</w:t>
        </w:r>
      </w:ins>
      <w:r w:rsidR="00AD0902" w:rsidRPr="003301F0">
        <w:rPr>
          <w:rFonts w:eastAsiaTheme="minorEastAsia"/>
          <w:highlight w:val="yellow"/>
          <w:rPrChange w:id="154" w:author="FERNANDO ARAMBULA" w:date="2015-06-24T21:10:00Z">
            <w:rPr>
              <w:rFonts w:eastAsiaTheme="minorEastAsia"/>
            </w:rPr>
          </w:rPrChange>
        </w:rPr>
        <w:t xml:space="preserve">, INT, CNR and EPI were reduced considerably using these descriptors; </w:t>
      </w:r>
      <w:r w:rsidR="006C50D0" w:rsidRPr="003301F0">
        <w:rPr>
          <w:rFonts w:eastAsiaTheme="minorEastAsia"/>
          <w:highlight w:val="yellow"/>
          <w:rPrChange w:id="155" w:author="FERNANDO ARAMBULA" w:date="2015-06-24T21:10:00Z">
            <w:rPr>
              <w:rFonts w:eastAsiaTheme="minorEastAsia"/>
            </w:rPr>
          </w:rPrChange>
        </w:rPr>
        <w:t>although none of these descriptors improve the contrast of the image</w:t>
      </w:r>
      <w:r w:rsidR="00AD0902" w:rsidRPr="003301F0">
        <w:rPr>
          <w:rFonts w:eastAsiaTheme="minorEastAsia"/>
          <w:highlight w:val="yellow"/>
          <w:rPrChange w:id="156" w:author="FERNANDO ARAMBULA" w:date="2015-06-24T21:10:00Z">
            <w:rPr>
              <w:rFonts w:eastAsiaTheme="minorEastAsia"/>
            </w:rPr>
          </w:rPrChange>
        </w:rPr>
        <w:t xml:space="preserve">, the Homogeneity of the co-occurrence matrix had </w:t>
      </w:r>
      <w:r w:rsidR="006C50D0" w:rsidRPr="003301F0">
        <w:rPr>
          <w:rFonts w:eastAsiaTheme="minorEastAsia"/>
          <w:highlight w:val="yellow"/>
          <w:rPrChange w:id="157" w:author="FERNANDO ARAMBULA" w:date="2015-06-24T21:10:00Z">
            <w:rPr>
              <w:rFonts w:eastAsiaTheme="minorEastAsia"/>
            </w:rPr>
          </w:rPrChange>
        </w:rPr>
        <w:t>higher values in</w:t>
      </w:r>
      <w:r w:rsidR="00AD0902" w:rsidRPr="003301F0">
        <w:rPr>
          <w:rFonts w:eastAsiaTheme="minorEastAsia"/>
          <w:highlight w:val="yellow"/>
          <w:rPrChange w:id="158" w:author="FERNANDO ARAMBULA" w:date="2015-06-24T21:10:00Z">
            <w:rPr>
              <w:rFonts w:eastAsiaTheme="minorEastAsia"/>
            </w:rPr>
          </w:rPrChange>
        </w:rPr>
        <w:t xml:space="preserve"> </w:t>
      </w:r>
      <w:r w:rsidR="003605C0" w:rsidRPr="003301F0">
        <w:rPr>
          <w:rFonts w:eastAsiaTheme="minorEastAsia"/>
          <w:highlight w:val="yellow"/>
          <w:rPrChange w:id="159" w:author="FERNANDO ARAMBULA" w:date="2015-06-24T21:10:00Z">
            <w:rPr>
              <w:rFonts w:eastAsiaTheme="minorEastAsia"/>
            </w:rPr>
          </w:rPrChange>
        </w:rPr>
        <w:t>all measurements than the other co-occurrence based descriptors</w:t>
      </w:r>
      <w:r w:rsidR="00AD0902" w:rsidRPr="003301F0">
        <w:rPr>
          <w:rFonts w:eastAsiaTheme="minorEastAsia"/>
          <w:highlight w:val="yellow"/>
          <w:rPrChange w:id="160" w:author="FERNANDO ARAMBULA" w:date="2015-06-24T21:10:00Z">
            <w:rPr>
              <w:rFonts w:eastAsiaTheme="minorEastAsia"/>
            </w:rPr>
          </w:rPrChange>
        </w:rPr>
        <w:t xml:space="preserve">. Of all the Run-length texture descriptors </w:t>
      </w:r>
      <w:r w:rsidR="00854ADE" w:rsidRPr="003301F0">
        <w:rPr>
          <w:rFonts w:eastAsiaTheme="minorEastAsia"/>
          <w:highlight w:val="yellow"/>
          <w:rPrChange w:id="161" w:author="FERNANDO ARAMBULA" w:date="2015-06-24T21:10:00Z">
            <w:rPr>
              <w:rFonts w:eastAsiaTheme="minorEastAsia"/>
            </w:rPr>
          </w:rPrChange>
        </w:rPr>
        <w:t xml:space="preserve">the SRE of the run-length </w:t>
      </w:r>
      <w:r w:rsidR="006C50D0" w:rsidRPr="003301F0">
        <w:rPr>
          <w:rFonts w:eastAsiaTheme="minorEastAsia"/>
          <w:highlight w:val="yellow"/>
          <w:rPrChange w:id="162" w:author="FERNANDO ARAMBULA" w:date="2015-06-24T21:10:00Z">
            <w:rPr>
              <w:rFonts w:eastAsiaTheme="minorEastAsia"/>
            </w:rPr>
          </w:rPrChange>
        </w:rPr>
        <w:t xml:space="preserve">matrix </w:t>
      </w:r>
      <w:r w:rsidR="00854ADE" w:rsidRPr="003301F0">
        <w:rPr>
          <w:rFonts w:eastAsiaTheme="minorEastAsia"/>
          <w:highlight w:val="yellow"/>
          <w:rPrChange w:id="163" w:author="FERNANDO ARAMBULA" w:date="2015-06-24T21:10:00Z">
            <w:rPr>
              <w:rFonts w:eastAsiaTheme="minorEastAsia"/>
            </w:rPr>
          </w:rPrChange>
        </w:rPr>
        <w:t>have better results improving t</w:t>
      </w:r>
      <w:r w:rsidR="002A612D" w:rsidRPr="003301F0">
        <w:rPr>
          <w:rFonts w:eastAsiaTheme="minorEastAsia"/>
          <w:highlight w:val="yellow"/>
          <w:rPrChange w:id="164" w:author="FERNANDO ARAMBULA" w:date="2015-06-24T21:10:00Z">
            <w:rPr>
              <w:rFonts w:eastAsiaTheme="minorEastAsia"/>
            </w:rPr>
          </w:rPrChange>
        </w:rPr>
        <w:t xml:space="preserve">he </w:t>
      </w:r>
      <w:del w:id="165" w:author="FERNANDO ARAMBULA" w:date="2015-06-24T21:06:00Z">
        <w:r w:rsidR="002A612D" w:rsidRPr="003301F0" w:rsidDel="00E07FAF">
          <w:rPr>
            <w:rFonts w:eastAsiaTheme="minorEastAsia"/>
            <w:highlight w:val="yellow"/>
            <w:rPrChange w:id="166" w:author="FERNANDO ARAMBULA" w:date="2015-06-24T21:10:00Z">
              <w:rPr>
                <w:rFonts w:eastAsiaTheme="minorEastAsia"/>
              </w:rPr>
            </w:rPrChange>
          </w:rPr>
          <w:delText>DM</w:delText>
        </w:r>
      </w:del>
      <w:ins w:id="167" w:author="FERNANDO ARAMBULA" w:date="2015-06-24T21:06:00Z">
        <w:r w:rsidR="00E07FAF" w:rsidRPr="003301F0">
          <w:rPr>
            <w:rFonts w:eastAsiaTheme="minorEastAsia"/>
            <w:highlight w:val="yellow"/>
            <w:rPrChange w:id="168" w:author="FERNANDO ARAMBULA" w:date="2015-06-24T21:10:00Z">
              <w:rPr>
                <w:rFonts w:eastAsiaTheme="minorEastAsia"/>
              </w:rPr>
            </w:rPrChange>
          </w:rPr>
          <w:t>MD</w:t>
        </w:r>
      </w:ins>
      <w:r w:rsidR="002A612D" w:rsidRPr="003301F0">
        <w:rPr>
          <w:rFonts w:eastAsiaTheme="minorEastAsia"/>
          <w:highlight w:val="yellow"/>
          <w:rPrChange w:id="169" w:author="FERNANDO ARAMBULA" w:date="2015-06-24T21:10:00Z">
            <w:rPr>
              <w:rFonts w:eastAsiaTheme="minorEastAsia"/>
            </w:rPr>
          </w:rPrChange>
        </w:rPr>
        <w:t>, INT, SNR and CNR of the image</w:t>
      </w:r>
      <w:r w:rsidR="006C50D0" w:rsidRPr="003301F0">
        <w:rPr>
          <w:rFonts w:eastAsiaTheme="minorEastAsia"/>
          <w:highlight w:val="yellow"/>
          <w:rPrChange w:id="170" w:author="FERNANDO ARAMBULA" w:date="2015-06-24T21:10:00Z">
            <w:rPr>
              <w:rFonts w:eastAsiaTheme="minorEastAsia"/>
            </w:rPr>
          </w:rPrChange>
        </w:rPr>
        <w:t>. As</w:t>
      </w:r>
      <w:r w:rsidR="00854ADE" w:rsidRPr="003301F0">
        <w:rPr>
          <w:rFonts w:eastAsiaTheme="minorEastAsia"/>
          <w:highlight w:val="yellow"/>
          <w:rPrChange w:id="171" w:author="FERNANDO ARAMBULA" w:date="2015-06-24T21:10:00Z">
            <w:rPr>
              <w:rFonts w:eastAsiaTheme="minorEastAsia"/>
            </w:rPr>
          </w:rPrChange>
        </w:rPr>
        <w:t xml:space="preserve"> the Haralick texture descriptors, none of the run length texture descriptors was able to preserve borders, decreasing the EPI significantly</w:t>
      </w:r>
      <w:r w:rsidR="002A612D" w:rsidRPr="003301F0">
        <w:rPr>
          <w:rFonts w:eastAsiaTheme="minorEastAsia"/>
          <w:highlight w:val="yellow"/>
          <w:rPrChange w:id="172" w:author="FERNANDO ARAMBULA" w:date="2015-06-24T21:10:00Z">
            <w:rPr>
              <w:rFonts w:eastAsiaTheme="minorEastAsia"/>
            </w:rPr>
          </w:rPrChange>
        </w:rPr>
        <w:t>.</w:t>
      </w:r>
    </w:p>
    <w:p w14:paraId="459461C3" w14:textId="6260A9B5"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 xml:space="preserve">results of </w:t>
      </w:r>
      <w:del w:id="173" w:author="FERNANDO ARAMBULA" w:date="2015-06-24T21:06:00Z">
        <w:r w:rsidR="00C469B1" w:rsidDel="00E07FAF">
          <w:rPr>
            <w:rFonts w:eastAsiaTheme="minorEastAsia"/>
          </w:rPr>
          <w:delText>DM</w:delText>
        </w:r>
      </w:del>
      <w:ins w:id="174" w:author="FERNANDO ARAMBULA" w:date="2015-06-24T21:06:00Z">
        <w:r w:rsidR="00E07FAF">
          <w:rPr>
            <w:rFonts w:eastAsiaTheme="minorEastAsia"/>
          </w:rPr>
          <w:t>MD</w:t>
        </w:r>
      </w:ins>
      <w:r w:rsidR="00C469B1">
        <w:rPr>
          <w:rFonts w:eastAsiaTheme="minorEastAsia"/>
        </w:rPr>
        <w:t>,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14:paraId="687746AF" w14:textId="77777777" w:rsidR="00707058" w:rsidRDefault="00707058" w:rsidP="00311AD6">
      <w:pPr>
        <w:jc w:val="both"/>
        <w:rPr>
          <w:rFonts w:eastAsiaTheme="minorEastAsia"/>
        </w:rPr>
      </w:pPr>
    </w:p>
    <w:p w14:paraId="42DFA767" w14:textId="77777777" w:rsidR="00C469B1" w:rsidRPr="00C469B1" w:rsidRDefault="00C469B1" w:rsidP="00C469B1">
      <w:pPr>
        <w:spacing w:after="0"/>
        <w:jc w:val="center"/>
        <w:rPr>
          <w:rFonts w:eastAsiaTheme="minorEastAsia"/>
          <w:sz w:val="18"/>
        </w:rPr>
      </w:pPr>
      <w:r w:rsidRPr="00C469B1">
        <w:rPr>
          <w:rFonts w:eastAsiaTheme="minorEastAsia"/>
          <w:sz w:val="18"/>
        </w:rPr>
        <w:t>Table 2. Original image contrast indexes</w:t>
      </w:r>
    </w:p>
    <w:tbl>
      <w:tblPr>
        <w:tblStyle w:val="TableGrid"/>
        <w:tblW w:w="0" w:type="auto"/>
        <w:tblLook w:val="04A0" w:firstRow="1" w:lastRow="0" w:firstColumn="1" w:lastColumn="0" w:noHBand="0" w:noVBand="1"/>
      </w:tblPr>
      <w:tblGrid>
        <w:gridCol w:w="1915"/>
        <w:gridCol w:w="1915"/>
        <w:gridCol w:w="1915"/>
        <w:gridCol w:w="1915"/>
        <w:gridCol w:w="1916"/>
      </w:tblGrid>
      <w:tr w:rsidR="00C469B1" w:rsidRPr="00C469B1" w14:paraId="42FD19A6" w14:textId="77777777" w:rsidTr="008B0120">
        <w:tc>
          <w:tcPr>
            <w:tcW w:w="1915" w:type="dxa"/>
          </w:tcPr>
          <w:p w14:paraId="1925EF9D" w14:textId="77777777" w:rsidR="00C469B1" w:rsidRPr="00C469B1" w:rsidRDefault="002050B0" w:rsidP="00311AD6">
            <w:pPr>
              <w:jc w:val="both"/>
              <w:rPr>
                <w:rFonts w:eastAsiaTheme="minorEastAsia"/>
                <w:sz w:val="18"/>
              </w:rPr>
            </w:pPr>
            <w:r>
              <w:rPr>
                <w:rFonts w:eastAsiaTheme="minorEastAsia"/>
                <w:sz w:val="18"/>
              </w:rPr>
              <w:t>MD</w:t>
            </w:r>
          </w:p>
        </w:tc>
        <w:tc>
          <w:tcPr>
            <w:tcW w:w="1915" w:type="dxa"/>
          </w:tcPr>
          <w:p w14:paraId="5F6621AA" w14:textId="77777777"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14:paraId="6C266978" w14:textId="77777777"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14:paraId="18A92452" w14:textId="77777777"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14:paraId="2BE31DDB" w14:textId="77777777"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14:paraId="0C9F0B81" w14:textId="77777777" w:rsidTr="008B0120">
        <w:tc>
          <w:tcPr>
            <w:tcW w:w="1915" w:type="dxa"/>
          </w:tcPr>
          <w:p w14:paraId="02CDCCE6"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14:paraId="2C3A53FF"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14:paraId="54B51935"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14:paraId="4294E03E"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14:paraId="646B8A21"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14:paraId="4C88FC79" w14:textId="77777777" w:rsidR="00621863" w:rsidRDefault="00621863" w:rsidP="00311AD6">
      <w:pPr>
        <w:jc w:val="both"/>
        <w:rPr>
          <w:rFonts w:eastAsiaTheme="minorEastAsia"/>
        </w:rPr>
      </w:pPr>
    </w:p>
    <w:p w14:paraId="3E4A9908" w14:textId="07AA4F8A" w:rsidR="00667932" w:rsidRPr="00621863" w:rsidRDefault="00667932" w:rsidP="00311AD6">
      <w:pPr>
        <w:jc w:val="both"/>
        <w:rPr>
          <w:rFonts w:eastAsiaTheme="minorEastAsia"/>
          <w:i/>
        </w:rPr>
      </w:pPr>
      <w:r>
        <w:rPr>
          <w:rFonts w:eastAsiaTheme="minorEastAsia"/>
        </w:rPr>
        <w:t>Table 3 shows that the mean of the histogram is the first order descriptor that enhance the highest number of contrast indexes (</w:t>
      </w:r>
      <w:del w:id="175" w:author="FERNANDO ARAMBULA" w:date="2015-06-24T21:06:00Z">
        <w:r w:rsidDel="00E07FAF">
          <w:rPr>
            <w:rFonts w:eastAsiaTheme="minorEastAsia"/>
          </w:rPr>
          <w:delText>DM</w:delText>
        </w:r>
      </w:del>
      <w:ins w:id="176" w:author="FERNANDO ARAMBULA" w:date="2015-06-24T21:06:00Z">
        <w:r w:rsidR="00E07FAF">
          <w:rPr>
            <w:rFonts w:eastAsiaTheme="minorEastAsia"/>
          </w:rPr>
          <w:t>MD</w:t>
        </w:r>
      </w:ins>
      <w:r>
        <w:rPr>
          <w:rFonts w:eastAsiaTheme="minorEastAsia"/>
        </w:rPr>
        <w:t xml:space="preserve">, INT and CNR) but the signal to noise ratio and edge preserving index are lower than in the original image; of all the texture descriptors listed in table 1, the only one that was able to preserve edges was the one </w:t>
      </w:r>
      <w:r w:rsidR="007726C8">
        <w:rPr>
          <w:rFonts w:eastAsiaTheme="minorEastAsia"/>
        </w:rPr>
        <w:t>difference of the mean</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The results also show that using second order descriptors based on the co-occurrence matrix for image enhancement is not useful since none of the texture d</w:t>
      </w:r>
      <w:r w:rsidR="00621863">
        <w:rPr>
          <w:rFonts w:eastAsiaTheme="minorEastAsia"/>
        </w:rPr>
        <w:t>escriptors proposed by Haralick</w:t>
      </w:r>
      <w:r>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15</w:t>
      </w:r>
      <w:r>
        <w:rPr>
          <w:rFonts w:eastAsiaTheme="minorEastAsia"/>
        </w:rPr>
        <w:fldChar w:fldCharType="end"/>
      </w:r>
      <w:r>
        <w:rPr>
          <w:rFonts w:eastAsiaTheme="minorEastAsia"/>
        </w:rPr>
        <w:t xml:space="preserve"> are able to enhance the contrast of the image, but the </w:t>
      </w:r>
      <w:r>
        <w:rPr>
          <w:rFonts w:eastAsiaTheme="minorEastAsia"/>
        </w:rPr>
        <w:lastRenderedPageBreak/>
        <w:t>SNR of the tumor region was highly increased using the homogeneity and correlation of the co-occurren</w:t>
      </w:r>
      <w:r w:rsidR="00621863">
        <w:rPr>
          <w:rFonts w:eastAsiaTheme="minorEastAsia"/>
        </w:rPr>
        <w:t>ce matrix; looking at equation 2</w:t>
      </w:r>
      <w:r>
        <w:rPr>
          <w:rFonts w:eastAsiaTheme="minorEastAsia"/>
        </w:rPr>
        <w:t xml:space="preserve">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621863">
        <w:rPr>
          <w:rFonts w:eastAsiaTheme="minorEastAsia"/>
        </w:rPr>
        <w:t>;</w:t>
      </w:r>
      <w:r w:rsidR="00B41664">
        <w:rPr>
          <w:rFonts w:eastAsiaTheme="minorEastAsia"/>
        </w:rPr>
        <w:t xml:space="preserve"> </w:t>
      </w:r>
      <w:commentRangeStart w:id="177"/>
      <w:r w:rsidR="00B41664">
        <w:rPr>
          <w:rFonts w:eastAsiaTheme="minorEastAsia"/>
        </w:rPr>
        <w:t>figure 1 shows how a breast tumor with high SNR in an ultrasound image does not imply a better visualization of the lesion</w:t>
      </w:r>
      <w:r w:rsidR="00ED3239">
        <w:rPr>
          <w:rFonts w:eastAsiaTheme="minorEastAsia"/>
        </w:rPr>
        <w:t>, where the original image has a SNR value of</w:t>
      </w:r>
      <w:r w:rsidR="0065379A">
        <w:rPr>
          <w:rFonts w:eastAsiaTheme="minorEastAsia"/>
        </w:rPr>
        <w:t xml:space="preserve"> 1.4940 and a CNR value of 1.4882</w:t>
      </w:r>
      <w:r w:rsidR="00ED3239">
        <w:rPr>
          <w:rFonts w:eastAsiaTheme="minorEastAsia"/>
        </w:rPr>
        <w:t xml:space="preserve"> </w:t>
      </w:r>
      <w:r w:rsidR="00396481">
        <w:rPr>
          <w:rFonts w:eastAsiaTheme="minorEastAsia"/>
        </w:rPr>
        <w:t>and the texture image</w:t>
      </w:r>
      <w:r w:rsidR="0065379A">
        <w:rPr>
          <w:rFonts w:eastAsiaTheme="minorEastAsia"/>
        </w:rPr>
        <w:t>, obtained using the correlation of the co-occurrence matrix as texture descriptor,</w:t>
      </w:r>
      <w:r w:rsidR="00396481">
        <w:rPr>
          <w:rFonts w:eastAsiaTheme="minorEastAsia"/>
        </w:rPr>
        <w:t xml:space="preserve"> has a SNR value of </w:t>
      </w:r>
      <w:r w:rsidR="0065379A">
        <w:rPr>
          <w:rFonts w:eastAsiaTheme="minorEastAsia"/>
        </w:rPr>
        <w:t>3.2322 and a CNR value of 0.0744</w:t>
      </w:r>
      <w:r>
        <w:rPr>
          <w:rFonts w:eastAsiaTheme="minorEastAsia"/>
        </w:rPr>
        <w:t xml:space="preserve">. </w:t>
      </w:r>
      <w:commentRangeEnd w:id="177"/>
      <w:r w:rsidR="00714673">
        <w:rPr>
          <w:rStyle w:val="CommentReference"/>
        </w:rPr>
        <w:commentReference w:id="177"/>
      </w:r>
      <w:r>
        <w:rPr>
          <w:rFonts w:eastAsiaTheme="minorEastAsia"/>
        </w:rPr>
        <w:t xml:space="preserve">Regarding to the results of contrast enhancement using run-length texture features, table 3 </w:t>
      </w:r>
      <w:r w:rsidR="00396481">
        <w:rPr>
          <w:rFonts w:eastAsiaTheme="minorEastAsia"/>
        </w:rPr>
        <w:t xml:space="preserve">shows </w:t>
      </w:r>
      <w:r>
        <w:rPr>
          <w:rFonts w:eastAsiaTheme="minorEastAsia"/>
        </w:rPr>
        <w:t>that the SRE of the run-length matrix enhance all the contrast indexes except for the EPI, this texture feature is also the one that enhance</w:t>
      </w:r>
      <w:ins w:id="178" w:author="FERNANDO ARAMBULA" w:date="2015-06-24T21:07:00Z">
        <w:r w:rsidR="00985E9D">
          <w:rPr>
            <w:rFonts w:eastAsiaTheme="minorEastAsia"/>
          </w:rPr>
          <w:t>s</w:t>
        </w:r>
      </w:ins>
      <w:r>
        <w:rPr>
          <w:rFonts w:eastAsiaTheme="minorEastAsia"/>
        </w:rPr>
        <w:t xml:space="preserve"> the Minkowski-form distance and the histogram intersection the most, making </w:t>
      </w:r>
      <w:r w:rsidR="004460DB">
        <w:rPr>
          <w:rFonts w:eastAsiaTheme="minorEastAsia"/>
        </w:rPr>
        <w:t xml:space="preserve">easier </w:t>
      </w:r>
      <w:r>
        <w:rPr>
          <w:rFonts w:eastAsiaTheme="minorEastAsia"/>
        </w:rPr>
        <w:t>the differentiation between regions using their probabilities, since the normalized histogram can be used as the probability density function of each g</w:t>
      </w:r>
      <w:r w:rsidR="007726C8">
        <w:rPr>
          <w:rFonts w:eastAsiaTheme="minorEastAsia"/>
        </w:rPr>
        <w:t>ray-level to belong to a region</w:t>
      </w:r>
      <w:r>
        <w:rPr>
          <w:rFonts w:eastAsiaTheme="minorEastAsia"/>
        </w:rPr>
        <w:fldChar w:fldCharType="begin" w:fldLock="1"/>
      </w:r>
      <w:r w:rsidR="005A34F9">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"&lt;sup&gt;27&lt;/sup&gt;", "plainTextFormattedCitation" : "27", "previouslyFormattedCitation" : "&lt;sup&gt;27&lt;/sup&gt;"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27</w:t>
      </w:r>
      <w:r>
        <w:rPr>
          <w:rFonts w:eastAsiaTheme="minorEastAsia"/>
        </w:rPr>
        <w:fldChar w:fldCharType="end"/>
      </w:r>
      <w:r w:rsidR="004460DB">
        <w:rPr>
          <w:rFonts w:eastAsiaTheme="minorEastAsia"/>
        </w:rPr>
        <w:t>. Figure 2</w:t>
      </w:r>
      <w:r>
        <w:rPr>
          <w:rFonts w:eastAsiaTheme="minorEastAsia"/>
        </w:rPr>
        <w:t xml:space="preserve"> shows a breast tumor ultrasound image, the pre-processed intensity image and texture images obtained by per-pixel computation using the Mean of the histogram, the Homogeneity of the co-occurrence matrix and SRE of the run-length matrix tex</w:t>
      </w:r>
      <w:r w:rsidR="004460DB">
        <w:rPr>
          <w:rFonts w:eastAsiaTheme="minorEastAsia"/>
        </w:rPr>
        <w:t>ture descriptors, while figure 3</w:t>
      </w:r>
      <w:r>
        <w:rPr>
          <w:rFonts w:eastAsiaTheme="minorEastAsia"/>
        </w:rPr>
        <w:t xml:space="preserve"> shows the normalized histograms of the background (red) and the tumor region </w:t>
      </w:r>
      <w:r w:rsidR="004460DB">
        <w:rPr>
          <w:rFonts w:eastAsiaTheme="minorEastAsia"/>
        </w:rPr>
        <w:t>(blue) of each image in figure 2</w:t>
      </w:r>
      <w:r>
        <w:rPr>
          <w:rFonts w:eastAsiaTheme="minorEastAsia"/>
        </w:rPr>
        <w:t>.</w:t>
      </w:r>
    </w:p>
    <w:p w14:paraId="4EDD9109" w14:textId="77777777" w:rsidR="00B41664" w:rsidRDefault="00B41664" w:rsidP="0065379A">
      <w:pPr>
        <w:spacing w:after="0"/>
        <w:jc w:val="center"/>
        <w:rPr>
          <w:rFonts w:eastAsiaTheme="minorEastAsia"/>
        </w:rPr>
      </w:pPr>
      <w:r>
        <w:rPr>
          <w:rFonts w:eastAsiaTheme="minorEastAsia"/>
          <w:noProof/>
        </w:rPr>
        <w:drawing>
          <wp:inline distT="0" distB="0" distL="0" distR="0" wp14:anchorId="26BE344D" wp14:editId="69E9245E">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7">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14:paraId="2511EAE6" w14:textId="77777777" w:rsidR="0065379A" w:rsidRPr="00621863" w:rsidRDefault="0065379A" w:rsidP="00621863">
      <w:pPr>
        <w:spacing w:after="0"/>
        <w:jc w:val="center"/>
        <w:rPr>
          <w:rFonts w:eastAsiaTheme="minorEastAsia"/>
          <w:sz w:val="18"/>
          <w:szCs w:val="18"/>
        </w:rPr>
      </w:pPr>
      <w:r w:rsidRPr="0065379A">
        <w:rPr>
          <w:rFonts w:eastAsiaTheme="minorEastAsia"/>
          <w:sz w:val="18"/>
          <w:szCs w:val="18"/>
        </w:rPr>
        <w:t xml:space="preserve">Figure 1. Comparison of lesion visualization with different SNR values a) original image and b) texture image obtained with the correlation of the co-occurrence matrix. </w:t>
      </w:r>
    </w:p>
    <w:p w14:paraId="3B6D5139" w14:textId="77777777" w:rsidR="00D16CA2" w:rsidRDefault="00D16CA2" w:rsidP="00621863">
      <w:pPr>
        <w:spacing w:after="0"/>
        <w:rPr>
          <w:rFonts w:eastAsiaTheme="minorEastAsia"/>
        </w:rPr>
      </w:pPr>
    </w:p>
    <w:p w14:paraId="6BD1BF1D" w14:textId="77777777" w:rsidR="00B96D70" w:rsidRPr="00B96D70" w:rsidRDefault="00B96D70" w:rsidP="00B96D70">
      <w:pPr>
        <w:spacing w:after="0"/>
        <w:jc w:val="center"/>
        <w:rPr>
          <w:rFonts w:eastAsiaTheme="minorEastAsia"/>
          <w:sz w:val="18"/>
          <w:szCs w:val="18"/>
        </w:rPr>
      </w:pPr>
      <w:r>
        <w:rPr>
          <w:rFonts w:eastAsiaTheme="minorEastAsia"/>
          <w:sz w:val="18"/>
          <w:szCs w:val="18"/>
        </w:rPr>
        <w:t>Table 3. Texture descriptors than enhance the contrast</w:t>
      </w:r>
    </w:p>
    <w:tbl>
      <w:tblPr>
        <w:tblStyle w:val="TableGrid"/>
        <w:tblW w:w="0" w:type="auto"/>
        <w:jc w:val="center"/>
        <w:tblLook w:val="04A0" w:firstRow="1" w:lastRow="0" w:firstColumn="1" w:lastColumn="0" w:noHBand="0" w:noVBand="1"/>
      </w:tblPr>
      <w:tblGrid>
        <w:gridCol w:w="2394"/>
        <w:gridCol w:w="1008"/>
        <w:gridCol w:w="1386"/>
        <w:gridCol w:w="2394"/>
        <w:gridCol w:w="2394"/>
      </w:tblGrid>
      <w:tr w:rsidR="00E4274E" w:rsidRPr="00CA72A9" w14:paraId="2B61843F" w14:textId="77777777" w:rsidTr="00C06579">
        <w:trPr>
          <w:jc w:val="center"/>
        </w:trPr>
        <w:tc>
          <w:tcPr>
            <w:tcW w:w="2394" w:type="dxa"/>
          </w:tcPr>
          <w:p w14:paraId="689D9958"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14:paraId="0110AEB2"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14:paraId="780AA173"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14:paraId="4AE0C139"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Value</w:t>
            </w:r>
          </w:p>
        </w:tc>
      </w:tr>
      <w:tr w:rsidR="00E4274E" w:rsidRPr="00CA72A9" w14:paraId="4E41747A" w14:textId="77777777" w:rsidTr="00C06579">
        <w:trPr>
          <w:trHeight w:val="125"/>
          <w:jc w:val="center"/>
        </w:trPr>
        <w:tc>
          <w:tcPr>
            <w:tcW w:w="2394" w:type="dxa"/>
            <w:vMerge w:val="restart"/>
          </w:tcPr>
          <w:p w14:paraId="571B24E0" w14:textId="77777777" w:rsidR="00E4274E" w:rsidRPr="00CA72A9" w:rsidRDefault="002050B0" w:rsidP="00311AD6">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14:paraId="476283DC"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29696AA3" w14:textId="77777777"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4C2CAF47"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694D1C3E"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1.5460 ±0.3075</w:t>
            </w:r>
          </w:p>
        </w:tc>
      </w:tr>
      <w:tr w:rsidR="00E4274E" w:rsidRPr="00CA72A9" w14:paraId="7AE23BC6" w14:textId="77777777" w:rsidTr="00C06579">
        <w:trPr>
          <w:trHeight w:val="132"/>
          <w:jc w:val="center"/>
        </w:trPr>
        <w:tc>
          <w:tcPr>
            <w:tcW w:w="2394" w:type="dxa"/>
            <w:vMerge/>
          </w:tcPr>
          <w:p w14:paraId="401E531F" w14:textId="77777777" w:rsidR="00E4274E" w:rsidRPr="00CA72A9" w:rsidRDefault="00E4274E" w:rsidP="00311AD6">
            <w:pPr>
              <w:jc w:val="both"/>
              <w:rPr>
                <w:rFonts w:eastAsiaTheme="minorEastAsia" w:cstheme="minorHAnsi"/>
                <w:sz w:val="18"/>
                <w:szCs w:val="18"/>
              </w:rPr>
            </w:pPr>
          </w:p>
        </w:tc>
        <w:tc>
          <w:tcPr>
            <w:tcW w:w="1008" w:type="dxa"/>
            <w:vMerge/>
          </w:tcPr>
          <w:p w14:paraId="6667AE31" w14:textId="77777777" w:rsidR="00E4274E" w:rsidRPr="00CA72A9" w:rsidRDefault="00E4274E" w:rsidP="00311AD6">
            <w:pPr>
              <w:jc w:val="both"/>
              <w:rPr>
                <w:rFonts w:eastAsiaTheme="minorEastAsia" w:cstheme="minorHAnsi"/>
                <w:sz w:val="18"/>
                <w:szCs w:val="18"/>
              </w:rPr>
            </w:pPr>
          </w:p>
        </w:tc>
        <w:tc>
          <w:tcPr>
            <w:tcW w:w="1386" w:type="dxa"/>
          </w:tcPr>
          <w:p w14:paraId="32927727" w14:textId="77777777"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14:paraId="37F1D57B"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5397A001"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w:t>
            </w:r>
          </w:p>
        </w:tc>
      </w:tr>
      <w:tr w:rsidR="00E4274E" w:rsidRPr="00CA72A9" w14:paraId="7B34BB09" w14:textId="77777777" w:rsidTr="00C06579">
        <w:trPr>
          <w:trHeight w:val="132"/>
          <w:jc w:val="center"/>
        </w:trPr>
        <w:tc>
          <w:tcPr>
            <w:tcW w:w="2394" w:type="dxa"/>
            <w:vMerge/>
          </w:tcPr>
          <w:p w14:paraId="541C0CF8" w14:textId="77777777" w:rsidR="00E4274E" w:rsidRPr="00CA72A9" w:rsidRDefault="00E4274E" w:rsidP="00311AD6">
            <w:pPr>
              <w:jc w:val="both"/>
              <w:rPr>
                <w:rFonts w:eastAsiaTheme="minorEastAsia" w:cstheme="minorHAnsi"/>
                <w:sz w:val="18"/>
                <w:szCs w:val="18"/>
              </w:rPr>
            </w:pPr>
          </w:p>
        </w:tc>
        <w:tc>
          <w:tcPr>
            <w:tcW w:w="1008" w:type="dxa"/>
            <w:vMerge/>
          </w:tcPr>
          <w:p w14:paraId="532A719D" w14:textId="77777777" w:rsidR="00E4274E" w:rsidRPr="00CA72A9" w:rsidRDefault="00E4274E" w:rsidP="00311AD6">
            <w:pPr>
              <w:jc w:val="both"/>
              <w:rPr>
                <w:rFonts w:eastAsiaTheme="minorEastAsia" w:cstheme="minorHAnsi"/>
                <w:sz w:val="18"/>
                <w:szCs w:val="18"/>
              </w:rPr>
            </w:pPr>
          </w:p>
        </w:tc>
        <w:tc>
          <w:tcPr>
            <w:tcW w:w="1386" w:type="dxa"/>
          </w:tcPr>
          <w:p w14:paraId="1E5586FA" w14:textId="77777777"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5227F0B9"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LRE</w:t>
            </w:r>
          </w:p>
          <w:p w14:paraId="614AC31F"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SRE</w:t>
            </w:r>
          </w:p>
        </w:tc>
        <w:tc>
          <w:tcPr>
            <w:tcW w:w="2394" w:type="dxa"/>
          </w:tcPr>
          <w:p w14:paraId="0C2C54E8" w14:textId="77777777" w:rsidR="00E4274E" w:rsidRDefault="00E4274E" w:rsidP="00311AD6">
            <w:pPr>
              <w:jc w:val="both"/>
              <w:rPr>
                <w:rFonts w:eastAsiaTheme="minorEastAsia" w:cstheme="minorHAnsi"/>
                <w:sz w:val="18"/>
                <w:szCs w:val="18"/>
              </w:rPr>
            </w:pPr>
            <w:r w:rsidRPr="00E4274E">
              <w:rPr>
                <w:rFonts w:eastAsiaTheme="minorEastAsia" w:cstheme="minorHAnsi"/>
                <w:sz w:val="18"/>
                <w:szCs w:val="18"/>
              </w:rPr>
              <w:t>1.4811 ±0.3119</w:t>
            </w:r>
          </w:p>
          <w:p w14:paraId="1BC1F730" w14:textId="77777777"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1.6217 ±0.2944</w:t>
            </w:r>
          </w:p>
        </w:tc>
      </w:tr>
      <w:tr w:rsidR="00E4274E" w:rsidRPr="00CA72A9" w14:paraId="45C507C4" w14:textId="77777777" w:rsidTr="00C06579">
        <w:trPr>
          <w:trHeight w:val="228"/>
          <w:jc w:val="center"/>
        </w:trPr>
        <w:tc>
          <w:tcPr>
            <w:tcW w:w="2394" w:type="dxa"/>
            <w:vMerge/>
          </w:tcPr>
          <w:p w14:paraId="30F836DD" w14:textId="77777777" w:rsidR="00E4274E" w:rsidRPr="00CA72A9" w:rsidRDefault="00E4274E" w:rsidP="00311AD6">
            <w:pPr>
              <w:jc w:val="both"/>
              <w:rPr>
                <w:rFonts w:eastAsiaTheme="minorEastAsia" w:cstheme="minorHAnsi"/>
                <w:sz w:val="18"/>
                <w:szCs w:val="18"/>
              </w:rPr>
            </w:pPr>
          </w:p>
        </w:tc>
        <w:tc>
          <w:tcPr>
            <w:tcW w:w="2394" w:type="dxa"/>
            <w:gridSpan w:val="2"/>
          </w:tcPr>
          <w:p w14:paraId="3D5D9A05"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AEA9492"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w:t>
            </w:r>
          </w:p>
          <w:p w14:paraId="24528E51"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0E2A74C6" w14:textId="77777777" w:rsidR="00E4274E" w:rsidRDefault="00E4274E" w:rsidP="00311AD6">
            <w:pPr>
              <w:jc w:val="both"/>
              <w:rPr>
                <w:rFonts w:eastAsiaTheme="minorEastAsia" w:cstheme="minorHAnsi"/>
                <w:sz w:val="18"/>
                <w:szCs w:val="18"/>
              </w:rPr>
            </w:pPr>
            <w:r w:rsidRPr="00E4274E">
              <w:rPr>
                <w:rFonts w:eastAsiaTheme="minorEastAsia" w:cstheme="minorHAnsi"/>
                <w:sz w:val="18"/>
                <w:szCs w:val="18"/>
              </w:rPr>
              <w:t>1.4953 ±0.3132</w:t>
            </w:r>
          </w:p>
          <w:p w14:paraId="0DCE7E04" w14:textId="77777777"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1.5383 ±0.3067</w:t>
            </w:r>
          </w:p>
        </w:tc>
      </w:tr>
      <w:tr w:rsidR="00E4274E" w:rsidRPr="00CA72A9" w14:paraId="760575F9" w14:textId="77777777" w:rsidTr="00C06579">
        <w:trPr>
          <w:trHeight w:val="125"/>
          <w:jc w:val="center"/>
        </w:trPr>
        <w:tc>
          <w:tcPr>
            <w:tcW w:w="2394" w:type="dxa"/>
            <w:vMerge w:val="restart"/>
          </w:tcPr>
          <w:p w14:paraId="32C7B967"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14:paraId="33207E0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008FDC0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29F92B06"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56F45248"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0.2270 ±0.1537</w:t>
            </w:r>
          </w:p>
        </w:tc>
      </w:tr>
      <w:tr w:rsidR="00E4274E" w:rsidRPr="00CA72A9" w14:paraId="6EF247A9" w14:textId="77777777" w:rsidTr="00C06579">
        <w:trPr>
          <w:trHeight w:val="132"/>
          <w:jc w:val="center"/>
        </w:trPr>
        <w:tc>
          <w:tcPr>
            <w:tcW w:w="2394" w:type="dxa"/>
            <w:vMerge/>
          </w:tcPr>
          <w:p w14:paraId="4A8BC37F" w14:textId="77777777" w:rsidR="00E4274E" w:rsidRPr="00CA72A9" w:rsidRDefault="00E4274E" w:rsidP="00B96D70">
            <w:pPr>
              <w:jc w:val="both"/>
              <w:rPr>
                <w:rFonts w:eastAsiaTheme="minorEastAsia" w:cstheme="minorHAnsi"/>
                <w:sz w:val="18"/>
                <w:szCs w:val="18"/>
              </w:rPr>
            </w:pPr>
          </w:p>
        </w:tc>
        <w:tc>
          <w:tcPr>
            <w:tcW w:w="1008" w:type="dxa"/>
            <w:vMerge/>
          </w:tcPr>
          <w:p w14:paraId="6ED7CAA8" w14:textId="77777777" w:rsidR="00E4274E" w:rsidRPr="00CA72A9" w:rsidRDefault="00E4274E" w:rsidP="00B96D70">
            <w:pPr>
              <w:jc w:val="both"/>
              <w:rPr>
                <w:rFonts w:eastAsiaTheme="minorEastAsia" w:cstheme="minorHAnsi"/>
                <w:sz w:val="18"/>
                <w:szCs w:val="18"/>
              </w:rPr>
            </w:pPr>
          </w:p>
        </w:tc>
        <w:tc>
          <w:tcPr>
            <w:tcW w:w="1386" w:type="dxa"/>
          </w:tcPr>
          <w:p w14:paraId="678681F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14:paraId="2E34F983"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4154D814"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22887408" w14:textId="77777777" w:rsidTr="00C06579">
        <w:trPr>
          <w:trHeight w:val="132"/>
          <w:jc w:val="center"/>
        </w:trPr>
        <w:tc>
          <w:tcPr>
            <w:tcW w:w="2394" w:type="dxa"/>
            <w:vMerge/>
          </w:tcPr>
          <w:p w14:paraId="5FB41AC6" w14:textId="77777777" w:rsidR="00E4274E" w:rsidRPr="00CA72A9" w:rsidRDefault="00E4274E" w:rsidP="00B96D70">
            <w:pPr>
              <w:jc w:val="both"/>
              <w:rPr>
                <w:rFonts w:eastAsiaTheme="minorEastAsia" w:cstheme="minorHAnsi"/>
                <w:sz w:val="18"/>
                <w:szCs w:val="18"/>
              </w:rPr>
            </w:pPr>
          </w:p>
        </w:tc>
        <w:tc>
          <w:tcPr>
            <w:tcW w:w="1008" w:type="dxa"/>
            <w:vMerge/>
          </w:tcPr>
          <w:p w14:paraId="1B740BDA" w14:textId="77777777" w:rsidR="00E4274E" w:rsidRPr="00CA72A9" w:rsidRDefault="00E4274E" w:rsidP="00B96D70">
            <w:pPr>
              <w:jc w:val="both"/>
              <w:rPr>
                <w:rFonts w:eastAsiaTheme="minorEastAsia" w:cstheme="minorHAnsi"/>
                <w:sz w:val="18"/>
                <w:szCs w:val="18"/>
              </w:rPr>
            </w:pPr>
          </w:p>
        </w:tc>
        <w:tc>
          <w:tcPr>
            <w:tcW w:w="1386" w:type="dxa"/>
          </w:tcPr>
          <w:p w14:paraId="4DF76F94"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28806240"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LRE</w:t>
            </w:r>
          </w:p>
          <w:p w14:paraId="6045F0CA"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14:paraId="7633506B"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0.2594 ±0.1559</w:t>
            </w:r>
          </w:p>
          <w:p w14:paraId="29A10D50"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0.1892 ±0.1472</w:t>
            </w:r>
          </w:p>
        </w:tc>
      </w:tr>
      <w:tr w:rsidR="00E4274E" w:rsidRPr="00CA72A9" w14:paraId="3344FCF6" w14:textId="77777777" w:rsidTr="00C06579">
        <w:trPr>
          <w:trHeight w:val="228"/>
          <w:jc w:val="center"/>
        </w:trPr>
        <w:tc>
          <w:tcPr>
            <w:tcW w:w="2394" w:type="dxa"/>
            <w:vMerge/>
          </w:tcPr>
          <w:p w14:paraId="67D812B2" w14:textId="77777777" w:rsidR="00E4274E" w:rsidRPr="00CA72A9" w:rsidRDefault="00E4274E" w:rsidP="00B96D70">
            <w:pPr>
              <w:jc w:val="both"/>
              <w:rPr>
                <w:rFonts w:eastAsiaTheme="minorEastAsia" w:cstheme="minorHAnsi"/>
                <w:sz w:val="18"/>
                <w:szCs w:val="18"/>
              </w:rPr>
            </w:pPr>
          </w:p>
        </w:tc>
        <w:tc>
          <w:tcPr>
            <w:tcW w:w="2394" w:type="dxa"/>
            <w:gridSpan w:val="2"/>
          </w:tcPr>
          <w:p w14:paraId="675234E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57C4F7AE"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w:t>
            </w:r>
          </w:p>
          <w:p w14:paraId="3A5EC606"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60DF98AA"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0.2524 ±0.1566</w:t>
            </w:r>
          </w:p>
          <w:p w14:paraId="7CF08C58"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0.2308 ±0.1534</w:t>
            </w:r>
          </w:p>
        </w:tc>
      </w:tr>
      <w:tr w:rsidR="00E4274E" w:rsidRPr="00CA72A9" w14:paraId="1637C801" w14:textId="77777777" w:rsidTr="00C06579">
        <w:trPr>
          <w:trHeight w:val="125"/>
          <w:jc w:val="center"/>
        </w:trPr>
        <w:tc>
          <w:tcPr>
            <w:tcW w:w="2394" w:type="dxa"/>
            <w:vMerge w:val="restart"/>
          </w:tcPr>
          <w:p w14:paraId="78A93FE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14:paraId="10059F9F"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42C93F73"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D93EA75"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Entropy</w:t>
            </w:r>
          </w:p>
          <w:p w14:paraId="6E964F83"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lastRenderedPageBreak/>
              <w:t>Kurtosis</w:t>
            </w:r>
          </w:p>
          <w:p w14:paraId="1775399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Skewness</w:t>
            </w:r>
          </w:p>
          <w:p w14:paraId="072F505E"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Std</w:t>
            </w:r>
          </w:p>
        </w:tc>
        <w:tc>
          <w:tcPr>
            <w:tcW w:w="2394" w:type="dxa"/>
          </w:tcPr>
          <w:p w14:paraId="3D2AD8F3"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lastRenderedPageBreak/>
              <w:t>3.3629 ±1.0537</w:t>
            </w:r>
          </w:p>
          <w:p w14:paraId="2FD1C1F6" w14:textId="77777777" w:rsidR="00E4274E" w:rsidRDefault="00E4274E" w:rsidP="00B96D70">
            <w:pPr>
              <w:jc w:val="both"/>
              <w:rPr>
                <w:rFonts w:eastAsiaTheme="minorEastAsia" w:cstheme="minorHAnsi"/>
                <w:sz w:val="18"/>
                <w:szCs w:val="18"/>
              </w:rPr>
            </w:pPr>
            <w:r>
              <w:rPr>
                <w:rFonts w:eastAsiaTheme="minorEastAsia" w:cstheme="minorHAnsi"/>
                <w:sz w:val="18"/>
                <w:szCs w:val="18"/>
              </w:rPr>
              <w:lastRenderedPageBreak/>
              <w:t>1.9337 ±0.5872</w:t>
            </w:r>
          </w:p>
          <w:p w14:paraId="1D0AD27C"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2.4845 ±0.7100</w:t>
            </w:r>
          </w:p>
          <w:p w14:paraId="4339A9E6"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2.1388 ±0.5796</w:t>
            </w:r>
          </w:p>
        </w:tc>
      </w:tr>
      <w:tr w:rsidR="00E4274E" w:rsidRPr="00CA72A9" w14:paraId="25047B35" w14:textId="77777777" w:rsidTr="00C06579">
        <w:trPr>
          <w:trHeight w:val="132"/>
          <w:jc w:val="center"/>
        </w:trPr>
        <w:tc>
          <w:tcPr>
            <w:tcW w:w="2394" w:type="dxa"/>
            <w:vMerge/>
          </w:tcPr>
          <w:p w14:paraId="750093F8" w14:textId="77777777" w:rsidR="00E4274E" w:rsidRPr="00CA72A9" w:rsidRDefault="00E4274E" w:rsidP="00B96D70">
            <w:pPr>
              <w:jc w:val="both"/>
              <w:rPr>
                <w:rFonts w:eastAsiaTheme="minorEastAsia" w:cstheme="minorHAnsi"/>
                <w:sz w:val="18"/>
                <w:szCs w:val="18"/>
              </w:rPr>
            </w:pPr>
          </w:p>
        </w:tc>
        <w:tc>
          <w:tcPr>
            <w:tcW w:w="1008" w:type="dxa"/>
            <w:vMerge/>
          </w:tcPr>
          <w:p w14:paraId="3239877B" w14:textId="77777777" w:rsidR="00E4274E" w:rsidRPr="00CA72A9" w:rsidRDefault="00E4274E" w:rsidP="00B96D70">
            <w:pPr>
              <w:jc w:val="both"/>
              <w:rPr>
                <w:rFonts w:eastAsiaTheme="minorEastAsia" w:cstheme="minorHAnsi"/>
                <w:sz w:val="18"/>
                <w:szCs w:val="18"/>
              </w:rPr>
            </w:pPr>
          </w:p>
        </w:tc>
        <w:tc>
          <w:tcPr>
            <w:tcW w:w="1386" w:type="dxa"/>
          </w:tcPr>
          <w:p w14:paraId="640F533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14:paraId="3AF88DDF"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Contrast</w:t>
            </w:r>
          </w:p>
          <w:p w14:paraId="6C676785"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Correlation</w:t>
            </w:r>
          </w:p>
          <w:p w14:paraId="55FB4C6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Homogeneity</w:t>
            </w:r>
          </w:p>
          <w:p w14:paraId="24AF0B9F"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14:paraId="6A5DA46E"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1.8608 ±0.5232</w:t>
            </w:r>
          </w:p>
          <w:p w14:paraId="257A0FB7"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3.6850 ±0.9207</w:t>
            </w:r>
          </w:p>
          <w:p w14:paraId="56B9ADB4"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4.0034 ±0.9603</w:t>
            </w:r>
          </w:p>
          <w:p w14:paraId="2C49C482"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1.7103 ±0.3714</w:t>
            </w:r>
          </w:p>
        </w:tc>
      </w:tr>
      <w:tr w:rsidR="00E4274E" w:rsidRPr="00CA72A9" w14:paraId="1F63D97D" w14:textId="77777777" w:rsidTr="00C06579">
        <w:trPr>
          <w:trHeight w:val="132"/>
          <w:jc w:val="center"/>
        </w:trPr>
        <w:tc>
          <w:tcPr>
            <w:tcW w:w="2394" w:type="dxa"/>
            <w:vMerge/>
          </w:tcPr>
          <w:p w14:paraId="37F75AC6" w14:textId="77777777" w:rsidR="00E4274E" w:rsidRPr="00CA72A9" w:rsidRDefault="00E4274E" w:rsidP="00B96D70">
            <w:pPr>
              <w:jc w:val="both"/>
              <w:rPr>
                <w:rFonts w:eastAsiaTheme="minorEastAsia" w:cstheme="minorHAnsi"/>
                <w:sz w:val="18"/>
                <w:szCs w:val="18"/>
              </w:rPr>
            </w:pPr>
          </w:p>
        </w:tc>
        <w:tc>
          <w:tcPr>
            <w:tcW w:w="1008" w:type="dxa"/>
            <w:vMerge/>
          </w:tcPr>
          <w:p w14:paraId="27623273" w14:textId="77777777" w:rsidR="00E4274E" w:rsidRPr="00CA72A9" w:rsidRDefault="00E4274E" w:rsidP="00B96D70">
            <w:pPr>
              <w:jc w:val="both"/>
              <w:rPr>
                <w:rFonts w:eastAsiaTheme="minorEastAsia" w:cstheme="minorHAnsi"/>
                <w:sz w:val="18"/>
                <w:szCs w:val="18"/>
              </w:rPr>
            </w:pPr>
          </w:p>
        </w:tc>
        <w:tc>
          <w:tcPr>
            <w:tcW w:w="1386" w:type="dxa"/>
          </w:tcPr>
          <w:p w14:paraId="7D363B6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24926951" w14:textId="77777777"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14:paraId="1FDEFC34" w14:textId="77777777"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14:paraId="487E1E13" w14:textId="77777777" w:rsidR="00E4274E" w:rsidRPr="00CA72A9" w:rsidRDefault="00667932" w:rsidP="00B96D70">
            <w:pPr>
              <w:jc w:val="both"/>
              <w:rPr>
                <w:rFonts w:eastAsiaTheme="minorEastAsia" w:cstheme="minorHAnsi"/>
                <w:sz w:val="18"/>
                <w:szCs w:val="18"/>
                <w:lang w:val="es-ES"/>
              </w:rPr>
            </w:pPr>
            <w:r>
              <w:rPr>
                <w:rFonts w:eastAsiaTheme="minorEastAsia" w:cstheme="minorHAnsi"/>
                <w:sz w:val="18"/>
                <w:szCs w:val="18"/>
                <w:lang w:val="es-ES"/>
              </w:rPr>
              <w:t>S</w:t>
            </w:r>
            <w:r w:rsidR="00E4274E">
              <w:rPr>
                <w:rFonts w:eastAsiaTheme="minorEastAsia" w:cstheme="minorHAnsi"/>
                <w:sz w:val="18"/>
                <w:szCs w:val="18"/>
                <w:lang w:val="es-ES"/>
              </w:rPr>
              <w:t>R</w:t>
            </w:r>
            <w:r>
              <w:rPr>
                <w:rFonts w:eastAsiaTheme="minorEastAsia" w:cstheme="minorHAnsi"/>
                <w:sz w:val="18"/>
                <w:szCs w:val="18"/>
                <w:lang w:val="es-ES"/>
              </w:rPr>
              <w:t>E</w:t>
            </w:r>
          </w:p>
        </w:tc>
        <w:tc>
          <w:tcPr>
            <w:tcW w:w="2394" w:type="dxa"/>
          </w:tcPr>
          <w:p w14:paraId="295487CF" w14:textId="77777777" w:rsidR="00E4274E"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2.6275 ±0.8319</w:t>
            </w:r>
          </w:p>
          <w:p w14:paraId="2AEADFED" w14:textId="77777777" w:rsidR="009E5C4C"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2.2124 ±0.4260</w:t>
            </w:r>
          </w:p>
          <w:p w14:paraId="0F9D44C4" w14:textId="77777777" w:rsidR="009E5C4C" w:rsidRPr="00CA72A9"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E4274E" w:rsidRPr="00CA72A9" w14:paraId="672A459B" w14:textId="77777777" w:rsidTr="00C06579">
        <w:trPr>
          <w:trHeight w:val="228"/>
          <w:jc w:val="center"/>
        </w:trPr>
        <w:tc>
          <w:tcPr>
            <w:tcW w:w="2394" w:type="dxa"/>
            <w:vMerge/>
          </w:tcPr>
          <w:p w14:paraId="549B526C" w14:textId="77777777" w:rsidR="00E4274E" w:rsidRPr="00CA72A9" w:rsidRDefault="00E4274E" w:rsidP="00B96D70">
            <w:pPr>
              <w:jc w:val="both"/>
              <w:rPr>
                <w:rFonts w:eastAsiaTheme="minorEastAsia" w:cstheme="minorHAnsi"/>
                <w:sz w:val="18"/>
                <w:szCs w:val="18"/>
                <w:lang w:val="es-ES"/>
              </w:rPr>
            </w:pPr>
          </w:p>
        </w:tc>
        <w:tc>
          <w:tcPr>
            <w:tcW w:w="2394" w:type="dxa"/>
            <w:gridSpan w:val="2"/>
          </w:tcPr>
          <w:p w14:paraId="65B5D40C"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0B94AFE5"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622CAE5E" w14:textId="77777777" w:rsidR="00E4274E" w:rsidRPr="00CA72A9"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3A740F22" w14:textId="77777777" w:rsidTr="00C06579">
        <w:trPr>
          <w:trHeight w:val="125"/>
          <w:jc w:val="center"/>
        </w:trPr>
        <w:tc>
          <w:tcPr>
            <w:tcW w:w="2394" w:type="dxa"/>
            <w:vMerge w:val="restart"/>
          </w:tcPr>
          <w:p w14:paraId="5BBD3601"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14:paraId="04CDB762"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6300D71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24922F7"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Mean</w:t>
            </w:r>
          </w:p>
        </w:tc>
        <w:tc>
          <w:tcPr>
            <w:tcW w:w="2394" w:type="dxa"/>
          </w:tcPr>
          <w:p w14:paraId="3ACF36BF"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1.2495 ±0.3713</w:t>
            </w:r>
          </w:p>
        </w:tc>
      </w:tr>
      <w:tr w:rsidR="00E4274E" w:rsidRPr="00CA72A9" w14:paraId="10695C3B" w14:textId="77777777" w:rsidTr="00C06579">
        <w:trPr>
          <w:trHeight w:val="132"/>
          <w:jc w:val="center"/>
        </w:trPr>
        <w:tc>
          <w:tcPr>
            <w:tcW w:w="2394" w:type="dxa"/>
            <w:vMerge/>
          </w:tcPr>
          <w:p w14:paraId="11756BB6" w14:textId="77777777" w:rsidR="00E4274E" w:rsidRPr="00CA72A9" w:rsidRDefault="00E4274E" w:rsidP="00B96D70">
            <w:pPr>
              <w:jc w:val="both"/>
              <w:rPr>
                <w:rFonts w:eastAsiaTheme="minorEastAsia" w:cstheme="minorHAnsi"/>
                <w:sz w:val="18"/>
                <w:szCs w:val="18"/>
              </w:rPr>
            </w:pPr>
          </w:p>
        </w:tc>
        <w:tc>
          <w:tcPr>
            <w:tcW w:w="1008" w:type="dxa"/>
            <w:vMerge/>
          </w:tcPr>
          <w:p w14:paraId="60B1EF38" w14:textId="77777777" w:rsidR="00E4274E" w:rsidRPr="00CA72A9" w:rsidRDefault="00E4274E" w:rsidP="00B96D70">
            <w:pPr>
              <w:jc w:val="both"/>
              <w:rPr>
                <w:rFonts w:eastAsiaTheme="minorEastAsia" w:cstheme="minorHAnsi"/>
                <w:sz w:val="18"/>
                <w:szCs w:val="18"/>
              </w:rPr>
            </w:pPr>
          </w:p>
        </w:tc>
        <w:tc>
          <w:tcPr>
            <w:tcW w:w="1386" w:type="dxa"/>
          </w:tcPr>
          <w:p w14:paraId="253329D6"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14:paraId="36D8BF33"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342BD3CE" w14:textId="77777777" w:rsidR="00E4274E"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338D3CD1" w14:textId="77777777" w:rsidTr="00C06579">
        <w:trPr>
          <w:trHeight w:val="132"/>
          <w:jc w:val="center"/>
        </w:trPr>
        <w:tc>
          <w:tcPr>
            <w:tcW w:w="2394" w:type="dxa"/>
            <w:vMerge/>
          </w:tcPr>
          <w:p w14:paraId="35040778" w14:textId="77777777" w:rsidR="00E4274E" w:rsidRPr="00CA72A9" w:rsidRDefault="00E4274E" w:rsidP="00B96D70">
            <w:pPr>
              <w:jc w:val="both"/>
              <w:rPr>
                <w:rFonts w:eastAsiaTheme="minorEastAsia" w:cstheme="minorHAnsi"/>
                <w:sz w:val="18"/>
                <w:szCs w:val="18"/>
              </w:rPr>
            </w:pPr>
          </w:p>
        </w:tc>
        <w:tc>
          <w:tcPr>
            <w:tcW w:w="1008" w:type="dxa"/>
            <w:vMerge/>
          </w:tcPr>
          <w:p w14:paraId="769F5DBB" w14:textId="77777777" w:rsidR="00E4274E" w:rsidRPr="00CA72A9" w:rsidRDefault="00E4274E" w:rsidP="00B96D70">
            <w:pPr>
              <w:jc w:val="both"/>
              <w:rPr>
                <w:rFonts w:eastAsiaTheme="minorEastAsia" w:cstheme="minorHAnsi"/>
                <w:sz w:val="18"/>
                <w:szCs w:val="18"/>
              </w:rPr>
            </w:pPr>
          </w:p>
        </w:tc>
        <w:tc>
          <w:tcPr>
            <w:tcW w:w="1386" w:type="dxa"/>
          </w:tcPr>
          <w:p w14:paraId="5ADBD8A7"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3F13531D"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14:paraId="63684E35"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1.2144 ±0.3924</w:t>
            </w:r>
          </w:p>
        </w:tc>
      </w:tr>
      <w:tr w:rsidR="00E4274E" w:rsidRPr="00CA72A9" w14:paraId="4DD441BB" w14:textId="77777777" w:rsidTr="00C06579">
        <w:trPr>
          <w:trHeight w:val="228"/>
          <w:jc w:val="center"/>
        </w:trPr>
        <w:tc>
          <w:tcPr>
            <w:tcW w:w="2394" w:type="dxa"/>
            <w:vMerge/>
          </w:tcPr>
          <w:p w14:paraId="4C62F78A" w14:textId="77777777" w:rsidR="00E4274E" w:rsidRPr="00CA72A9" w:rsidRDefault="00E4274E" w:rsidP="00B96D70">
            <w:pPr>
              <w:jc w:val="both"/>
              <w:rPr>
                <w:rFonts w:eastAsiaTheme="minorEastAsia" w:cstheme="minorHAnsi"/>
                <w:sz w:val="18"/>
                <w:szCs w:val="18"/>
              </w:rPr>
            </w:pPr>
          </w:p>
        </w:tc>
        <w:tc>
          <w:tcPr>
            <w:tcW w:w="2394" w:type="dxa"/>
            <w:gridSpan w:val="2"/>
          </w:tcPr>
          <w:p w14:paraId="0BBF4C44"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4DD8C18" w14:textId="77777777" w:rsidR="00E4274E" w:rsidRDefault="00E4274E" w:rsidP="00B96D70">
            <w:pPr>
              <w:jc w:val="both"/>
              <w:rPr>
                <w:rFonts w:eastAsiaTheme="minorEastAsia" w:cstheme="minorHAnsi"/>
                <w:sz w:val="18"/>
                <w:szCs w:val="18"/>
              </w:rPr>
            </w:pPr>
            <w:r>
              <w:rPr>
                <w:rFonts w:eastAsiaTheme="minorEastAsia" w:cstheme="minorHAnsi"/>
                <w:sz w:val="18"/>
                <w:szCs w:val="18"/>
              </w:rPr>
              <w:t>Filter</w:t>
            </w:r>
          </w:p>
          <w:p w14:paraId="025441D3" w14:textId="77777777"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14:paraId="756DEB9B"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14F47CBE"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p w14:paraId="026250EE" w14:textId="77777777" w:rsidR="009E5C4C" w:rsidRDefault="009E5C4C" w:rsidP="00B96D70">
            <w:pPr>
              <w:jc w:val="both"/>
              <w:rPr>
                <w:rFonts w:eastAsiaTheme="minorEastAsia" w:cstheme="minorHAnsi"/>
                <w:sz w:val="18"/>
                <w:szCs w:val="18"/>
              </w:rPr>
            </w:pPr>
            <w:r w:rsidRPr="009E5C4C">
              <w:rPr>
                <w:rFonts w:eastAsiaTheme="minorEastAsia" w:cstheme="minorHAnsi"/>
                <w:sz w:val="18"/>
                <w:szCs w:val="18"/>
              </w:rPr>
              <w:t>1.1105 ±0.3408</w:t>
            </w:r>
          </w:p>
          <w:p w14:paraId="10C76E04" w14:textId="77777777" w:rsidR="009E5C4C"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tc>
      </w:tr>
      <w:tr w:rsidR="00E4274E" w:rsidRPr="00CA72A9" w14:paraId="4AEB2B4B" w14:textId="77777777" w:rsidTr="00C06579">
        <w:trPr>
          <w:trHeight w:val="125"/>
          <w:jc w:val="center"/>
        </w:trPr>
        <w:tc>
          <w:tcPr>
            <w:tcW w:w="2394" w:type="dxa"/>
            <w:vMerge w:val="restart"/>
          </w:tcPr>
          <w:p w14:paraId="62EA8F34"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14:paraId="5B84A9C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0B727371"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40C36D59"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Difference</w:t>
            </w:r>
          </w:p>
        </w:tc>
        <w:tc>
          <w:tcPr>
            <w:tcW w:w="2394" w:type="dxa"/>
          </w:tcPr>
          <w:p w14:paraId="2446CB1F" w14:textId="77777777" w:rsidR="00E4274E" w:rsidRDefault="009E5C4C" w:rsidP="009E5C4C">
            <w:pPr>
              <w:jc w:val="both"/>
              <w:rPr>
                <w:rFonts w:eastAsiaTheme="minorEastAsia" w:cstheme="minorHAnsi"/>
                <w:sz w:val="18"/>
                <w:szCs w:val="18"/>
              </w:rPr>
            </w:pPr>
            <w:r w:rsidRPr="009E5C4C">
              <w:rPr>
                <w:rFonts w:eastAsiaTheme="minorEastAsia" w:cstheme="minorHAnsi"/>
                <w:sz w:val="18"/>
                <w:szCs w:val="18"/>
              </w:rPr>
              <w:t>1.6522 ±0.2802</w:t>
            </w:r>
          </w:p>
        </w:tc>
      </w:tr>
      <w:tr w:rsidR="00E4274E" w:rsidRPr="00CA72A9" w14:paraId="6D6AD203" w14:textId="77777777" w:rsidTr="00C06579">
        <w:trPr>
          <w:trHeight w:val="132"/>
          <w:jc w:val="center"/>
        </w:trPr>
        <w:tc>
          <w:tcPr>
            <w:tcW w:w="2394" w:type="dxa"/>
            <w:vMerge/>
          </w:tcPr>
          <w:p w14:paraId="3AE8BD94" w14:textId="77777777" w:rsidR="00E4274E" w:rsidRPr="00CA72A9" w:rsidRDefault="00E4274E" w:rsidP="00B96D70">
            <w:pPr>
              <w:jc w:val="both"/>
              <w:rPr>
                <w:rFonts w:eastAsiaTheme="minorEastAsia" w:cstheme="minorHAnsi"/>
                <w:sz w:val="18"/>
                <w:szCs w:val="18"/>
              </w:rPr>
            </w:pPr>
          </w:p>
        </w:tc>
        <w:tc>
          <w:tcPr>
            <w:tcW w:w="1008" w:type="dxa"/>
            <w:vMerge/>
          </w:tcPr>
          <w:p w14:paraId="0DBDAEBC" w14:textId="77777777" w:rsidR="00E4274E" w:rsidRPr="00CA72A9" w:rsidRDefault="00E4274E" w:rsidP="00B96D70">
            <w:pPr>
              <w:jc w:val="both"/>
              <w:rPr>
                <w:rFonts w:eastAsiaTheme="minorEastAsia" w:cstheme="minorHAnsi"/>
                <w:sz w:val="18"/>
                <w:szCs w:val="18"/>
              </w:rPr>
            </w:pPr>
          </w:p>
        </w:tc>
        <w:tc>
          <w:tcPr>
            <w:tcW w:w="1386" w:type="dxa"/>
          </w:tcPr>
          <w:p w14:paraId="40E51F37"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14:paraId="30EB4E4F"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4E27F18F" w14:textId="77777777"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69B901A0" w14:textId="77777777" w:rsidTr="00C06579">
        <w:trPr>
          <w:trHeight w:val="132"/>
          <w:jc w:val="center"/>
        </w:trPr>
        <w:tc>
          <w:tcPr>
            <w:tcW w:w="2394" w:type="dxa"/>
            <w:vMerge/>
          </w:tcPr>
          <w:p w14:paraId="3607BFD7" w14:textId="77777777" w:rsidR="00E4274E" w:rsidRPr="00CA72A9" w:rsidRDefault="00E4274E" w:rsidP="00B96D70">
            <w:pPr>
              <w:jc w:val="both"/>
              <w:rPr>
                <w:rFonts w:eastAsiaTheme="minorEastAsia" w:cstheme="minorHAnsi"/>
                <w:sz w:val="18"/>
                <w:szCs w:val="18"/>
              </w:rPr>
            </w:pPr>
          </w:p>
        </w:tc>
        <w:tc>
          <w:tcPr>
            <w:tcW w:w="1008" w:type="dxa"/>
            <w:vMerge/>
          </w:tcPr>
          <w:p w14:paraId="62577398" w14:textId="77777777" w:rsidR="00E4274E" w:rsidRPr="00CA72A9" w:rsidRDefault="00E4274E" w:rsidP="00B96D70">
            <w:pPr>
              <w:jc w:val="both"/>
              <w:rPr>
                <w:rFonts w:eastAsiaTheme="minorEastAsia" w:cstheme="minorHAnsi"/>
                <w:sz w:val="18"/>
                <w:szCs w:val="18"/>
              </w:rPr>
            </w:pPr>
          </w:p>
        </w:tc>
        <w:tc>
          <w:tcPr>
            <w:tcW w:w="1386" w:type="dxa"/>
          </w:tcPr>
          <w:p w14:paraId="4FFA7BE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577096D9"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1557F0AE" w14:textId="77777777"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77CE2FFB" w14:textId="77777777" w:rsidTr="00C06579">
        <w:trPr>
          <w:trHeight w:val="228"/>
          <w:jc w:val="center"/>
        </w:trPr>
        <w:tc>
          <w:tcPr>
            <w:tcW w:w="2394" w:type="dxa"/>
            <w:vMerge/>
          </w:tcPr>
          <w:p w14:paraId="79803CB9" w14:textId="77777777" w:rsidR="00E4274E" w:rsidRPr="00CA72A9" w:rsidRDefault="00E4274E" w:rsidP="00B96D70">
            <w:pPr>
              <w:jc w:val="both"/>
              <w:rPr>
                <w:rFonts w:eastAsiaTheme="minorEastAsia" w:cstheme="minorHAnsi"/>
                <w:sz w:val="18"/>
                <w:szCs w:val="18"/>
              </w:rPr>
            </w:pPr>
          </w:p>
        </w:tc>
        <w:tc>
          <w:tcPr>
            <w:tcW w:w="2394" w:type="dxa"/>
            <w:gridSpan w:val="2"/>
          </w:tcPr>
          <w:p w14:paraId="47A6911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5C194AB7" w14:textId="77777777"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14:paraId="51543821"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26FA282D" w14:textId="77777777" w:rsidR="00E4274E" w:rsidRDefault="006E18A8" w:rsidP="00B96D70">
            <w:pPr>
              <w:jc w:val="both"/>
              <w:rPr>
                <w:rFonts w:eastAsiaTheme="minorEastAsia" w:cstheme="minorHAnsi"/>
                <w:sz w:val="18"/>
                <w:szCs w:val="18"/>
              </w:rPr>
            </w:pPr>
            <w:r w:rsidRPr="006E18A8">
              <w:rPr>
                <w:rFonts w:eastAsiaTheme="minorEastAsia" w:cstheme="minorHAnsi"/>
                <w:sz w:val="18"/>
                <w:szCs w:val="18"/>
              </w:rPr>
              <w:t>1.7296 ±0.2863</w:t>
            </w:r>
          </w:p>
          <w:p w14:paraId="65E4062F" w14:textId="77777777" w:rsidR="006E18A8" w:rsidRDefault="006E18A8" w:rsidP="00B96D70">
            <w:pPr>
              <w:jc w:val="both"/>
              <w:rPr>
                <w:rFonts w:eastAsiaTheme="minorEastAsia" w:cstheme="minorHAnsi"/>
                <w:sz w:val="18"/>
                <w:szCs w:val="18"/>
              </w:rPr>
            </w:pPr>
            <w:r w:rsidRPr="006E18A8">
              <w:rPr>
                <w:rFonts w:eastAsiaTheme="minorEastAsia" w:cstheme="minorHAnsi"/>
                <w:sz w:val="18"/>
                <w:szCs w:val="18"/>
              </w:rPr>
              <w:t>1.4429 ±0.3702</w:t>
            </w:r>
          </w:p>
        </w:tc>
      </w:tr>
    </w:tbl>
    <w:p w14:paraId="3C13BA80" w14:textId="77777777" w:rsidR="00394371" w:rsidRDefault="00394371" w:rsidP="00394371">
      <w:pPr>
        <w:jc w:val="both"/>
        <w:rPr>
          <w:rFonts w:eastAsiaTheme="minorEastAsia"/>
          <w:b/>
        </w:rPr>
      </w:pPr>
    </w:p>
    <w:p w14:paraId="5BE6A653" w14:textId="77777777" w:rsidR="004460DB" w:rsidRDefault="004460DB" w:rsidP="004460DB">
      <w:pPr>
        <w:ind w:left="720" w:hanging="720"/>
        <w:jc w:val="both"/>
        <w:rPr>
          <w:rFonts w:eastAsiaTheme="minorEastAsia"/>
          <w:b/>
        </w:rPr>
      </w:pPr>
      <w:r>
        <w:rPr>
          <w:rFonts w:eastAsiaTheme="minorEastAsia"/>
          <w:b/>
        </w:rPr>
        <w:t>Segmentation evaluation</w:t>
      </w:r>
    </w:p>
    <w:p w14:paraId="3A87B896" w14:textId="77777777" w:rsidR="004460DB" w:rsidRDefault="004460DB" w:rsidP="004460DB">
      <w:pPr>
        <w:jc w:val="both"/>
        <w:rPr>
          <w:rFonts w:eastAsiaTheme="minorEastAsia"/>
        </w:rPr>
      </w:pPr>
      <w:r>
        <w:rPr>
          <w:rFonts w:eastAsiaTheme="minorEastAsia"/>
        </w:rPr>
        <w:t xml:space="preserve">The applied segmentation method is based on the one proposed </w:t>
      </w:r>
      <w:r w:rsidR="007726C8">
        <w:rPr>
          <w:rFonts w:eastAsiaTheme="minorEastAsia"/>
        </w:rPr>
        <w:t>by Madabhushi et al</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and it consists of a pre-processing step to obtain an intensity image and a texture image in order to build a probability image to segment it with a region growing algorithm. The intensity image is obtained by enhancing the contrast with a histogram equalization and homogenizing regions while preserving edges with a gaussian anisotropic filter, </w:t>
      </w:r>
      <w:commentRangeStart w:id="179"/>
      <w:r>
        <w:rPr>
          <w:rFonts w:eastAsiaTheme="minorEastAsia"/>
        </w:rPr>
        <w:t xml:space="preserve">the ability of contrast enhancement and edge preserving of this step was also evaluated by the SNR, CNR, INT, DM and EPI indexes in the previous section. </w:t>
      </w:r>
      <w:commentRangeEnd w:id="179"/>
      <w:r w:rsidR="009D7973">
        <w:rPr>
          <w:rStyle w:val="CommentReference"/>
        </w:rPr>
        <w:commentReference w:id="179"/>
      </w:r>
      <w:r>
        <w:rPr>
          <w:rFonts w:eastAsiaTheme="minorEastAsia"/>
        </w:rPr>
        <w:t xml:space="preserve">Different texture images were obtained using the texture descriptors listed in table 1. Here we evaluate the results of the segmentation method when using different texture descriptors and compare them with the results </w:t>
      </w:r>
      <w:commentRangeStart w:id="180"/>
      <w:r>
        <w:rPr>
          <w:rFonts w:eastAsiaTheme="minorEastAsia"/>
        </w:rPr>
        <w:t xml:space="preserve">without using any texture information. </w:t>
      </w:r>
      <w:commentRangeEnd w:id="180"/>
      <w:r w:rsidR="00B66655">
        <w:rPr>
          <w:rStyle w:val="CommentReference"/>
        </w:rPr>
        <w:commentReference w:id="180"/>
      </w:r>
      <w:r>
        <w:rPr>
          <w:rFonts w:eastAsiaTheme="minorEastAsia"/>
        </w:rPr>
        <w:t>To evaluate the segmentation results we used the accuracy, sensitivity, specificity, positive predictive value (PPV) and th</w:t>
      </w:r>
      <w:r w:rsidR="007726C8">
        <w:rPr>
          <w:rFonts w:eastAsiaTheme="minorEastAsia"/>
        </w:rPr>
        <w:t>e negative predictive value NPV</w:t>
      </w:r>
      <w:r>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9</w:t>
      </w:r>
      <w:r>
        <w:rPr>
          <w:rFonts w:eastAsiaTheme="minorEastAsia"/>
        </w:rPr>
        <w:fldChar w:fldCharType="end"/>
      </w:r>
      <w:r w:rsidR="00725050">
        <w:rPr>
          <w:rFonts w:eastAsiaTheme="minorEastAsia"/>
        </w:rPr>
        <w:t>:</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14:paraId="3297EBC4" w14:textId="77777777" w:rsidTr="000C2F29">
        <w:tc>
          <w:tcPr>
            <w:tcW w:w="9039" w:type="dxa"/>
          </w:tcPr>
          <w:p w14:paraId="03C124B1" w14:textId="77777777"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14:paraId="23A957BE" w14:textId="77777777"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14:paraId="11C7C33E" w14:textId="77777777" w:rsidTr="000C2F29">
        <w:tc>
          <w:tcPr>
            <w:tcW w:w="9039" w:type="dxa"/>
          </w:tcPr>
          <w:p w14:paraId="093C8C95" w14:textId="77777777"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14:paraId="72E9E374" w14:textId="77777777"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14:paraId="4778CE81" w14:textId="77777777" w:rsidTr="000C2F29">
        <w:tc>
          <w:tcPr>
            <w:tcW w:w="9039" w:type="dxa"/>
          </w:tcPr>
          <w:p w14:paraId="3799DCCB" w14:textId="77777777"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14:paraId="24B82539" w14:textId="77777777"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14:paraId="7EBD5446" w14:textId="77777777" w:rsidTr="000C2F29">
        <w:tc>
          <w:tcPr>
            <w:tcW w:w="9039" w:type="dxa"/>
          </w:tcPr>
          <w:p w14:paraId="0096F9B1" w14:textId="77777777"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14:paraId="3AF5B213" w14:textId="77777777"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14:paraId="0C5A1D6A" w14:textId="77777777" w:rsidTr="000C2F29">
        <w:tc>
          <w:tcPr>
            <w:tcW w:w="9039" w:type="dxa"/>
          </w:tcPr>
          <w:p w14:paraId="4056F0C6" w14:textId="77777777"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14:paraId="625FB2C5" w14:textId="77777777" w:rsidR="000C2F29" w:rsidRDefault="00E82388" w:rsidP="004460DB">
            <w:pPr>
              <w:jc w:val="both"/>
              <w:rPr>
                <w:rFonts w:eastAsiaTheme="minorEastAsia"/>
              </w:rPr>
            </w:pPr>
            <w:r>
              <w:rPr>
                <w:rFonts w:eastAsiaTheme="minorEastAsia"/>
              </w:rPr>
              <w:t>(11</w:t>
            </w:r>
            <w:r w:rsidR="000C2F29">
              <w:rPr>
                <w:rFonts w:eastAsiaTheme="minorEastAsia"/>
              </w:rPr>
              <w:t>)</w:t>
            </w:r>
          </w:p>
        </w:tc>
      </w:tr>
    </w:tbl>
    <w:p w14:paraId="782729EC" w14:textId="77777777" w:rsidR="000C2F29" w:rsidRDefault="000C2F29" w:rsidP="004460DB">
      <w:pPr>
        <w:spacing w:after="0"/>
        <w:jc w:val="both"/>
        <w:rPr>
          <w:rFonts w:eastAsiaTheme="minorEastAsia"/>
        </w:rPr>
      </w:pPr>
    </w:p>
    <w:p w14:paraId="11802857" w14:textId="1E1DF5FF" w:rsidR="004460DB" w:rsidRDefault="004460DB" w:rsidP="00725050">
      <w:pPr>
        <w:jc w:val="both"/>
        <w:rPr>
          <w:rFonts w:eastAsiaTheme="minorEastAsia"/>
        </w:rPr>
      </w:pPr>
      <w:r>
        <w:rPr>
          <w:rFonts w:eastAsiaTheme="minorEastAsia"/>
        </w:rPr>
        <w:t xml:space="preserve">where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These indexes were evaluated for the 30 images using a cross-</w:t>
      </w:r>
      <w:r w:rsidR="00725050">
        <w:rPr>
          <w:rFonts w:eastAsiaTheme="minorEastAsia"/>
        </w:rPr>
        <w:lastRenderedPageBreak/>
        <w:t xml:space="preserve">validation technique leaving one out.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5A34F9">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"&lt;sup&gt;28&lt;/sup&gt;", "plainTextFormattedCitation" : "28", "previouslyFormattedCitation" : "&lt;sup&gt;28&lt;/sup&gt;"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28</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5A34F9">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29</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5A34F9">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30</w:t>
      </w:r>
      <w:r>
        <w:rPr>
          <w:rFonts w:eastAsiaTheme="minorEastAsia"/>
        </w:rPr>
        <w:fldChar w:fldCharType="end"/>
      </w:r>
      <w:r>
        <w:rPr>
          <w:rFonts w:eastAsiaTheme="minorEastAsia"/>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5A34F9">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"&lt;sup&gt;31&lt;/sup&gt;", "plainTextFormattedCitation" : "31", "previouslyFormattedCitation" : "&lt;sup&gt;31&lt;/sup&gt;"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31</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 without any pre-processing step and using the intensity image obtained using histogram equalization and </w:t>
      </w:r>
      <w:r w:rsidR="00725050">
        <w:rPr>
          <w:rFonts w:eastAsiaTheme="minorEastAsia"/>
        </w:rPr>
        <w:t>a gaussian</w:t>
      </w:r>
      <w:r>
        <w:rPr>
          <w:rFonts w:eastAsiaTheme="minorEastAsia"/>
        </w:rPr>
        <w:t xml:space="preserve"> anisotropic filter. The pre-processing step was able to </w:t>
      </w:r>
      <w:del w:id="181" w:author="FERNANDO ARAMBULA" w:date="2015-06-24T14:51:00Z">
        <w:r w:rsidDel="000763E6">
          <w:rPr>
            <w:rFonts w:eastAsiaTheme="minorEastAsia"/>
          </w:rPr>
          <w:delText xml:space="preserve">enhance </w:delText>
        </w:r>
      </w:del>
      <w:ins w:id="182" w:author="FERNANDO ARAMBULA" w:date="2015-06-24T14:51:00Z">
        <w:r w:rsidR="000763E6">
          <w:rPr>
            <w:rFonts w:eastAsiaTheme="minorEastAsia"/>
          </w:rPr>
          <w:t xml:space="preserve">improve </w:t>
        </w:r>
      </w:ins>
      <w:r>
        <w:rPr>
          <w:rFonts w:eastAsiaTheme="minorEastAsia"/>
        </w:rPr>
        <w:t xml:space="preserve">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w:t>
      </w:r>
      <w:commentRangeStart w:id="183"/>
      <w:r>
        <w:rPr>
          <w:rFonts w:eastAsiaTheme="minorEastAsia"/>
        </w:rPr>
        <w:t>, although we could consider these differences insignificant</w:t>
      </w:r>
      <w:ins w:id="184" w:author="FERNANDO ARAMBULA" w:date="2015-06-24T14:52:00Z">
        <w:r w:rsidR="00DD1E75">
          <w:rPr>
            <w:rFonts w:eastAsiaTheme="minorEastAsia"/>
          </w:rPr>
          <w:t>,</w:t>
        </w:r>
      </w:ins>
      <w:r>
        <w:rPr>
          <w:rFonts w:eastAsiaTheme="minorEastAsia"/>
        </w:rPr>
        <w:t xml:space="preserve"> these may lead to unwanted segmentation results</w:t>
      </w:r>
      <w:commentRangeEnd w:id="183"/>
      <w:r w:rsidR="00820705">
        <w:rPr>
          <w:rStyle w:val="CommentReference"/>
        </w:rPr>
        <w:commentReference w:id="183"/>
      </w:r>
      <w:r>
        <w:rPr>
          <w:rFonts w:eastAsiaTheme="minorEastAsia"/>
        </w:rPr>
        <w:t xml:space="preserve">. </w:t>
      </w:r>
    </w:p>
    <w:p w14:paraId="7C9850C4" w14:textId="77777777" w:rsidR="004460DB" w:rsidRDefault="004460DB" w:rsidP="004460DB">
      <w:pPr>
        <w:spacing w:after="0"/>
        <w:jc w:val="center"/>
        <w:rPr>
          <w:rFonts w:eastAsiaTheme="minorEastAsia"/>
          <w:sz w:val="18"/>
          <w:szCs w:val="18"/>
        </w:rPr>
      </w:pPr>
    </w:p>
    <w:p w14:paraId="7A5F741F" w14:textId="77777777" w:rsidR="004460DB" w:rsidRPr="00C469B1" w:rsidRDefault="004460DB" w:rsidP="004460DB">
      <w:pPr>
        <w:spacing w:after="0"/>
        <w:jc w:val="center"/>
        <w:rPr>
          <w:rFonts w:eastAsiaTheme="minorEastAsia"/>
          <w:sz w:val="18"/>
        </w:rPr>
      </w:pPr>
      <w:r>
        <w:rPr>
          <w:rFonts w:eastAsiaTheme="minorEastAsia"/>
          <w:sz w:val="18"/>
        </w:rPr>
        <w:t>Table 4. Original and Intensity images segmentation results</w:t>
      </w:r>
    </w:p>
    <w:tbl>
      <w:tblPr>
        <w:tblStyle w:val="TableGrid"/>
        <w:tblW w:w="0" w:type="auto"/>
        <w:jc w:val="center"/>
        <w:tblLook w:val="04A0" w:firstRow="1" w:lastRow="0" w:firstColumn="1" w:lastColumn="0" w:noHBand="0" w:noVBand="1"/>
      </w:tblPr>
      <w:tblGrid>
        <w:gridCol w:w="1443"/>
        <w:gridCol w:w="1625"/>
        <w:gridCol w:w="1647"/>
        <w:gridCol w:w="1648"/>
        <w:gridCol w:w="1606"/>
        <w:gridCol w:w="1607"/>
      </w:tblGrid>
      <w:tr w:rsidR="004460DB" w:rsidRPr="00C469B1" w14:paraId="6A90BA4E" w14:textId="77777777" w:rsidTr="003C68B9">
        <w:trPr>
          <w:jc w:val="center"/>
        </w:trPr>
        <w:tc>
          <w:tcPr>
            <w:tcW w:w="1443" w:type="dxa"/>
          </w:tcPr>
          <w:p w14:paraId="3AF6D275" w14:textId="77777777" w:rsidR="004460DB" w:rsidRDefault="004460DB" w:rsidP="003C68B9">
            <w:pPr>
              <w:jc w:val="center"/>
              <w:rPr>
                <w:rFonts w:eastAsiaTheme="minorEastAsia"/>
                <w:sz w:val="18"/>
              </w:rPr>
            </w:pPr>
            <w:r>
              <w:rPr>
                <w:rFonts w:eastAsiaTheme="minorEastAsia"/>
                <w:sz w:val="18"/>
              </w:rPr>
              <w:t>Image</w:t>
            </w:r>
          </w:p>
        </w:tc>
        <w:tc>
          <w:tcPr>
            <w:tcW w:w="1625" w:type="dxa"/>
          </w:tcPr>
          <w:p w14:paraId="29F49C76" w14:textId="77777777" w:rsidR="004460DB" w:rsidRPr="00C469B1" w:rsidRDefault="004460DB" w:rsidP="003C68B9">
            <w:pPr>
              <w:jc w:val="both"/>
              <w:rPr>
                <w:rFonts w:eastAsiaTheme="minorEastAsia"/>
                <w:sz w:val="18"/>
              </w:rPr>
            </w:pPr>
            <w:r>
              <w:rPr>
                <w:rFonts w:eastAsiaTheme="minorEastAsia"/>
                <w:sz w:val="18"/>
              </w:rPr>
              <w:t>Accuracy</w:t>
            </w:r>
          </w:p>
        </w:tc>
        <w:tc>
          <w:tcPr>
            <w:tcW w:w="1647" w:type="dxa"/>
          </w:tcPr>
          <w:p w14:paraId="2823190F" w14:textId="77777777" w:rsidR="004460DB" w:rsidRPr="00C469B1" w:rsidRDefault="004460DB" w:rsidP="003C68B9">
            <w:pPr>
              <w:jc w:val="both"/>
              <w:rPr>
                <w:rFonts w:eastAsiaTheme="minorEastAsia"/>
                <w:sz w:val="18"/>
              </w:rPr>
            </w:pPr>
            <w:r>
              <w:rPr>
                <w:rFonts w:eastAsiaTheme="minorEastAsia"/>
                <w:sz w:val="18"/>
              </w:rPr>
              <w:t>Sensitivity</w:t>
            </w:r>
          </w:p>
        </w:tc>
        <w:tc>
          <w:tcPr>
            <w:tcW w:w="1648" w:type="dxa"/>
          </w:tcPr>
          <w:p w14:paraId="65852525" w14:textId="77777777" w:rsidR="004460DB" w:rsidRPr="00C469B1" w:rsidRDefault="004460DB" w:rsidP="003C68B9">
            <w:pPr>
              <w:jc w:val="both"/>
              <w:rPr>
                <w:rFonts w:eastAsiaTheme="minorEastAsia"/>
                <w:sz w:val="18"/>
              </w:rPr>
            </w:pPr>
            <w:r>
              <w:rPr>
                <w:rFonts w:eastAsiaTheme="minorEastAsia"/>
                <w:sz w:val="18"/>
              </w:rPr>
              <w:t>Specificity</w:t>
            </w:r>
          </w:p>
        </w:tc>
        <w:tc>
          <w:tcPr>
            <w:tcW w:w="1606" w:type="dxa"/>
          </w:tcPr>
          <w:p w14:paraId="3FEEEE55" w14:textId="77777777" w:rsidR="004460DB" w:rsidRPr="00C469B1" w:rsidRDefault="004460DB" w:rsidP="003C68B9">
            <w:pPr>
              <w:jc w:val="both"/>
              <w:rPr>
                <w:rFonts w:eastAsiaTheme="minorEastAsia"/>
                <w:sz w:val="18"/>
              </w:rPr>
            </w:pPr>
            <w:r>
              <w:rPr>
                <w:rFonts w:eastAsiaTheme="minorEastAsia"/>
                <w:sz w:val="18"/>
              </w:rPr>
              <w:t>PPV</w:t>
            </w:r>
          </w:p>
        </w:tc>
        <w:tc>
          <w:tcPr>
            <w:tcW w:w="1607" w:type="dxa"/>
          </w:tcPr>
          <w:p w14:paraId="4C3A1050" w14:textId="77777777" w:rsidR="004460DB" w:rsidRPr="00C469B1" w:rsidRDefault="004460DB" w:rsidP="003C68B9">
            <w:pPr>
              <w:jc w:val="both"/>
              <w:rPr>
                <w:rFonts w:eastAsiaTheme="minorEastAsia"/>
                <w:sz w:val="18"/>
              </w:rPr>
            </w:pPr>
            <w:r>
              <w:rPr>
                <w:rFonts w:eastAsiaTheme="minorEastAsia"/>
                <w:sz w:val="18"/>
              </w:rPr>
              <w:t>NPV</w:t>
            </w:r>
          </w:p>
        </w:tc>
      </w:tr>
      <w:tr w:rsidR="004460DB" w:rsidRPr="00C469B1" w14:paraId="1EAB25F1" w14:textId="77777777" w:rsidTr="003C68B9">
        <w:trPr>
          <w:jc w:val="center"/>
        </w:trPr>
        <w:tc>
          <w:tcPr>
            <w:tcW w:w="1443" w:type="dxa"/>
          </w:tcPr>
          <w:p w14:paraId="4D483C18" w14:textId="77777777" w:rsidR="004460DB" w:rsidRPr="00185554" w:rsidRDefault="004460DB" w:rsidP="003C68B9">
            <w:pPr>
              <w:jc w:val="both"/>
              <w:rPr>
                <w:rFonts w:ascii="Calibri" w:hAnsi="Calibri" w:cs="Calibri"/>
                <w:color w:val="000000"/>
                <w:sz w:val="18"/>
              </w:rPr>
            </w:pPr>
            <w:r>
              <w:rPr>
                <w:rFonts w:ascii="Calibri" w:hAnsi="Calibri" w:cs="Calibri"/>
                <w:color w:val="000000"/>
                <w:sz w:val="18"/>
              </w:rPr>
              <w:t>Original</w:t>
            </w:r>
          </w:p>
        </w:tc>
        <w:tc>
          <w:tcPr>
            <w:tcW w:w="1625" w:type="dxa"/>
          </w:tcPr>
          <w:p w14:paraId="673644ED" w14:textId="77777777"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14:paraId="27FF1AA1" w14:textId="77777777" w:rsidR="004460DB" w:rsidRPr="00C469B1" w:rsidRDefault="004460DB" w:rsidP="003C68B9">
            <w:pPr>
              <w:jc w:val="both"/>
              <w:rPr>
                <w:rFonts w:ascii="Calibri" w:hAnsi="Calibri" w:cs="Calibri"/>
                <w:color w:val="000000"/>
                <w:sz w:val="18"/>
              </w:rPr>
            </w:pPr>
            <w:r>
              <w:rPr>
                <w:rFonts w:ascii="Calibri" w:hAnsi="Calibri" w:cs="Calibri"/>
                <w:color w:val="000000"/>
                <w:sz w:val="18"/>
              </w:rPr>
              <w:t xml:space="preserve">86.51% </w:t>
            </w:r>
          </w:p>
        </w:tc>
        <w:tc>
          <w:tcPr>
            <w:tcW w:w="1648" w:type="dxa"/>
          </w:tcPr>
          <w:p w14:paraId="00AD66DD" w14:textId="77777777"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14:paraId="174FCDA2" w14:textId="77777777"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14:paraId="6B906CCF" w14:textId="77777777"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460DB" w:rsidRPr="00C469B1" w14:paraId="6C5963C4" w14:textId="77777777" w:rsidTr="003C68B9">
        <w:trPr>
          <w:jc w:val="center"/>
        </w:trPr>
        <w:tc>
          <w:tcPr>
            <w:tcW w:w="1443" w:type="dxa"/>
          </w:tcPr>
          <w:p w14:paraId="26DB5D9A" w14:textId="77777777" w:rsidR="004460DB" w:rsidRPr="00185554" w:rsidRDefault="004460DB" w:rsidP="003C68B9">
            <w:pPr>
              <w:jc w:val="both"/>
              <w:rPr>
                <w:rFonts w:ascii="Calibri" w:hAnsi="Calibri" w:cs="Calibri"/>
                <w:color w:val="000000"/>
                <w:sz w:val="18"/>
              </w:rPr>
            </w:pPr>
            <w:r>
              <w:rPr>
                <w:rFonts w:ascii="Calibri" w:hAnsi="Calibri" w:cs="Calibri"/>
                <w:color w:val="000000"/>
                <w:sz w:val="18"/>
              </w:rPr>
              <w:t>Intensity</w:t>
            </w:r>
          </w:p>
        </w:tc>
        <w:tc>
          <w:tcPr>
            <w:tcW w:w="1625" w:type="dxa"/>
          </w:tcPr>
          <w:p w14:paraId="48A2A89F" w14:textId="77777777"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14:paraId="232BC723" w14:textId="77777777" w:rsidR="004460DB" w:rsidRPr="00185554" w:rsidRDefault="004460DB" w:rsidP="003C68B9">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14:paraId="6183485A" w14:textId="77777777" w:rsidR="004460DB" w:rsidRPr="00185554" w:rsidRDefault="004460DB" w:rsidP="003C68B9">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14:paraId="047B9F35" w14:textId="77777777"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14:paraId="1597670F" w14:textId="77777777"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14:paraId="3C5554AF" w14:textId="77777777" w:rsidR="004460DB" w:rsidRDefault="004460DB" w:rsidP="004460DB">
      <w:pPr>
        <w:jc w:val="both"/>
        <w:rPr>
          <w:rFonts w:eastAsiaTheme="minorEastAsia"/>
        </w:rPr>
      </w:pPr>
    </w:p>
    <w:p w14:paraId="309E886E" w14:textId="1E7D27FA" w:rsidR="00725050" w:rsidRDefault="00725050" w:rsidP="004460DB">
      <w:pPr>
        <w:jc w:val="both"/>
        <w:rPr>
          <w:rFonts w:eastAsiaTheme="minorEastAsia"/>
        </w:rPr>
      </w:pPr>
      <w:r>
        <w:rPr>
          <w:rFonts w:eastAsiaTheme="minorEastAsia"/>
        </w:rPr>
        <w:t>We also evaluate</w:t>
      </w:r>
      <w:ins w:id="185" w:author="FERNANDO ARAMBULA" w:date="2015-06-24T14:52:00Z">
        <w:r w:rsidR="008520EB">
          <w:rPr>
            <w:rFonts w:eastAsiaTheme="minorEastAsia"/>
          </w:rPr>
          <w:t>d</w:t>
        </w:r>
      </w:ins>
      <w:r>
        <w:rPr>
          <w:rFonts w:eastAsiaTheme="minorEastAsia"/>
        </w:rPr>
        <w:t xml:space="preserve"> the ability of the different texture descriptors listed in table 1 to enhance the segmentation results. Almost all of the first order texture descriptors enhanced the segmentation results </w:t>
      </w:r>
      <w:del w:id="186" w:author="FERNANDO ARAMBULA" w:date="2015-06-24T21:44:00Z">
        <w:r w:rsidDel="00991ED6">
          <w:rPr>
            <w:rFonts w:eastAsiaTheme="minorEastAsia"/>
          </w:rPr>
          <w:delText xml:space="preserve">expect </w:delText>
        </w:r>
      </w:del>
      <w:ins w:id="187" w:author="FERNANDO ARAMBULA" w:date="2015-06-24T21:44:00Z">
        <w:r w:rsidR="00991ED6">
          <w:rPr>
            <w:rFonts w:eastAsiaTheme="minorEastAsia"/>
          </w:rPr>
          <w:t xml:space="preserve">except </w:t>
        </w:r>
      </w:ins>
      <w:r>
        <w:rPr>
          <w:rFonts w:eastAsiaTheme="minorEastAsia"/>
        </w:rPr>
        <w:t xml:space="preserve">for the NPV </w:t>
      </w:r>
      <w:del w:id="188" w:author="FERNANDO ARAMBULA" w:date="2015-06-24T21:45:00Z">
        <w:r w:rsidDel="00D26D56">
          <w:rPr>
            <w:rFonts w:eastAsiaTheme="minorEastAsia"/>
          </w:rPr>
          <w:delText xml:space="preserve">where none of the descriptors </w:delText>
        </w:r>
      </w:del>
      <w:del w:id="189" w:author="FERNANDO ARAMBULA" w:date="2015-06-24T21:44:00Z">
        <w:r w:rsidDel="00527436">
          <w:rPr>
            <w:rFonts w:eastAsiaTheme="minorEastAsia"/>
          </w:rPr>
          <w:delText xml:space="preserve">were </w:delText>
        </w:r>
      </w:del>
      <w:del w:id="190" w:author="FERNANDO ARAMBULA" w:date="2015-06-24T21:45:00Z">
        <w:r w:rsidDel="00D26D56">
          <w:rPr>
            <w:rFonts w:eastAsiaTheme="minorEastAsia"/>
          </w:rPr>
          <w:delText>able to enhance it</w:delText>
        </w:r>
      </w:del>
      <w:ins w:id="191" w:author="FERNANDO ARAMBULA" w:date="2015-06-24T21:45:00Z">
        <w:r w:rsidR="00D26D56">
          <w:rPr>
            <w:rFonts w:eastAsiaTheme="minorEastAsia"/>
          </w:rPr>
          <w:t>which was not improved by any of the descriptors</w:t>
        </w:r>
      </w:ins>
      <w:r>
        <w:rPr>
          <w:rFonts w:eastAsiaTheme="minorEastAsia"/>
        </w:rPr>
        <w:t xml:space="preserve">.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PPV and NPV, with values of 90.58%, 89.36%, 94.08% and 87.08% respectively; the higher value of specificity was obtained using the entropy of the histogram, but the difference between the specificity of the mean and the entropy is only of 0.36% making it insignificant; the NPV was diminish</w:t>
      </w:r>
      <w:ins w:id="192" w:author="FERNANDO ARAMBULA" w:date="2015-06-24T21:46:00Z">
        <w:r w:rsidR="00202239">
          <w:rPr>
            <w:rFonts w:eastAsiaTheme="minorEastAsia"/>
          </w:rPr>
          <w:t>ed</w:t>
        </w:r>
      </w:ins>
      <w:r>
        <w:rPr>
          <w:rFonts w:eastAsiaTheme="minorEastAsia"/>
        </w:rPr>
        <w:t xml:space="preserve"> by 1.22% using the mean of the histogram; </w:t>
      </w:r>
      <w:commentRangeStart w:id="193"/>
      <w:r>
        <w:rPr>
          <w:rFonts w:eastAsiaTheme="minorEastAsia"/>
        </w:rPr>
        <w:t>the only first order descriptor that diminished the accuracy and specificity of the segmentation method was the Kurtosis of the histogram, diminishing it by 0.55% and 2.17% respectively.</w:t>
      </w:r>
      <w:commentRangeEnd w:id="193"/>
      <w:r w:rsidR="00030954">
        <w:rPr>
          <w:rStyle w:val="CommentReference"/>
        </w:rPr>
        <w:commentReference w:id="193"/>
      </w:r>
      <w:r>
        <w:rPr>
          <w:rFonts w:eastAsiaTheme="minorEastAsia"/>
        </w:rPr>
        <w:t xml:space="preserve"> </w:t>
      </w:r>
      <w:r w:rsidRPr="00420879">
        <w:rPr>
          <w:rFonts w:eastAsiaTheme="minorEastAsia"/>
          <w:highlight w:val="yellow"/>
          <w:rPrChange w:id="194" w:author="FERNANDO ARAMBULA" w:date="2015-06-24T21:58:00Z">
            <w:rPr>
              <w:rFonts w:eastAsiaTheme="minorEastAsia"/>
            </w:rPr>
          </w:rPrChange>
        </w:rPr>
        <w:t xml:space="preserve">The accuracy, </w:t>
      </w:r>
      <w:r w:rsidR="00BE4DF5" w:rsidRPr="00420879">
        <w:rPr>
          <w:rFonts w:eastAsiaTheme="minorEastAsia"/>
          <w:highlight w:val="yellow"/>
          <w:rPrChange w:id="195" w:author="FERNANDO ARAMBULA" w:date="2015-06-24T21:58:00Z">
            <w:rPr>
              <w:rFonts w:eastAsiaTheme="minorEastAsia"/>
            </w:rPr>
          </w:rPrChange>
        </w:rPr>
        <w:t>sensitivity</w:t>
      </w:r>
      <w:r w:rsidRPr="00420879">
        <w:rPr>
          <w:rFonts w:eastAsiaTheme="minorEastAsia"/>
          <w:highlight w:val="yellow"/>
          <w:rPrChange w:id="196" w:author="FERNANDO ARAMBULA" w:date="2015-06-24T21:58:00Z">
            <w:rPr>
              <w:rFonts w:eastAsiaTheme="minorEastAsia"/>
            </w:rPr>
          </w:rPrChange>
        </w:rPr>
        <w:t xml:space="preserve"> and NPV segmentation results obtained using the Haralick texture descriptors where similar to the ones us</w:t>
      </w:r>
      <w:r w:rsidR="00BE4DF5" w:rsidRPr="00420879">
        <w:rPr>
          <w:rFonts w:eastAsiaTheme="minorEastAsia"/>
          <w:highlight w:val="yellow"/>
          <w:rPrChange w:id="197" w:author="FERNANDO ARAMBULA" w:date="2015-06-24T21:58:00Z">
            <w:rPr>
              <w:rFonts w:eastAsiaTheme="minorEastAsia"/>
            </w:rPr>
          </w:rPrChange>
        </w:rPr>
        <w:t>ing the first order descriptors;</w:t>
      </w:r>
      <w:r w:rsidRPr="00420879">
        <w:rPr>
          <w:rFonts w:eastAsiaTheme="minorEastAsia"/>
          <w:highlight w:val="yellow"/>
          <w:rPrChange w:id="198" w:author="FERNANDO ARAMBULA" w:date="2015-06-24T21:58:00Z">
            <w:rPr>
              <w:rFonts w:eastAsiaTheme="minorEastAsia"/>
            </w:rPr>
          </w:rPrChange>
        </w:rPr>
        <w:t xml:space="preserve"> the higher values of accuracy (90.60%), sensitivity (88.66%) and NPV (87.24%) were obtained with the homogeneity of the co-occurrence matrix</w:t>
      </w:r>
      <w:r w:rsidR="00BE4DF5" w:rsidRPr="00420879">
        <w:rPr>
          <w:rFonts w:eastAsiaTheme="minorEastAsia"/>
          <w:highlight w:val="yellow"/>
          <w:rPrChange w:id="199" w:author="FERNANDO ARAMBULA" w:date="2015-06-24T21:58:00Z">
            <w:rPr>
              <w:rFonts w:eastAsiaTheme="minorEastAsia"/>
            </w:rPr>
          </w:rPrChange>
        </w:rPr>
        <w:t>, although this texture descriptor also enhance the specificity and PPV of the segmentation</w:t>
      </w:r>
      <w:r w:rsidRPr="00420879">
        <w:rPr>
          <w:rFonts w:eastAsiaTheme="minorEastAsia"/>
          <w:highlight w:val="yellow"/>
          <w:rPrChange w:id="200" w:author="FERNANDO ARAMBULA" w:date="2015-06-24T21:58:00Z">
            <w:rPr>
              <w:rFonts w:eastAsiaTheme="minorEastAsia"/>
            </w:rPr>
          </w:rPrChange>
        </w:rPr>
        <w:t xml:space="preserve"> the contrast of the co-occurrence matrix increase </w:t>
      </w:r>
      <w:r w:rsidR="00BE4DF5" w:rsidRPr="00420879">
        <w:rPr>
          <w:rFonts w:eastAsiaTheme="minorEastAsia"/>
          <w:highlight w:val="yellow"/>
          <w:rPrChange w:id="201" w:author="FERNANDO ARAMBULA" w:date="2015-06-24T21:58:00Z">
            <w:rPr>
              <w:rFonts w:eastAsiaTheme="minorEastAsia"/>
            </w:rPr>
          </w:rPrChange>
        </w:rPr>
        <w:t xml:space="preserve">these indexes </w:t>
      </w:r>
      <w:r w:rsidRPr="00420879">
        <w:rPr>
          <w:rFonts w:eastAsiaTheme="minorEastAsia"/>
          <w:highlight w:val="yellow"/>
          <w:rPrChange w:id="202" w:author="FERNANDO ARAMBULA" w:date="2015-06-24T21:58:00Z">
            <w:rPr>
              <w:rFonts w:eastAsiaTheme="minorEastAsia"/>
            </w:rPr>
          </w:rPrChange>
        </w:rPr>
        <w:t>significantly, getting values of 96.71% and 96.16% respectively</w:t>
      </w:r>
      <w:r>
        <w:rPr>
          <w:rFonts w:eastAsiaTheme="minorEastAsia"/>
        </w:rPr>
        <w:t xml:space="preserve">; none of the Haralick texture descriptors was able to increase the NPV value. The results of the segmentation using run-length texture descriptors </w:t>
      </w:r>
      <w:del w:id="203" w:author="FERNANDO ARAMBULA" w:date="2015-06-24T21:59:00Z">
        <w:r w:rsidDel="00420879">
          <w:rPr>
            <w:rFonts w:eastAsiaTheme="minorEastAsia"/>
          </w:rPr>
          <w:delText>lead to better results</w:delText>
        </w:r>
      </w:del>
      <w:ins w:id="204" w:author="FERNANDO ARAMBULA" w:date="2015-06-24T21:59:00Z">
        <w:r w:rsidR="00420879">
          <w:rPr>
            <w:rFonts w:eastAsiaTheme="minorEastAsia"/>
          </w:rPr>
          <w:t>were better</w:t>
        </w:r>
      </w:ins>
      <w:r>
        <w:rPr>
          <w:rFonts w:eastAsiaTheme="minorEastAsia"/>
        </w:rPr>
        <w:t xml:space="preserve">; the LRE and the SRE were the only texture descriptors of the </w:t>
      </w:r>
      <w:del w:id="205" w:author="FERNANDO ARAMBULA" w:date="2015-06-24T22:00:00Z">
        <w:r w:rsidDel="00420879">
          <w:rPr>
            <w:rFonts w:eastAsiaTheme="minorEastAsia"/>
          </w:rPr>
          <w:delText>ones listed</w:delText>
        </w:r>
      </w:del>
      <w:ins w:id="206" w:author="FERNANDO ARAMBULA" w:date="2015-06-24T22:00:00Z">
        <w:r w:rsidR="00420879">
          <w:rPr>
            <w:rFonts w:eastAsiaTheme="minorEastAsia"/>
          </w:rPr>
          <w:t>list</w:t>
        </w:r>
      </w:ins>
      <w:r>
        <w:rPr>
          <w:rFonts w:eastAsiaTheme="minorEastAsia"/>
        </w:rPr>
        <w:t xml:space="preserve"> in table 1 </w:t>
      </w:r>
      <w:del w:id="207" w:author="FERNANDO ARAMBULA" w:date="2015-06-24T22:00:00Z">
        <w:r w:rsidDel="00420879">
          <w:rPr>
            <w:rFonts w:eastAsiaTheme="minorEastAsia"/>
          </w:rPr>
          <w:delText xml:space="preserve">that were </w:delText>
        </w:r>
      </w:del>
      <w:r>
        <w:rPr>
          <w:rFonts w:eastAsiaTheme="minorEastAsia"/>
        </w:rPr>
        <w:t xml:space="preserve">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14:paraId="4CE4A90B" w14:textId="77777777" w:rsidR="00820A98" w:rsidRDefault="00820A98" w:rsidP="004460DB">
      <w:pPr>
        <w:spacing w:after="0"/>
        <w:ind w:left="720" w:hanging="720"/>
        <w:rPr>
          <w:rFonts w:eastAsiaTheme="minorEastAsia"/>
          <w:b/>
        </w:rPr>
      </w:pPr>
      <w:r>
        <w:rPr>
          <w:rFonts w:eastAsiaTheme="minorEastAsia"/>
          <w:b/>
          <w:noProof/>
        </w:rPr>
        <w:lastRenderedPageBreak/>
        <w:drawing>
          <wp:inline distT="0" distB="0" distL="0" distR="0" wp14:anchorId="30252568" wp14:editId="1C18D8E8">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8">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14:paraId="7B35F6F7" w14:textId="6439DED1" w:rsidR="00725050" w:rsidRPr="00896376" w:rsidRDefault="004460DB" w:rsidP="00896376">
      <w:pPr>
        <w:spacing w:after="0"/>
        <w:ind w:left="720" w:hanging="720"/>
        <w:jc w:val="center"/>
        <w:rPr>
          <w:rFonts w:eastAsiaTheme="minorEastAsia"/>
          <w:sz w:val="18"/>
          <w:szCs w:val="18"/>
        </w:rPr>
      </w:pPr>
      <w:r>
        <w:rPr>
          <w:rFonts w:eastAsiaTheme="minorEastAsia"/>
          <w:sz w:val="18"/>
          <w:szCs w:val="18"/>
        </w:rPr>
        <w:t>Figure 2</w:t>
      </w:r>
      <w:r w:rsidR="00820A98" w:rsidRPr="00820A98">
        <w:rPr>
          <w:rFonts w:eastAsiaTheme="minorEastAsia"/>
          <w:sz w:val="18"/>
          <w:szCs w:val="18"/>
        </w:rPr>
        <w:t>.</w:t>
      </w:r>
      <w:r w:rsidR="00820A98">
        <w:rPr>
          <w:rFonts w:eastAsiaTheme="minorEastAsia"/>
          <w:sz w:val="18"/>
          <w:szCs w:val="18"/>
        </w:rPr>
        <w:t xml:space="preserve"> Textural analysis of breast ultrasound images. a) original ultrasound image, b) pre-processed intensity image, c) mean of the histogram texture image, d) Homogeneity of the co-occurrence matrix texture image, and </w:t>
      </w:r>
      <w:del w:id="208" w:author="FERNANDO ARAMBULA" w:date="2015-06-24T21:13:00Z">
        <w:r w:rsidR="00820A98" w:rsidDel="00F401CD">
          <w:rPr>
            <w:rFonts w:eastAsiaTheme="minorEastAsia"/>
            <w:sz w:val="18"/>
            <w:szCs w:val="18"/>
          </w:rPr>
          <w:delText>d</w:delText>
        </w:r>
      </w:del>
      <w:ins w:id="209" w:author="FERNANDO ARAMBULA" w:date="2015-06-24T21:13:00Z">
        <w:r w:rsidR="00F401CD">
          <w:rPr>
            <w:rFonts w:eastAsiaTheme="minorEastAsia"/>
            <w:sz w:val="18"/>
            <w:szCs w:val="18"/>
          </w:rPr>
          <w:t>e</w:t>
        </w:r>
      </w:ins>
      <w:r w:rsidR="00820A98">
        <w:rPr>
          <w:rFonts w:eastAsiaTheme="minorEastAsia"/>
          <w:sz w:val="18"/>
          <w:szCs w:val="18"/>
        </w:rPr>
        <w:t xml:space="preserve">) SRE of the run-length matrix texture image.  </w:t>
      </w:r>
    </w:p>
    <w:p w14:paraId="6050581E" w14:textId="77777777" w:rsidR="004460DB" w:rsidRDefault="004460DB" w:rsidP="00667932">
      <w:pPr>
        <w:spacing w:after="0"/>
        <w:ind w:left="720" w:hanging="720"/>
        <w:jc w:val="center"/>
        <w:rPr>
          <w:rFonts w:eastAsiaTheme="minorEastAsia"/>
          <w:sz w:val="18"/>
          <w:szCs w:val="18"/>
        </w:rPr>
      </w:pPr>
    </w:p>
    <w:p w14:paraId="05515071" w14:textId="55FC4DF1"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w:t>
      </w:r>
      <w:del w:id="210" w:author="FERNANDO ARAMBULA" w:date="2015-06-24T22:01:00Z">
        <w:r w:rsidDel="00831BF5">
          <w:rPr>
            <w:rFonts w:eastAsiaTheme="minorEastAsia"/>
          </w:rPr>
          <w:delText>upgraded</w:delText>
        </w:r>
      </w:del>
      <w:ins w:id="211" w:author="FERNANDO ARAMBULA" w:date="2015-06-24T22:01:00Z">
        <w:r w:rsidR="00831BF5">
          <w:rPr>
            <w:rFonts w:eastAsiaTheme="minorEastAsia"/>
          </w:rPr>
          <w:t>improved</w:t>
        </w:r>
      </w:ins>
      <w:r>
        <w:rPr>
          <w:rFonts w:eastAsiaTheme="minorEastAsia"/>
        </w:rPr>
        <w:t xml:space="preserve">, while the increase of sensitivity in the segmentation using texture descriptors is not as significant as in the accuracy, specificity and PPV, it shows that the segmentation results are better than </w:t>
      </w:r>
      <w:commentRangeStart w:id="212"/>
      <w:r w:rsidRPr="00626CEF">
        <w:rPr>
          <w:rFonts w:eastAsiaTheme="minorEastAsia"/>
          <w:highlight w:val="yellow"/>
          <w:rPrChange w:id="213" w:author="FERNANDO ARAMBULA" w:date="2015-06-24T22:02:00Z">
            <w:rPr>
              <w:rFonts w:eastAsiaTheme="minorEastAsia"/>
            </w:rPr>
          </w:rPrChange>
        </w:rPr>
        <w:t>using only the original image or the pre-processed intensity image.</w:t>
      </w:r>
      <w:commentRangeEnd w:id="212"/>
      <w:r w:rsidR="009117A6">
        <w:rPr>
          <w:rStyle w:val="CommentReference"/>
        </w:rPr>
        <w:commentReference w:id="212"/>
      </w:r>
      <w:r>
        <w:rPr>
          <w:rFonts w:eastAsiaTheme="minorEastAsia"/>
        </w:rPr>
        <w:t xml:space="preserve"> While none of the first order and Haralick texture descriptors were able to increase the NPV value of the segmentation, table 5 shows that the SRE was able to increase it by </w:t>
      </w:r>
      <w:commentRangeStart w:id="214"/>
      <w:r>
        <w:rPr>
          <w:rFonts w:eastAsiaTheme="minorEastAsia"/>
        </w:rPr>
        <w:t xml:space="preserve">only </w:t>
      </w:r>
      <w:ins w:id="215" w:author="FERNANDO ARAMBULA" w:date="2015-06-24T22:04:00Z">
        <w:r w:rsidR="00626CEF">
          <w:rPr>
            <w:rFonts w:eastAsiaTheme="minorEastAsia"/>
          </w:rPr>
          <w:t>0</w:t>
        </w:r>
      </w:ins>
      <w:r>
        <w:rPr>
          <w:rFonts w:eastAsiaTheme="minorEastAsia"/>
        </w:rPr>
        <w:t xml:space="preserve">.32%; </w:t>
      </w:r>
      <w:commentRangeEnd w:id="214"/>
      <w:r w:rsidR="00467B80">
        <w:rPr>
          <w:rStyle w:val="CommentReference"/>
        </w:rPr>
        <w:commentReference w:id="214"/>
      </w:r>
      <w:r>
        <w:rPr>
          <w:rFonts w:eastAsiaTheme="minorEastAsia"/>
        </w:rPr>
        <w:t>although this increment is insignificant, at least this descriptor do not diminish the NPV of the segmentation.</w:t>
      </w:r>
    </w:p>
    <w:p w14:paraId="1B87B4DA" w14:textId="77777777" w:rsidR="00E4319B" w:rsidRDefault="00E4319B" w:rsidP="00E4319B">
      <w:pPr>
        <w:spacing w:after="0"/>
        <w:jc w:val="center"/>
        <w:rPr>
          <w:rFonts w:eastAsiaTheme="minorEastAsia"/>
          <w:sz w:val="18"/>
          <w:szCs w:val="18"/>
        </w:rPr>
      </w:pPr>
    </w:p>
    <w:p w14:paraId="4031D2B5" w14:textId="77777777" w:rsidR="00E4319B" w:rsidRPr="00C469B1" w:rsidRDefault="00E4319B" w:rsidP="00E4319B">
      <w:pPr>
        <w:spacing w:after="0"/>
        <w:jc w:val="center"/>
        <w:rPr>
          <w:rFonts w:eastAsiaTheme="minorEastAsia"/>
          <w:sz w:val="18"/>
        </w:rPr>
      </w:pPr>
      <w:r>
        <w:rPr>
          <w:rFonts w:eastAsiaTheme="minorEastAsia"/>
          <w:sz w:val="18"/>
        </w:rPr>
        <w:t>Table 5. Original and Intensity images segmentation results</w:t>
      </w:r>
    </w:p>
    <w:tbl>
      <w:tblPr>
        <w:tblStyle w:val="TableGrid"/>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14:paraId="290B6B7C" w14:textId="77777777" w:rsidTr="00DF7F0D">
        <w:trPr>
          <w:jc w:val="center"/>
        </w:trPr>
        <w:tc>
          <w:tcPr>
            <w:tcW w:w="1296" w:type="dxa"/>
          </w:tcPr>
          <w:p w14:paraId="526D367B" w14:textId="77777777" w:rsidR="00E4319B" w:rsidRDefault="00E4319B" w:rsidP="00DF7F0D">
            <w:pPr>
              <w:rPr>
                <w:rFonts w:eastAsiaTheme="minorEastAsia"/>
                <w:sz w:val="18"/>
              </w:rPr>
            </w:pPr>
            <w:r>
              <w:rPr>
                <w:rFonts w:eastAsiaTheme="minorEastAsia"/>
                <w:sz w:val="18"/>
              </w:rPr>
              <w:t>Category</w:t>
            </w:r>
          </w:p>
        </w:tc>
        <w:tc>
          <w:tcPr>
            <w:tcW w:w="1262" w:type="dxa"/>
          </w:tcPr>
          <w:p w14:paraId="42CFE686" w14:textId="77777777" w:rsidR="00E4319B" w:rsidRDefault="00E4319B" w:rsidP="00DF7F0D">
            <w:pPr>
              <w:jc w:val="both"/>
              <w:rPr>
                <w:rFonts w:eastAsiaTheme="minorEastAsia"/>
                <w:sz w:val="18"/>
              </w:rPr>
            </w:pPr>
            <w:r>
              <w:rPr>
                <w:rFonts w:eastAsiaTheme="minorEastAsia"/>
                <w:sz w:val="18"/>
              </w:rPr>
              <w:t>Descriptor</w:t>
            </w:r>
          </w:p>
        </w:tc>
        <w:tc>
          <w:tcPr>
            <w:tcW w:w="1431" w:type="dxa"/>
          </w:tcPr>
          <w:p w14:paraId="3CCB745A" w14:textId="77777777" w:rsidR="00E4319B" w:rsidRPr="00C469B1" w:rsidRDefault="00E4319B" w:rsidP="00DF7F0D">
            <w:pPr>
              <w:jc w:val="both"/>
              <w:rPr>
                <w:rFonts w:eastAsiaTheme="minorEastAsia"/>
                <w:sz w:val="18"/>
              </w:rPr>
            </w:pPr>
            <w:r>
              <w:rPr>
                <w:rFonts w:eastAsiaTheme="minorEastAsia"/>
                <w:sz w:val="18"/>
              </w:rPr>
              <w:t>Accuracy</w:t>
            </w:r>
          </w:p>
        </w:tc>
        <w:tc>
          <w:tcPr>
            <w:tcW w:w="1468" w:type="dxa"/>
          </w:tcPr>
          <w:p w14:paraId="643B7A15" w14:textId="77777777" w:rsidR="00E4319B" w:rsidRPr="00C469B1" w:rsidRDefault="00E4319B" w:rsidP="00DF7F0D">
            <w:pPr>
              <w:jc w:val="both"/>
              <w:rPr>
                <w:rFonts w:eastAsiaTheme="minorEastAsia"/>
                <w:sz w:val="18"/>
              </w:rPr>
            </w:pPr>
            <w:r>
              <w:rPr>
                <w:rFonts w:eastAsiaTheme="minorEastAsia"/>
                <w:sz w:val="18"/>
              </w:rPr>
              <w:t>Sensitivity</w:t>
            </w:r>
          </w:p>
        </w:tc>
        <w:tc>
          <w:tcPr>
            <w:tcW w:w="1469" w:type="dxa"/>
          </w:tcPr>
          <w:p w14:paraId="58C76C37" w14:textId="77777777" w:rsidR="00E4319B" w:rsidRPr="00C469B1" w:rsidRDefault="00E4319B" w:rsidP="00DF7F0D">
            <w:pPr>
              <w:jc w:val="both"/>
              <w:rPr>
                <w:rFonts w:eastAsiaTheme="minorEastAsia"/>
                <w:sz w:val="18"/>
              </w:rPr>
            </w:pPr>
            <w:r>
              <w:rPr>
                <w:rFonts w:eastAsiaTheme="minorEastAsia"/>
                <w:sz w:val="18"/>
              </w:rPr>
              <w:t>Specificity</w:t>
            </w:r>
          </w:p>
        </w:tc>
        <w:tc>
          <w:tcPr>
            <w:tcW w:w="1322" w:type="dxa"/>
          </w:tcPr>
          <w:p w14:paraId="758F6C18" w14:textId="77777777" w:rsidR="00E4319B" w:rsidRPr="00C469B1" w:rsidRDefault="00E4319B" w:rsidP="00DF7F0D">
            <w:pPr>
              <w:jc w:val="both"/>
              <w:rPr>
                <w:rFonts w:eastAsiaTheme="minorEastAsia"/>
                <w:sz w:val="18"/>
              </w:rPr>
            </w:pPr>
            <w:r>
              <w:rPr>
                <w:rFonts w:eastAsiaTheme="minorEastAsia"/>
                <w:sz w:val="18"/>
              </w:rPr>
              <w:t>PPV</w:t>
            </w:r>
          </w:p>
        </w:tc>
        <w:tc>
          <w:tcPr>
            <w:tcW w:w="1328" w:type="dxa"/>
          </w:tcPr>
          <w:p w14:paraId="1A32C710" w14:textId="77777777" w:rsidR="00E4319B" w:rsidRPr="00C469B1" w:rsidRDefault="00E4319B" w:rsidP="00DF7F0D">
            <w:pPr>
              <w:jc w:val="both"/>
              <w:rPr>
                <w:rFonts w:eastAsiaTheme="minorEastAsia"/>
                <w:sz w:val="18"/>
              </w:rPr>
            </w:pPr>
            <w:r>
              <w:rPr>
                <w:rFonts w:eastAsiaTheme="minorEastAsia"/>
                <w:sz w:val="18"/>
              </w:rPr>
              <w:t>NPV</w:t>
            </w:r>
          </w:p>
        </w:tc>
      </w:tr>
      <w:tr w:rsidR="00E4319B" w:rsidRPr="00C469B1" w14:paraId="5163738E" w14:textId="77777777" w:rsidTr="00DF7F0D">
        <w:trPr>
          <w:jc w:val="center"/>
        </w:trPr>
        <w:tc>
          <w:tcPr>
            <w:tcW w:w="1296" w:type="dxa"/>
          </w:tcPr>
          <w:p w14:paraId="36273024"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First Order</w:t>
            </w:r>
          </w:p>
        </w:tc>
        <w:tc>
          <w:tcPr>
            <w:tcW w:w="1262" w:type="dxa"/>
          </w:tcPr>
          <w:p w14:paraId="186EA27B"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Mean</w:t>
            </w:r>
          </w:p>
        </w:tc>
        <w:tc>
          <w:tcPr>
            <w:tcW w:w="1431" w:type="dxa"/>
          </w:tcPr>
          <w:p w14:paraId="675C1482"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90.58%</w:t>
            </w:r>
          </w:p>
        </w:tc>
        <w:tc>
          <w:tcPr>
            <w:tcW w:w="1468" w:type="dxa"/>
          </w:tcPr>
          <w:p w14:paraId="528BB889"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89.36%</w:t>
            </w:r>
          </w:p>
        </w:tc>
        <w:tc>
          <w:tcPr>
            <w:tcW w:w="1469" w:type="dxa"/>
          </w:tcPr>
          <w:p w14:paraId="55333C88"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95.24%</w:t>
            </w:r>
          </w:p>
        </w:tc>
        <w:tc>
          <w:tcPr>
            <w:tcW w:w="1322" w:type="dxa"/>
          </w:tcPr>
          <w:p w14:paraId="29A6024D"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94.08%</w:t>
            </w:r>
          </w:p>
        </w:tc>
        <w:tc>
          <w:tcPr>
            <w:tcW w:w="1328" w:type="dxa"/>
          </w:tcPr>
          <w:p w14:paraId="60B31618" w14:textId="77777777" w:rsidR="00E4319B" w:rsidRPr="00C469B1" w:rsidRDefault="00E4319B" w:rsidP="00DF7F0D">
            <w:pPr>
              <w:jc w:val="both"/>
              <w:rPr>
                <w:rFonts w:ascii="Calibri" w:hAnsi="Calibri" w:cs="Calibri"/>
                <w:color w:val="000000"/>
                <w:sz w:val="18"/>
              </w:rPr>
            </w:pPr>
            <w:r>
              <w:rPr>
                <w:rFonts w:ascii="Calibri" w:hAnsi="Calibri" w:cs="Calibri"/>
                <w:color w:val="000000"/>
                <w:sz w:val="18"/>
              </w:rPr>
              <w:t>87.08%</w:t>
            </w:r>
          </w:p>
        </w:tc>
      </w:tr>
      <w:tr w:rsidR="00E4319B" w:rsidRPr="00C469B1" w14:paraId="0E2E612E" w14:textId="77777777" w:rsidTr="00DF7F0D">
        <w:trPr>
          <w:jc w:val="center"/>
        </w:trPr>
        <w:tc>
          <w:tcPr>
            <w:tcW w:w="1296" w:type="dxa"/>
          </w:tcPr>
          <w:p w14:paraId="6F54EA72"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Haralick</w:t>
            </w:r>
          </w:p>
        </w:tc>
        <w:tc>
          <w:tcPr>
            <w:tcW w:w="1262" w:type="dxa"/>
          </w:tcPr>
          <w:p w14:paraId="27B30BC8"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Homogeneity</w:t>
            </w:r>
          </w:p>
        </w:tc>
        <w:tc>
          <w:tcPr>
            <w:tcW w:w="1431" w:type="dxa"/>
          </w:tcPr>
          <w:p w14:paraId="1AD7AE95" w14:textId="77777777" w:rsidR="00E4319B" w:rsidRPr="00185554" w:rsidRDefault="00E4319B" w:rsidP="00DF7F0D">
            <w:pPr>
              <w:rPr>
                <w:rFonts w:ascii="Calibri" w:hAnsi="Calibri" w:cs="Calibri"/>
                <w:color w:val="000000"/>
                <w:sz w:val="18"/>
              </w:rPr>
            </w:pPr>
            <w:r>
              <w:rPr>
                <w:rFonts w:ascii="Calibri" w:hAnsi="Calibri" w:cs="Calibri"/>
                <w:color w:val="000000"/>
                <w:sz w:val="18"/>
              </w:rPr>
              <w:t>90.60%</w:t>
            </w:r>
          </w:p>
        </w:tc>
        <w:tc>
          <w:tcPr>
            <w:tcW w:w="1468" w:type="dxa"/>
          </w:tcPr>
          <w:p w14:paraId="5F514313"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88.66%</w:t>
            </w:r>
          </w:p>
        </w:tc>
        <w:tc>
          <w:tcPr>
            <w:tcW w:w="1469" w:type="dxa"/>
          </w:tcPr>
          <w:p w14:paraId="4B870B8A" w14:textId="77777777" w:rsidR="00E4319B" w:rsidRPr="00185554" w:rsidRDefault="00E4319B" w:rsidP="00DF7F0D">
            <w:pPr>
              <w:rPr>
                <w:rFonts w:ascii="Calibri" w:hAnsi="Calibri" w:cs="Calibri"/>
                <w:color w:val="000000"/>
                <w:sz w:val="18"/>
              </w:rPr>
            </w:pPr>
            <w:r>
              <w:rPr>
                <w:rFonts w:ascii="Calibri" w:hAnsi="Calibri" w:cs="Calibri"/>
                <w:color w:val="000000"/>
                <w:sz w:val="18"/>
              </w:rPr>
              <w:t>94.84%</w:t>
            </w:r>
          </w:p>
        </w:tc>
        <w:tc>
          <w:tcPr>
            <w:tcW w:w="1322" w:type="dxa"/>
          </w:tcPr>
          <w:p w14:paraId="16D28C98"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93.40%</w:t>
            </w:r>
          </w:p>
        </w:tc>
        <w:tc>
          <w:tcPr>
            <w:tcW w:w="1328" w:type="dxa"/>
          </w:tcPr>
          <w:p w14:paraId="2668666E" w14:textId="77777777" w:rsidR="00E4319B" w:rsidRPr="00185554" w:rsidRDefault="00E4319B" w:rsidP="00DF7F0D">
            <w:pPr>
              <w:jc w:val="both"/>
              <w:rPr>
                <w:rFonts w:ascii="Calibri" w:hAnsi="Calibri" w:cs="Calibri"/>
                <w:color w:val="000000"/>
                <w:sz w:val="18"/>
              </w:rPr>
            </w:pPr>
            <w:r>
              <w:rPr>
                <w:rFonts w:ascii="Calibri" w:hAnsi="Calibri" w:cs="Calibri"/>
                <w:color w:val="000000"/>
                <w:sz w:val="18"/>
              </w:rPr>
              <w:t>87.24%</w:t>
            </w:r>
          </w:p>
        </w:tc>
      </w:tr>
      <w:tr w:rsidR="00E4319B" w:rsidRPr="00C469B1" w14:paraId="2DFE156D" w14:textId="77777777" w:rsidTr="00DF7F0D">
        <w:trPr>
          <w:jc w:val="center"/>
        </w:trPr>
        <w:tc>
          <w:tcPr>
            <w:tcW w:w="1296" w:type="dxa"/>
          </w:tcPr>
          <w:p w14:paraId="2452E5AC" w14:textId="77777777" w:rsidR="00E4319B" w:rsidRDefault="00E4319B" w:rsidP="00DF7F0D">
            <w:pPr>
              <w:jc w:val="both"/>
              <w:rPr>
                <w:rFonts w:ascii="Calibri" w:hAnsi="Calibri" w:cs="Calibri"/>
                <w:color w:val="000000"/>
                <w:sz w:val="18"/>
              </w:rPr>
            </w:pPr>
            <w:r>
              <w:rPr>
                <w:rFonts w:ascii="Calibri" w:hAnsi="Calibri" w:cs="Calibri"/>
                <w:color w:val="000000"/>
                <w:sz w:val="18"/>
              </w:rPr>
              <w:t>Run-length</w:t>
            </w:r>
          </w:p>
        </w:tc>
        <w:tc>
          <w:tcPr>
            <w:tcW w:w="1262" w:type="dxa"/>
          </w:tcPr>
          <w:p w14:paraId="1B41C7A9" w14:textId="77777777" w:rsidR="00E4319B" w:rsidRPr="00341E29" w:rsidRDefault="00E4319B" w:rsidP="00DF7F0D">
            <w:pPr>
              <w:jc w:val="both"/>
              <w:rPr>
                <w:rFonts w:ascii="Calibri" w:hAnsi="Calibri" w:cs="Calibri"/>
                <w:color w:val="000000"/>
                <w:sz w:val="18"/>
              </w:rPr>
            </w:pPr>
            <w:r>
              <w:rPr>
                <w:rFonts w:ascii="Calibri" w:hAnsi="Calibri" w:cs="Calibri"/>
                <w:color w:val="000000"/>
                <w:sz w:val="18"/>
              </w:rPr>
              <w:t>SRE</w:t>
            </w:r>
          </w:p>
        </w:tc>
        <w:tc>
          <w:tcPr>
            <w:tcW w:w="1431" w:type="dxa"/>
          </w:tcPr>
          <w:p w14:paraId="45955F82" w14:textId="77777777" w:rsidR="00E4319B" w:rsidRPr="00341E29" w:rsidRDefault="00E4319B" w:rsidP="00DF7F0D">
            <w:pPr>
              <w:jc w:val="both"/>
              <w:rPr>
                <w:rFonts w:ascii="Calibri" w:hAnsi="Calibri" w:cs="Calibri"/>
                <w:color w:val="000000"/>
                <w:sz w:val="18"/>
              </w:rPr>
            </w:pPr>
            <w:r>
              <w:rPr>
                <w:rFonts w:ascii="Calibri" w:hAnsi="Calibri" w:cs="Calibri"/>
                <w:color w:val="000000"/>
                <w:sz w:val="18"/>
              </w:rPr>
              <w:t>91.02%</w:t>
            </w:r>
          </w:p>
        </w:tc>
        <w:tc>
          <w:tcPr>
            <w:tcW w:w="1468" w:type="dxa"/>
          </w:tcPr>
          <w:p w14:paraId="0E7DD226" w14:textId="77777777" w:rsidR="00E4319B" w:rsidRDefault="00E4319B" w:rsidP="00DF7F0D">
            <w:pPr>
              <w:jc w:val="both"/>
              <w:rPr>
                <w:rFonts w:ascii="Calibri" w:hAnsi="Calibri" w:cs="Calibri"/>
                <w:color w:val="000000"/>
                <w:sz w:val="18"/>
              </w:rPr>
            </w:pPr>
            <w:r>
              <w:rPr>
                <w:rFonts w:ascii="Calibri" w:hAnsi="Calibri" w:cs="Calibri"/>
                <w:color w:val="000000"/>
                <w:sz w:val="18"/>
              </w:rPr>
              <w:t>88.58%</w:t>
            </w:r>
          </w:p>
        </w:tc>
        <w:tc>
          <w:tcPr>
            <w:tcW w:w="1469" w:type="dxa"/>
          </w:tcPr>
          <w:p w14:paraId="0BF3C011" w14:textId="77777777" w:rsidR="00E4319B" w:rsidRPr="00341E29" w:rsidRDefault="00E4319B" w:rsidP="00DF7F0D">
            <w:pPr>
              <w:rPr>
                <w:rFonts w:ascii="Calibri" w:hAnsi="Calibri" w:cs="Calibri"/>
                <w:color w:val="000000"/>
                <w:sz w:val="18"/>
              </w:rPr>
            </w:pPr>
            <w:r>
              <w:rPr>
                <w:rFonts w:ascii="Calibri" w:hAnsi="Calibri" w:cs="Calibri"/>
                <w:color w:val="000000"/>
                <w:sz w:val="18"/>
              </w:rPr>
              <w:t>96.89%</w:t>
            </w:r>
          </w:p>
        </w:tc>
        <w:tc>
          <w:tcPr>
            <w:tcW w:w="1322" w:type="dxa"/>
          </w:tcPr>
          <w:p w14:paraId="211C11DC" w14:textId="77777777" w:rsidR="00E4319B" w:rsidRPr="00341E29" w:rsidRDefault="00E4319B" w:rsidP="00DF7F0D">
            <w:pPr>
              <w:jc w:val="both"/>
              <w:rPr>
                <w:rFonts w:ascii="Calibri" w:hAnsi="Calibri" w:cs="Calibri"/>
                <w:color w:val="000000"/>
                <w:sz w:val="18"/>
              </w:rPr>
            </w:pPr>
            <w:r>
              <w:rPr>
                <w:rFonts w:ascii="Calibri" w:hAnsi="Calibri" w:cs="Calibri"/>
                <w:color w:val="000000"/>
                <w:sz w:val="18"/>
              </w:rPr>
              <w:t>96.34%</w:t>
            </w:r>
          </w:p>
        </w:tc>
        <w:tc>
          <w:tcPr>
            <w:tcW w:w="1328" w:type="dxa"/>
          </w:tcPr>
          <w:p w14:paraId="4CE5FBEA" w14:textId="77777777" w:rsidR="00E4319B" w:rsidRPr="00341E29" w:rsidRDefault="00E4319B" w:rsidP="00DF7F0D">
            <w:pPr>
              <w:jc w:val="both"/>
              <w:rPr>
                <w:rFonts w:ascii="Calibri" w:hAnsi="Calibri" w:cs="Calibri"/>
                <w:color w:val="000000"/>
                <w:sz w:val="18"/>
              </w:rPr>
            </w:pPr>
            <w:r>
              <w:rPr>
                <w:rFonts w:ascii="Calibri" w:hAnsi="Calibri" w:cs="Calibri"/>
                <w:color w:val="000000"/>
                <w:sz w:val="18"/>
              </w:rPr>
              <w:t>89.16%</w:t>
            </w:r>
          </w:p>
        </w:tc>
      </w:tr>
    </w:tbl>
    <w:p w14:paraId="0788D323" w14:textId="77777777" w:rsidR="00E4319B" w:rsidRDefault="00E4319B" w:rsidP="00E4319B">
      <w:pPr>
        <w:jc w:val="both"/>
        <w:rPr>
          <w:rFonts w:eastAsiaTheme="minorEastAsia"/>
        </w:rPr>
      </w:pPr>
    </w:p>
    <w:p w14:paraId="2718A5B5" w14:textId="77777777" w:rsidR="00E4319B" w:rsidRPr="00896376" w:rsidRDefault="00E4319B" w:rsidP="00896376">
      <w:pPr>
        <w:jc w:val="both"/>
        <w:rPr>
          <w:rFonts w:eastAsiaTheme="minorEastAsia"/>
        </w:rPr>
      </w:pPr>
    </w:p>
    <w:p w14:paraId="7799C8DF" w14:textId="77777777" w:rsidR="00F51C4C" w:rsidRDefault="00F51C4C" w:rsidP="00F51C4C">
      <w:pPr>
        <w:spacing w:after="0"/>
        <w:jc w:val="both"/>
        <w:rPr>
          <w:rFonts w:eastAsiaTheme="minorEastAsia"/>
          <w:sz w:val="18"/>
          <w:szCs w:val="18"/>
        </w:rPr>
      </w:pPr>
      <w:r>
        <w:rPr>
          <w:rFonts w:eastAsiaTheme="minorEastAsia"/>
          <w:noProof/>
        </w:rPr>
        <w:lastRenderedPageBreak/>
        <w:drawing>
          <wp:inline distT="0" distB="0" distL="0" distR="0" wp14:anchorId="0045F2C2" wp14:editId="167EB1FA">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9">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14:paraId="61BC1516" w14:textId="77777777" w:rsidR="00667932" w:rsidRDefault="004460DB" w:rsidP="00F51C4C">
      <w:pPr>
        <w:spacing w:after="0"/>
        <w:jc w:val="center"/>
        <w:rPr>
          <w:rFonts w:eastAsiaTheme="minorEastAsia"/>
          <w:sz w:val="18"/>
          <w:szCs w:val="18"/>
        </w:rPr>
      </w:pPr>
      <w:r>
        <w:rPr>
          <w:rFonts w:eastAsiaTheme="minorEastAsia"/>
          <w:sz w:val="18"/>
          <w:szCs w:val="18"/>
        </w:rPr>
        <w:t>Figure 3</w:t>
      </w:r>
      <w:r w:rsidR="00F51C4C">
        <w:rPr>
          <w:rFonts w:eastAsiaTheme="minorEastAsia"/>
          <w:sz w:val="18"/>
          <w:szCs w:val="18"/>
        </w:rPr>
        <w:t xml:space="preserve">. Normalized histograms of textural analysis. a) original ultrasound image, b) pre-processed intensity image, c) mean of the histogram texture image, d) Homogeneity of the co-occurrence matrix texture image, and d) SRE of the run-length matrix texture image. </w:t>
      </w:r>
    </w:p>
    <w:p w14:paraId="0781D36C" w14:textId="77777777" w:rsidR="00E4319B" w:rsidRDefault="00E4319B" w:rsidP="00394B93">
      <w:pPr>
        <w:jc w:val="both"/>
        <w:rPr>
          <w:rFonts w:eastAsiaTheme="minorEastAsia"/>
        </w:rPr>
      </w:pPr>
    </w:p>
    <w:p w14:paraId="1A989554" w14:textId="77777777" w:rsidR="00293AE4" w:rsidRDefault="00CF57CE" w:rsidP="00394B93">
      <w:pPr>
        <w:jc w:val="both"/>
        <w:rPr>
          <w:rFonts w:eastAsiaTheme="minorEastAsia"/>
        </w:rPr>
      </w:pPr>
      <w:r>
        <w:rPr>
          <w:rFonts w:eastAsiaTheme="minorEastAsia"/>
        </w:rPr>
        <w:t>Figure 4</w:t>
      </w:r>
      <w:r w:rsidR="00293AE4">
        <w:rPr>
          <w:rFonts w:eastAsiaTheme="minorEastAsia"/>
        </w:rPr>
        <w:t xml:space="preserve"> shows the segmentation of a breast tumor in an ultrasound image using different texture descriptors along with the pre-processed intensity image with the probabilistic segmentation method implemented here, it also shows the segmentation results obtained when using </w:t>
      </w:r>
      <w:commentRangeStart w:id="216"/>
      <w:r w:rsidR="00293AE4">
        <w:rPr>
          <w:rFonts w:eastAsiaTheme="minorEastAsia"/>
        </w:rPr>
        <w:t>only the original intensities of the image and the pre-processed intensity image without any texture information</w:t>
      </w:r>
      <w:commentRangeEnd w:id="216"/>
      <w:r w:rsidR="0031339C">
        <w:rPr>
          <w:rStyle w:val="CommentReference"/>
        </w:rPr>
        <w:commentReference w:id="216"/>
      </w:r>
      <w:r w:rsidR="00293AE4">
        <w:rPr>
          <w:rFonts w:eastAsiaTheme="minorEastAsia"/>
        </w:rPr>
        <w:t>. Table 6 shows the accuracy, sensitivity, specificity, PPV and NPV of the se</w:t>
      </w:r>
      <w:r>
        <w:rPr>
          <w:rFonts w:eastAsiaTheme="minorEastAsia"/>
        </w:rPr>
        <w:t>gmented images shown in figure 4</w:t>
      </w:r>
      <w:r w:rsidR="00293AE4">
        <w:rPr>
          <w:rFonts w:eastAsiaTheme="minorEastAsia"/>
        </w:rPr>
        <w:t>.</w:t>
      </w:r>
    </w:p>
    <w:p w14:paraId="6AA568BE" w14:textId="77777777" w:rsidR="002C3A58" w:rsidRPr="002C3A58" w:rsidRDefault="002C3A58" w:rsidP="002C3A58">
      <w:pPr>
        <w:spacing w:after="0"/>
        <w:jc w:val="center"/>
        <w:rPr>
          <w:rFonts w:eastAsiaTheme="minorEastAsia"/>
          <w:sz w:val="18"/>
        </w:rPr>
      </w:pPr>
      <w:r>
        <w:rPr>
          <w:rFonts w:eastAsiaTheme="minorEastAsia"/>
          <w:sz w:val="18"/>
        </w:rPr>
        <w:lastRenderedPageBreak/>
        <w:t>Table 6. Segmentation results for the segmented images shown in figure 5.</w:t>
      </w:r>
    </w:p>
    <w:tbl>
      <w:tblPr>
        <w:tblStyle w:val="TableGrid"/>
        <w:tblW w:w="0" w:type="auto"/>
        <w:jc w:val="center"/>
        <w:tblLook w:val="04A0" w:firstRow="1" w:lastRow="0" w:firstColumn="1" w:lastColumn="0" w:noHBand="0" w:noVBand="1"/>
      </w:tblPr>
      <w:tblGrid>
        <w:gridCol w:w="1638"/>
        <w:gridCol w:w="1260"/>
        <w:gridCol w:w="1350"/>
        <w:gridCol w:w="1279"/>
        <w:gridCol w:w="1368"/>
        <w:gridCol w:w="1368"/>
      </w:tblGrid>
      <w:tr w:rsidR="009B11A3" w14:paraId="06B0128D" w14:textId="77777777" w:rsidTr="002C3A58">
        <w:trPr>
          <w:jc w:val="center"/>
        </w:trPr>
        <w:tc>
          <w:tcPr>
            <w:tcW w:w="1638" w:type="dxa"/>
          </w:tcPr>
          <w:p w14:paraId="66B027D3" w14:textId="77777777"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14:paraId="0EF4AB96" w14:textId="77777777"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14:paraId="5B675C7A" w14:textId="77777777"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14:paraId="27539CFF" w14:textId="77777777"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14:paraId="4DBAB2F6" w14:textId="77777777"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14:paraId="0E70566B" w14:textId="77777777"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14:paraId="56E85BDE" w14:textId="77777777" w:rsidTr="002C3A58">
        <w:trPr>
          <w:jc w:val="center"/>
        </w:trPr>
        <w:tc>
          <w:tcPr>
            <w:tcW w:w="1638" w:type="dxa"/>
          </w:tcPr>
          <w:p w14:paraId="2BC4703C" w14:textId="77777777" w:rsidR="009B11A3" w:rsidRPr="003A43F5" w:rsidRDefault="009B11A3" w:rsidP="00394B93">
            <w:pPr>
              <w:jc w:val="both"/>
              <w:rPr>
                <w:rFonts w:eastAsiaTheme="minorEastAsia"/>
                <w:sz w:val="18"/>
                <w:szCs w:val="18"/>
                <w:highlight w:val="yellow"/>
                <w:rPrChange w:id="217" w:author="FERNANDO ARAMBULA" w:date="2015-06-24T22:09:00Z">
                  <w:rPr>
                    <w:rFonts w:eastAsiaTheme="minorEastAsia"/>
                    <w:sz w:val="18"/>
                    <w:szCs w:val="18"/>
                  </w:rPr>
                </w:rPrChange>
              </w:rPr>
            </w:pPr>
            <w:r w:rsidRPr="003A43F5">
              <w:rPr>
                <w:rFonts w:eastAsiaTheme="minorEastAsia"/>
                <w:sz w:val="18"/>
                <w:szCs w:val="18"/>
                <w:highlight w:val="yellow"/>
                <w:rPrChange w:id="218" w:author="FERNANDO ARAMBULA" w:date="2015-06-24T22:09:00Z">
                  <w:rPr>
                    <w:rFonts w:eastAsiaTheme="minorEastAsia"/>
                    <w:sz w:val="18"/>
                    <w:szCs w:val="18"/>
                  </w:rPr>
                </w:rPrChange>
              </w:rPr>
              <w:t>Original</w:t>
            </w:r>
          </w:p>
        </w:tc>
        <w:tc>
          <w:tcPr>
            <w:tcW w:w="1260" w:type="dxa"/>
          </w:tcPr>
          <w:p w14:paraId="2A126C70" w14:textId="77777777"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14:paraId="1FD6D8D6" w14:textId="77777777"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14:paraId="10493C8C" w14:textId="77777777"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14:paraId="64A4802D" w14:textId="77777777"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14:paraId="15D63CD4" w14:textId="77777777"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14:paraId="4EAC6A2F" w14:textId="77777777" w:rsidTr="002C3A58">
        <w:trPr>
          <w:jc w:val="center"/>
        </w:trPr>
        <w:tc>
          <w:tcPr>
            <w:tcW w:w="1638" w:type="dxa"/>
          </w:tcPr>
          <w:p w14:paraId="2B193F19" w14:textId="77777777" w:rsidR="009B11A3" w:rsidRPr="003A43F5" w:rsidRDefault="009B11A3" w:rsidP="00394B93">
            <w:pPr>
              <w:jc w:val="both"/>
              <w:rPr>
                <w:rFonts w:eastAsiaTheme="minorEastAsia"/>
                <w:sz w:val="18"/>
                <w:szCs w:val="18"/>
                <w:highlight w:val="yellow"/>
                <w:rPrChange w:id="219" w:author="FERNANDO ARAMBULA" w:date="2015-06-24T22:09:00Z">
                  <w:rPr>
                    <w:rFonts w:eastAsiaTheme="minorEastAsia"/>
                    <w:sz w:val="18"/>
                    <w:szCs w:val="18"/>
                  </w:rPr>
                </w:rPrChange>
              </w:rPr>
            </w:pPr>
            <w:r w:rsidRPr="003A43F5">
              <w:rPr>
                <w:rFonts w:eastAsiaTheme="minorEastAsia"/>
                <w:sz w:val="18"/>
                <w:szCs w:val="18"/>
                <w:highlight w:val="yellow"/>
                <w:rPrChange w:id="220" w:author="FERNANDO ARAMBULA" w:date="2015-06-24T22:09:00Z">
                  <w:rPr>
                    <w:rFonts w:eastAsiaTheme="minorEastAsia"/>
                    <w:sz w:val="18"/>
                    <w:szCs w:val="18"/>
                  </w:rPr>
                </w:rPrChange>
              </w:rPr>
              <w:t>Intensity</w:t>
            </w:r>
          </w:p>
        </w:tc>
        <w:tc>
          <w:tcPr>
            <w:tcW w:w="1260" w:type="dxa"/>
          </w:tcPr>
          <w:p w14:paraId="029667B2" w14:textId="77777777"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14:paraId="5F14C153" w14:textId="77777777"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14:paraId="3A4966B2" w14:textId="77777777"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14:paraId="2CF58778" w14:textId="77777777"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14:paraId="625AC109" w14:textId="77777777"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14:paraId="0E1A74F2" w14:textId="77777777" w:rsidTr="002C3A58">
        <w:trPr>
          <w:jc w:val="center"/>
        </w:trPr>
        <w:tc>
          <w:tcPr>
            <w:tcW w:w="1638" w:type="dxa"/>
          </w:tcPr>
          <w:p w14:paraId="477266D7" w14:textId="77777777"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14:paraId="0AE010D0" w14:textId="77777777"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14:paraId="50F1B2B6" w14:textId="77777777"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14:paraId="6361BDF7" w14:textId="77777777"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14:paraId="37C1A25E" w14:textId="77777777"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14:paraId="1A7ED0BC" w14:textId="77777777"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14:paraId="7ED5EE36" w14:textId="77777777" w:rsidTr="002C3A58">
        <w:trPr>
          <w:jc w:val="center"/>
        </w:trPr>
        <w:tc>
          <w:tcPr>
            <w:tcW w:w="1638" w:type="dxa"/>
          </w:tcPr>
          <w:p w14:paraId="280527AE" w14:textId="77777777"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14:paraId="68D007CA" w14:textId="77777777"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14:paraId="0FC7B876" w14:textId="77777777"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14:paraId="7BFC45CE" w14:textId="77777777"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14:paraId="180EDFDB" w14:textId="77777777"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14:paraId="0DAE9D51" w14:textId="77777777"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14:paraId="03CCF2F2" w14:textId="77777777" w:rsidTr="002C3A58">
        <w:trPr>
          <w:jc w:val="center"/>
        </w:trPr>
        <w:tc>
          <w:tcPr>
            <w:tcW w:w="1638" w:type="dxa"/>
          </w:tcPr>
          <w:p w14:paraId="702079E3" w14:textId="77777777"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14:paraId="28F0E570" w14:textId="77777777"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14:paraId="3C9EC9C9" w14:textId="77777777"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14:paraId="32B00487" w14:textId="77777777"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14:paraId="25AA8716" w14:textId="77777777"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14:paraId="1A0D1AE1" w14:textId="77777777"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14:paraId="6890F325" w14:textId="77777777" w:rsidR="009B11A3" w:rsidRDefault="009B11A3" w:rsidP="00394B93">
      <w:pPr>
        <w:jc w:val="both"/>
        <w:rPr>
          <w:rFonts w:eastAsiaTheme="minorEastAsia"/>
        </w:rPr>
      </w:pPr>
    </w:p>
    <w:p w14:paraId="1BCCCC5A" w14:textId="77777777" w:rsidR="00971ADD" w:rsidRDefault="00971ADD" w:rsidP="00394B93">
      <w:pPr>
        <w:jc w:val="both"/>
        <w:rPr>
          <w:rFonts w:eastAsiaTheme="minorEastAsia"/>
        </w:rPr>
      </w:pPr>
      <w:r>
        <w:rPr>
          <w:rFonts w:eastAsiaTheme="minorEastAsia"/>
        </w:rPr>
        <w:t>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(16%, 24% and 34% respectivel</w:t>
      </w:r>
      <w:r w:rsidR="00CF57CE">
        <w:rPr>
          <w:rFonts w:eastAsiaTheme="minorEastAsia"/>
        </w:rPr>
        <w:t>y) using the S</w:t>
      </w:r>
      <w:r>
        <w:rPr>
          <w:rFonts w:eastAsiaTheme="minorEastAsia"/>
        </w:rPr>
        <w:t xml:space="preserve">RE of the run-length matrix as texture descriptor. </w:t>
      </w:r>
    </w:p>
    <w:p w14:paraId="1AC8607B" w14:textId="77777777" w:rsidR="00293AE4" w:rsidRDefault="00293AE4" w:rsidP="00293AE4">
      <w:pPr>
        <w:spacing w:after="0"/>
        <w:jc w:val="center"/>
        <w:rPr>
          <w:rFonts w:eastAsiaTheme="minorEastAsia"/>
          <w:sz w:val="18"/>
          <w:szCs w:val="18"/>
        </w:rPr>
      </w:pPr>
      <w:r>
        <w:rPr>
          <w:rFonts w:eastAsiaTheme="minorEastAsia"/>
          <w:noProof/>
        </w:rPr>
        <w:drawing>
          <wp:inline distT="0" distB="0" distL="0" distR="0" wp14:anchorId="157E91D3" wp14:editId="33AD10DE">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10">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142A029D" w14:textId="7A024C3F" w:rsidR="00293AE4" w:rsidRDefault="004460DB" w:rsidP="00293AE4">
      <w:pPr>
        <w:spacing w:after="0"/>
        <w:jc w:val="center"/>
        <w:rPr>
          <w:rFonts w:eastAsiaTheme="minorEastAsia"/>
          <w:sz w:val="18"/>
          <w:szCs w:val="18"/>
        </w:rPr>
      </w:pPr>
      <w:r>
        <w:rPr>
          <w:rFonts w:eastAsiaTheme="minorEastAsia"/>
          <w:sz w:val="18"/>
          <w:szCs w:val="18"/>
        </w:rPr>
        <w:t>Figure 4</w:t>
      </w:r>
      <w:r w:rsidR="00293AE4">
        <w:rPr>
          <w:rFonts w:eastAsiaTheme="minorEastAsia"/>
          <w:sz w:val="18"/>
          <w:szCs w:val="18"/>
        </w:rPr>
        <w:t>. Segmentation of a breast tumor</w:t>
      </w:r>
      <w:r w:rsidR="009B11A3">
        <w:rPr>
          <w:rFonts w:eastAsiaTheme="minorEastAsia"/>
          <w:sz w:val="18"/>
          <w:szCs w:val="18"/>
        </w:rPr>
        <w:t xml:space="preserve"> using </w:t>
      </w:r>
      <w:r w:rsidR="009B11A3" w:rsidRPr="0093636F">
        <w:rPr>
          <w:rFonts w:eastAsiaTheme="minorEastAsia"/>
          <w:sz w:val="18"/>
          <w:szCs w:val="18"/>
          <w:highlight w:val="yellow"/>
          <w:rPrChange w:id="221" w:author="FERNANDO ARAMBULA" w:date="2015-06-24T22:11:00Z">
            <w:rPr>
              <w:rFonts w:eastAsiaTheme="minorEastAsia"/>
              <w:sz w:val="18"/>
              <w:szCs w:val="18"/>
            </w:rPr>
          </w:rPrChange>
        </w:rPr>
        <w:t>a) o</w:t>
      </w:r>
      <w:r w:rsidR="00293AE4" w:rsidRPr="0093636F">
        <w:rPr>
          <w:rFonts w:eastAsiaTheme="minorEastAsia"/>
          <w:sz w:val="18"/>
          <w:szCs w:val="18"/>
          <w:highlight w:val="yellow"/>
          <w:rPrChange w:id="222" w:author="FERNANDO ARAMBULA" w:date="2015-06-24T22:11:00Z">
            <w:rPr>
              <w:rFonts w:eastAsiaTheme="minorEastAsia"/>
              <w:sz w:val="18"/>
              <w:szCs w:val="18"/>
            </w:rPr>
          </w:rPrChange>
        </w:rPr>
        <w:t>riginal intensities</w:t>
      </w:r>
      <w:r w:rsidR="00293AE4">
        <w:rPr>
          <w:rFonts w:eastAsiaTheme="minorEastAsia"/>
          <w:sz w:val="18"/>
          <w:szCs w:val="18"/>
        </w:rPr>
        <w:t>, b) pre-processed intensity image</w:t>
      </w:r>
      <w:r w:rsidR="009B11A3">
        <w:rPr>
          <w:rFonts w:eastAsiaTheme="minorEastAsia"/>
          <w:sz w:val="18"/>
          <w:szCs w:val="18"/>
        </w:rPr>
        <w:t xml:space="preserve"> c) mean of the histogram, </w:t>
      </w:r>
      <w:ins w:id="223" w:author="FERNANDO ARAMBULA" w:date="2015-06-24T22:11:00Z">
        <w:r w:rsidR="003A43F5">
          <w:rPr>
            <w:rFonts w:eastAsiaTheme="minorEastAsia"/>
            <w:sz w:val="18"/>
            <w:szCs w:val="18"/>
          </w:rPr>
          <w:t>d</w:t>
        </w:r>
      </w:ins>
      <w:del w:id="224" w:author="FERNANDO ARAMBULA" w:date="2015-06-24T22:11:00Z">
        <w:r w:rsidR="009B11A3" w:rsidDel="003A43F5">
          <w:rPr>
            <w:rFonts w:eastAsiaTheme="minorEastAsia"/>
            <w:sz w:val="18"/>
            <w:szCs w:val="18"/>
          </w:rPr>
          <w:delText>c</w:delText>
        </w:r>
      </w:del>
      <w:r w:rsidR="009B11A3">
        <w:rPr>
          <w:rFonts w:eastAsiaTheme="minorEastAsia"/>
          <w:sz w:val="18"/>
          <w:szCs w:val="18"/>
        </w:rPr>
        <w:t xml:space="preserve">) homogeneity of the co-occurrence matrix, and </w:t>
      </w:r>
      <w:ins w:id="225" w:author="FERNANDO ARAMBULA" w:date="2015-06-24T22:11:00Z">
        <w:r w:rsidR="003A43F5">
          <w:rPr>
            <w:rFonts w:eastAsiaTheme="minorEastAsia"/>
            <w:sz w:val="18"/>
            <w:szCs w:val="18"/>
          </w:rPr>
          <w:t>e</w:t>
        </w:r>
      </w:ins>
      <w:del w:id="226" w:author="FERNANDO ARAMBULA" w:date="2015-06-24T22:11:00Z">
        <w:r w:rsidR="009B11A3" w:rsidDel="003A43F5">
          <w:rPr>
            <w:rFonts w:eastAsiaTheme="minorEastAsia"/>
            <w:sz w:val="18"/>
            <w:szCs w:val="18"/>
          </w:rPr>
          <w:delText>d</w:delText>
        </w:r>
      </w:del>
      <w:r w:rsidR="009B11A3">
        <w:rPr>
          <w:rFonts w:eastAsiaTheme="minorEastAsia"/>
          <w:sz w:val="18"/>
          <w:szCs w:val="18"/>
        </w:rPr>
        <w:t>) LRE of the run-length matrix.</w:t>
      </w:r>
    </w:p>
    <w:p w14:paraId="2AB2EFCB" w14:textId="77777777" w:rsidR="00BB7857" w:rsidRPr="00293AE4" w:rsidRDefault="00BB7857" w:rsidP="00E4319B">
      <w:pPr>
        <w:spacing w:after="0"/>
        <w:rPr>
          <w:rFonts w:eastAsiaTheme="minorEastAsia"/>
          <w:sz w:val="18"/>
          <w:szCs w:val="18"/>
        </w:rPr>
      </w:pPr>
    </w:p>
    <w:p w14:paraId="2DA5FF69" w14:textId="77777777" w:rsidR="007E677C" w:rsidRDefault="007E677C" w:rsidP="00394B93">
      <w:pPr>
        <w:jc w:val="both"/>
        <w:rPr>
          <w:rFonts w:eastAsiaTheme="minorEastAsia"/>
          <w:b/>
        </w:rPr>
      </w:pPr>
      <w:r>
        <w:rPr>
          <w:rFonts w:eastAsiaTheme="minorEastAsia"/>
          <w:b/>
        </w:rPr>
        <w:t>Discussion and Conclusion</w:t>
      </w:r>
    </w:p>
    <w:p w14:paraId="54442F9E" w14:textId="77777777"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w:t>
      </w:r>
      <w:commentRangeStart w:id="227"/>
      <w:r>
        <w:rPr>
          <w:rFonts w:eastAsiaTheme="minorEastAsia"/>
        </w:rPr>
        <w:t xml:space="preserve">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w:t>
      </w:r>
      <w:commentRangeEnd w:id="227"/>
      <w:r w:rsidR="003D6842">
        <w:rPr>
          <w:rStyle w:val="CommentReference"/>
        </w:rPr>
        <w:commentReference w:id="227"/>
      </w:r>
      <w:r w:rsidR="00B97C05">
        <w:rPr>
          <w:rFonts w:eastAsiaTheme="minorEastAsia"/>
        </w:rPr>
        <w:t xml:space="preserve">and which one </w:t>
      </w:r>
      <w:r>
        <w:rPr>
          <w:rFonts w:eastAsiaTheme="minorEastAsia"/>
        </w:rPr>
        <w:t xml:space="preserve">leads to better segmentation results. </w:t>
      </w:r>
    </w:p>
    <w:p w14:paraId="56E39D62" w14:textId="5E29E938" w:rsidR="003605C0" w:rsidRDefault="00EB2A26" w:rsidP="00394B93">
      <w:pPr>
        <w:jc w:val="both"/>
        <w:rPr>
          <w:rFonts w:eastAsiaTheme="minorEastAsia"/>
        </w:rPr>
      </w:pPr>
      <w:r>
        <w:rPr>
          <w:rFonts w:eastAsiaTheme="minorEastAsia"/>
        </w:rPr>
        <w:lastRenderedPageBreak/>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alitative information from them</w:t>
      </w:r>
      <w:r w:rsidR="00F422BE">
        <w:rPr>
          <w:rFonts w:eastAsiaTheme="minorEastAsia"/>
        </w:rPr>
        <w:fldChar w:fldCharType="begin" w:fldLock="1"/>
      </w:r>
      <w:r w:rsidR="005A34F9">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"&lt;sup&gt;32&lt;/sup&gt;", "plainTextFormattedCitation" : "32", "previouslyFormattedCitation" : "&lt;sup&gt;32&lt;/sup&gt;" }, "properties" : { "noteIndex" : 0 }, "schema" : "https://github.com/citation-style-language/schema/raw/master/csl-citation.json" }</w:instrText>
      </w:r>
      <w:r w:rsidR="00F422BE">
        <w:rPr>
          <w:rFonts w:eastAsiaTheme="minorEastAsia"/>
        </w:rPr>
        <w:fldChar w:fldCharType="separate"/>
      </w:r>
      <w:r w:rsidR="006C1FD4" w:rsidRPr="006C1FD4">
        <w:rPr>
          <w:rFonts w:eastAsiaTheme="minorEastAsia"/>
          <w:noProof/>
          <w:vertAlign w:val="superscript"/>
        </w:rPr>
        <w:t>32</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5A34F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"&lt;sup&gt;33&lt;/sup&gt;", "plainTextFormattedCitation" : "33", "previouslyFormattedCitation" : "&lt;sup&gt;33&lt;/sup&gt;" }, "properties" : { "noteIndex" : 0 }, "schema" : "https://github.com/citation-style-language/schema/raw/master/csl-citation.json" }</w:instrText>
      </w:r>
      <w:r w:rsidR="00867FF4">
        <w:rPr>
          <w:rFonts w:eastAsiaTheme="minorEastAsia"/>
        </w:rPr>
        <w:fldChar w:fldCharType="separate"/>
      </w:r>
      <w:r w:rsidR="006C1FD4" w:rsidRPr="006C1FD4">
        <w:rPr>
          <w:rFonts w:eastAsiaTheme="minorEastAsia"/>
          <w:noProof/>
          <w:vertAlign w:val="superscript"/>
        </w:rPr>
        <w:t>33</w:t>
      </w:r>
      <w:r w:rsidR="00867FF4">
        <w:rPr>
          <w:rFonts w:eastAsiaTheme="minorEastAsia"/>
        </w:rPr>
        <w:fldChar w:fldCharType="end"/>
      </w:r>
      <w:r w:rsidR="00867FF4">
        <w:rPr>
          <w:rFonts w:eastAsiaTheme="minorEastAsia"/>
        </w:rPr>
        <w:t xml:space="preserve">. </w:t>
      </w:r>
      <w:r w:rsidR="00622C0C">
        <w:rPr>
          <w:rFonts w:eastAsiaTheme="minorEastAsia"/>
        </w:rPr>
        <w:t xml:space="preserve">The ability of different texture descriptors to enhance the contrast between the tumor region and </w:t>
      </w:r>
      <w:del w:id="228" w:author="FERNANDO ARAMBULA" w:date="2015-06-24T22:12:00Z">
        <w:r w:rsidR="00622C0C" w:rsidDel="0093636F">
          <w:rPr>
            <w:rFonts w:eastAsiaTheme="minorEastAsia"/>
          </w:rPr>
          <w:delText xml:space="preserve">healthy </w:delText>
        </w:r>
      </w:del>
      <w:ins w:id="229" w:author="FERNANDO ARAMBULA" w:date="2015-06-24T22:12:00Z">
        <w:r w:rsidR="0093636F">
          <w:rPr>
            <w:rFonts w:eastAsiaTheme="minorEastAsia"/>
          </w:rPr>
          <w:t>normal</w:t>
        </w:r>
        <w:r w:rsidR="0093636F">
          <w:rPr>
            <w:rFonts w:eastAsiaTheme="minorEastAsia"/>
          </w:rPr>
          <w:t xml:space="preserve"> </w:t>
        </w:r>
      </w:ins>
      <w:r w:rsidR="00622C0C">
        <w:rPr>
          <w:rFonts w:eastAsiaTheme="minorEastAsia"/>
        </w:rPr>
        <w:t>tissue was evaluated with five indexes (</w:t>
      </w:r>
      <w:del w:id="230" w:author="FERNANDO ARAMBULA" w:date="2015-06-24T22:13:00Z">
        <w:r w:rsidR="00622C0C" w:rsidDel="003B15DC">
          <w:rPr>
            <w:rFonts w:eastAsiaTheme="minorEastAsia"/>
          </w:rPr>
          <w:delText>DM</w:delText>
        </w:r>
      </w:del>
      <w:ins w:id="231" w:author="FERNANDO ARAMBULA" w:date="2015-06-24T22:13:00Z">
        <w:r w:rsidR="003B15DC">
          <w:rPr>
            <w:rFonts w:eastAsiaTheme="minorEastAsia"/>
          </w:rPr>
          <w:t>MD</w:t>
        </w:r>
      </w:ins>
      <w:r w:rsidR="00622C0C">
        <w:rPr>
          <w:rFonts w:eastAsiaTheme="minorEastAsia"/>
        </w:rPr>
        <w:t>,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some of the texture descriptors listed in table 1 are able to increase one or more of the used contrast indexes, and that SRE of the run-length matrix was able to increase all the indexes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F139BE">
        <w:rPr>
          <w:rFonts w:eastAsiaTheme="minorEastAsia"/>
        </w:rPr>
        <w:fldChar w:fldCharType="separate"/>
      </w:r>
      <w:r w:rsidR="006C1FD4" w:rsidRPr="006C1FD4">
        <w:rPr>
          <w:rFonts w:eastAsiaTheme="minorEastAsia"/>
          <w:noProof/>
          <w:vertAlign w:val="superscript"/>
        </w:rPr>
        <w:t>15</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indexes,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indexes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5A34F9">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2936C4">
        <w:rPr>
          <w:rFonts w:eastAsiaTheme="minorEastAsia"/>
        </w:rPr>
        <w:fldChar w:fldCharType="separate"/>
      </w:r>
      <w:r w:rsidR="006C1FD4" w:rsidRPr="006C1FD4">
        <w:rPr>
          <w:rFonts w:eastAsiaTheme="minorEastAsia"/>
          <w:noProof/>
          <w:vertAlign w:val="superscript"/>
        </w:rPr>
        <w:t>14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14:paraId="7519A266" w14:textId="0D0A3B39"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xml:space="preserve">, </w:t>
      </w:r>
      <w:del w:id="232" w:author="FERNANDO ARAMBULA" w:date="2015-06-24T22:15:00Z">
        <w:r w:rsidR="002E44AD" w:rsidDel="001E20C0">
          <w:rPr>
            <w:rFonts w:eastAsiaTheme="minorEastAsia"/>
          </w:rPr>
          <w:delText xml:space="preserve">meaning </w:delText>
        </w:r>
      </w:del>
      <w:ins w:id="233" w:author="FERNANDO ARAMBULA" w:date="2015-06-24T22:15:00Z">
        <w:r w:rsidR="001E20C0">
          <w:rPr>
            <w:rFonts w:eastAsiaTheme="minorEastAsia"/>
          </w:rPr>
          <w:t>indicating</w:t>
        </w:r>
        <w:r w:rsidR="001E20C0">
          <w:rPr>
            <w:rFonts w:eastAsiaTheme="minorEastAsia"/>
          </w:rPr>
          <w:t xml:space="preserve"> </w:t>
        </w:r>
      </w:ins>
      <w:r w:rsidR="002E44AD">
        <w:rPr>
          <w:rFonts w:eastAsiaTheme="minorEastAsia"/>
        </w:rPr>
        <w:t xml:space="preserve">that texture features provide useful information that helps to distinguish between tumors and </w:t>
      </w:r>
      <w:del w:id="234" w:author="FERNANDO ARAMBULA" w:date="2015-06-24T22:15:00Z">
        <w:r w:rsidR="002E44AD" w:rsidDel="00146CE1">
          <w:rPr>
            <w:rFonts w:eastAsiaTheme="minorEastAsia"/>
          </w:rPr>
          <w:delText xml:space="preserve">healthy </w:delText>
        </w:r>
      </w:del>
      <w:ins w:id="235" w:author="FERNANDO ARAMBULA" w:date="2015-06-24T22:15:00Z">
        <w:r w:rsidR="00146CE1">
          <w:rPr>
            <w:rFonts w:eastAsiaTheme="minorEastAsia"/>
          </w:rPr>
          <w:t>normal</w:t>
        </w:r>
        <w:r w:rsidR="00146CE1">
          <w:rPr>
            <w:rFonts w:eastAsiaTheme="minorEastAsia"/>
          </w:rPr>
          <w:t xml:space="preserve"> </w:t>
        </w:r>
      </w:ins>
      <w:r w:rsidR="002E44AD">
        <w:rPr>
          <w:rFonts w:eastAsiaTheme="minorEastAsia"/>
        </w:rPr>
        <w:t>tissue in breast ultrasound images</w:t>
      </w:r>
      <w:r w:rsidR="00C75B25">
        <w:rPr>
          <w:rFonts w:eastAsiaTheme="minorEastAsia"/>
        </w:rPr>
        <w:t xml:space="preserve">. </w:t>
      </w:r>
      <w:r w:rsidR="009E6511">
        <w:rPr>
          <w:rFonts w:eastAsiaTheme="minorEastAsia"/>
        </w:rPr>
        <w:t xml:space="preserve">The segmentation was evaluated using five indexes (accuracy, </w:t>
      </w:r>
      <w:r w:rsidR="00BE4DF5">
        <w:rPr>
          <w:rFonts w:eastAsiaTheme="minorEastAsia"/>
        </w:rPr>
        <w:t>sensitivity</w:t>
      </w:r>
      <w:r w:rsidR="009E6511">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RE of the run-length matrix is the texture descriptor, of all listed in table 1, that enhance the segmentation results the best, having a significant increase in all of the indexes used here to evaluate the segmentation, except for the NPV where the increase was not significant but the value was not diminished</w:t>
      </w:r>
      <w:del w:id="236" w:author="FERNANDO ARAMBULA" w:date="2015-06-24T22:17:00Z">
        <w:r w:rsidR="002E44AD" w:rsidDel="00146CE1">
          <w:rPr>
            <w:rFonts w:eastAsiaTheme="minorEastAsia"/>
          </w:rPr>
          <w:delText xml:space="preserve">; </w:delText>
        </w:r>
        <w:r w:rsidR="0000599A" w:rsidDel="00146CE1">
          <w:rPr>
            <w:rFonts w:eastAsiaTheme="minorEastAsia"/>
          </w:rPr>
          <w:delText>it is worthy to mention that this</w:delText>
        </w:r>
      </w:del>
      <w:ins w:id="237" w:author="FERNANDO ARAMBULA" w:date="2015-06-24T22:17:00Z">
        <w:r w:rsidR="00146CE1">
          <w:rPr>
            <w:rFonts w:eastAsiaTheme="minorEastAsia"/>
          </w:rPr>
          <w:t>. This</w:t>
        </w:r>
      </w:ins>
      <w:r w:rsidR="0000599A">
        <w:rPr>
          <w:rFonts w:eastAsiaTheme="minorEastAsia"/>
        </w:rPr>
        <w:t xml:space="preserve">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4C0E4C">
        <w:rPr>
          <w:rFonts w:eastAsiaTheme="minorEastAsia"/>
        </w:rPr>
        <w:t>Similar results were obtained using the mean of the histogram and the homogeneity of the co-occurrence matrix, but these two texture descriptors diminished the value of the NPV, although we can consider the difference insignificant.</w:t>
      </w:r>
    </w:p>
    <w:p w14:paraId="73780F2C" w14:textId="77777777" w:rsidR="004C0E4C" w:rsidRDefault="004C0E4C" w:rsidP="00185554">
      <w:pPr>
        <w:jc w:val="both"/>
        <w:rPr>
          <w:rFonts w:eastAsiaTheme="minorEastAsia"/>
        </w:rPr>
      </w:pPr>
      <w:r>
        <w:rPr>
          <w:rFonts w:eastAsiaTheme="minorEastAsia"/>
        </w:rPr>
        <w:t xml:space="preserve">Here we demonstrate that the use of different texture descriptors give different results in the enhancement and segmentation of breast ultrasound images, some of these descriptors may lead to a better visualization and segmentation of tumors. The results shown that run-length texture descriptors lead to the best results, but other texture descriptors may be used with good results. </w:t>
      </w:r>
      <w:r w:rsidR="005428EA">
        <w:rPr>
          <w:rFonts w:eastAsiaTheme="minorEastAsia"/>
        </w:rPr>
        <w:t xml:space="preserve">Texture analysis </w:t>
      </w:r>
      <w:r w:rsidR="005428EA">
        <w:rPr>
          <w:rFonts w:eastAsiaTheme="minorEastAsia"/>
        </w:rPr>
        <w:lastRenderedPageBreak/>
        <w:t>depends on the parameters used to obtain the texture feature, such as window size, distance and angle in the case of co-occurrence based descriptors, and run-length distance when using run-length texture features; the parameters used here were the same used by the cited works here, but different parameters may lead to different results</w:t>
      </w:r>
      <w:r w:rsidR="00890727">
        <w:rPr>
          <w:rFonts w:eastAsiaTheme="minorEastAsia"/>
        </w:rPr>
        <w:t>,</w:t>
      </w:r>
      <w:r w:rsidR="005428EA">
        <w:rPr>
          <w:rFonts w:eastAsiaTheme="minorEastAsia"/>
        </w:rPr>
        <w:t xml:space="preserve"> </w:t>
      </w:r>
      <w:r w:rsidR="00890727">
        <w:rPr>
          <w:rFonts w:eastAsiaTheme="minorEastAsia"/>
        </w:rPr>
        <w:t>i</w:t>
      </w:r>
      <w:r>
        <w:rPr>
          <w:rFonts w:eastAsiaTheme="minorEastAsia"/>
        </w:rPr>
        <w:t xml:space="preserve">t may be worthy in future work to evaluate </w:t>
      </w:r>
      <w:r w:rsidR="00890727">
        <w:rPr>
          <w:rFonts w:eastAsiaTheme="minorEastAsia"/>
        </w:rPr>
        <w:t xml:space="preserve">how this parameters affect the results. In this work </w:t>
      </w:r>
      <w:r>
        <w:rPr>
          <w:rFonts w:eastAsiaTheme="minorEastAsia"/>
        </w:rPr>
        <w:t xml:space="preserve">the segmentation </w:t>
      </w:r>
      <w:r w:rsidR="00890727">
        <w:rPr>
          <w:rFonts w:eastAsiaTheme="minorEastAsia"/>
        </w:rPr>
        <w:t xml:space="preserve">was made using only one texture feature, but different texture descriptors provide different information about the texture of the lesion; it may be also worthy to evaluate the segmentation </w:t>
      </w:r>
      <w:r>
        <w:rPr>
          <w:rFonts w:eastAsiaTheme="minorEastAsia"/>
        </w:rPr>
        <w:t>results when using m</w:t>
      </w:r>
      <w:r w:rsidR="004807FA">
        <w:rPr>
          <w:rFonts w:eastAsiaTheme="minorEastAsia"/>
        </w:rPr>
        <w:t>ore than one texture descriptor</w:t>
      </w:r>
      <w:r>
        <w:rPr>
          <w:rFonts w:eastAsiaTheme="minorEastAsia"/>
        </w:rPr>
        <w:t xml:space="preserve"> and which is the best combination.</w:t>
      </w:r>
    </w:p>
    <w:p w14:paraId="5FEB0F62" w14:textId="4D297E3E" w:rsidR="00972FC1" w:rsidRP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 xml:space="preserve">The authors would like to thank the </w:t>
      </w:r>
      <w:ins w:id="238" w:author="FERNANDO ARAMBULA" w:date="2015-06-24T11:19:00Z">
        <w:r w:rsidR="00C501CB">
          <w:rPr>
            <w:rFonts w:cstheme="minorHAnsi"/>
          </w:rPr>
          <w:t xml:space="preserve">former </w:t>
        </w:r>
      </w:ins>
      <w:del w:id="239" w:author="FERNANDO ARAMBULA" w:date="2015-06-24T11:19:00Z">
        <w:r w:rsidRPr="00972FC1" w:rsidDel="00C501CB">
          <w:rPr>
            <w:rFonts w:cstheme="minorHAnsi"/>
          </w:rPr>
          <w:delText xml:space="preserve">National </w:delText>
        </w:r>
      </w:del>
      <w:r w:rsidRPr="00972FC1">
        <w:rPr>
          <w:rFonts w:cstheme="minorHAnsi"/>
        </w:rPr>
        <w:t xml:space="preserve">Institute of Science and Technology of </w:t>
      </w:r>
      <w:del w:id="240" w:author="FERNANDO ARAMBULA" w:date="2015-06-24T22:19:00Z">
        <w:r w:rsidRPr="00972FC1" w:rsidDel="00703954">
          <w:rPr>
            <w:rFonts w:cstheme="minorHAnsi"/>
          </w:rPr>
          <w:delText>Mexico City</w:delText>
        </w:r>
      </w:del>
      <w:ins w:id="241" w:author="FERNANDO ARAMBULA" w:date="2015-06-24T22:19:00Z">
        <w:r w:rsidR="00703954">
          <w:rPr>
            <w:rFonts w:cstheme="minorHAnsi"/>
          </w:rPr>
          <w:t xml:space="preserve">the Federal District </w:t>
        </w:r>
      </w:ins>
      <w:bookmarkStart w:id="242" w:name="_GoBack"/>
      <w:bookmarkEnd w:id="242"/>
      <w:r w:rsidRPr="00972FC1">
        <w:rPr>
          <w:rFonts w:cstheme="minorHAnsi"/>
        </w:rPr>
        <w:t xml:space="preserve"> and the </w:t>
      </w:r>
      <w:commentRangeStart w:id="243"/>
      <w:r w:rsidRPr="00972FC1">
        <w:rPr>
          <w:rFonts w:cstheme="minorHAnsi"/>
        </w:rPr>
        <w:t xml:space="preserve">National Autonomous University of Mexico </w:t>
      </w:r>
      <w:commentRangeEnd w:id="243"/>
      <w:r w:rsidR="00C501CB">
        <w:rPr>
          <w:rStyle w:val="CommentReference"/>
        </w:rPr>
        <w:commentReference w:id="243"/>
      </w:r>
      <w:r w:rsidRPr="00972FC1">
        <w:rPr>
          <w:rFonts w:cstheme="minorHAnsi"/>
        </w:rPr>
        <w:t>for the support of this work.</w:t>
      </w:r>
    </w:p>
    <w:p w14:paraId="57B9FAF1" w14:textId="77777777" w:rsidR="00972FC1" w:rsidRDefault="00972FC1" w:rsidP="0003735E">
      <w:pPr>
        <w:spacing w:after="0"/>
        <w:jc w:val="both"/>
        <w:rPr>
          <w:rFonts w:eastAsiaTheme="minorEastAsia"/>
          <w:b/>
        </w:rPr>
      </w:pPr>
    </w:p>
    <w:p w14:paraId="14DCCF50" w14:textId="77777777" w:rsidR="004807FA" w:rsidRDefault="004807FA" w:rsidP="0003735E">
      <w:pPr>
        <w:spacing w:after="0"/>
        <w:jc w:val="both"/>
        <w:rPr>
          <w:rFonts w:eastAsiaTheme="minorEastAsia"/>
          <w:b/>
        </w:rPr>
      </w:pPr>
      <w:r w:rsidRPr="006C4051">
        <w:rPr>
          <w:rFonts w:eastAsiaTheme="minorEastAsia"/>
          <w:b/>
        </w:rPr>
        <w:t>References</w:t>
      </w:r>
    </w:p>
    <w:p w14:paraId="7609E8C8" w14:textId="77777777" w:rsidR="005428EA" w:rsidRPr="006C4051" w:rsidRDefault="005428EA" w:rsidP="0003735E">
      <w:pPr>
        <w:spacing w:after="0"/>
        <w:jc w:val="both"/>
        <w:rPr>
          <w:rFonts w:eastAsiaTheme="minorEastAsia"/>
          <w:b/>
        </w:rPr>
      </w:pPr>
    </w:p>
    <w:p w14:paraId="75342DC0" w14:textId="77777777" w:rsidR="005A34F9" w:rsidRPr="005A34F9" w:rsidRDefault="004807FA">
      <w:pPr>
        <w:pStyle w:val="NormalWeb"/>
        <w:ind w:left="640" w:hanging="640"/>
        <w:divId w:val="2119568828"/>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5A34F9" w:rsidRPr="005A34F9">
        <w:rPr>
          <w:rFonts w:ascii="Calibri" w:hAnsi="Calibri" w:cs="Calibri"/>
          <w:noProof/>
          <w:sz w:val="16"/>
        </w:rPr>
        <w:t xml:space="preserve">1. </w:t>
      </w:r>
      <w:r w:rsidR="005A34F9" w:rsidRPr="005A34F9">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14:paraId="6DCC0A92"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 </w:t>
      </w:r>
      <w:r w:rsidRPr="005A34F9">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14:paraId="47BE6B90"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 </w:t>
      </w:r>
      <w:r w:rsidRPr="005A34F9">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14:paraId="6F315C22"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4. </w:t>
      </w:r>
      <w:r w:rsidRPr="005A34F9">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14:paraId="53A888F9"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5. </w:t>
      </w:r>
      <w:r w:rsidRPr="005A34F9">
        <w:rPr>
          <w:rFonts w:ascii="Calibri" w:hAnsi="Calibri" w:cs="Calibri"/>
          <w:noProof/>
          <w:sz w:val="16"/>
        </w:rPr>
        <w:tab/>
        <w:t xml:space="preserve">Liao YY, Wu JC, Li CH, Yeh CK. Texture feature analysis for breast ultrasound image enhancement. Ultrason Imaging. 2011;33:264–78. </w:t>
      </w:r>
    </w:p>
    <w:p w14:paraId="039BA5C8"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6. </w:t>
      </w:r>
      <w:r w:rsidRPr="005A34F9">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14:paraId="05339DA9"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7. </w:t>
      </w:r>
      <w:r w:rsidRPr="005A34F9">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14:paraId="2834121F"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8. </w:t>
      </w:r>
      <w:r w:rsidRPr="005A34F9">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14:paraId="70A7EBCD"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9. </w:t>
      </w:r>
      <w:r w:rsidRPr="005A34F9">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14:paraId="750E0EA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10. </w:t>
      </w:r>
      <w:r w:rsidRPr="005A34F9">
        <w:rPr>
          <w:rFonts w:ascii="Calibri" w:hAnsi="Calibri" w:cs="Calibri"/>
          <w:noProof/>
          <w:sz w:val="16"/>
        </w:rPr>
        <w:tab/>
        <w:t>F. Igual R. Mayo THUCAR, M.Ujaldon. Optimizing Co-Occurrence Matrices on Graphics Processors Using Sparse Representations. 9th Int</w:t>
      </w:r>
      <w:r w:rsidRPr="005A34F9">
        <w:rPr>
          <w:rFonts w:ascii="Tahoma" w:hAnsi="Tahoma" w:cs="Tahoma"/>
          <w:noProof/>
          <w:sz w:val="16"/>
        </w:rPr>
        <w:t>�</w:t>
      </w:r>
      <w:r w:rsidRPr="005A34F9">
        <w:rPr>
          <w:rFonts w:ascii="Calibri" w:hAnsi="Calibri" w:cs="Calibri"/>
          <w:noProof/>
          <w:sz w:val="16"/>
        </w:rPr>
        <w:t xml:space="preserve"> Workshop on State-of-the-Art in Science and Parallel Computing, Trondheim, Norway. 2008. </w:t>
      </w:r>
    </w:p>
    <w:p w14:paraId="3756291D"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11. </w:t>
      </w:r>
      <w:r w:rsidRPr="005A34F9">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14:paraId="7F7419C5"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12. </w:t>
      </w:r>
      <w:r w:rsidRPr="005A34F9">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14:paraId="240D8B69"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13. </w:t>
      </w:r>
      <w:r w:rsidRPr="005A34F9">
        <w:rPr>
          <w:rFonts w:ascii="Calibri" w:hAnsi="Calibri" w:cs="Calibri"/>
          <w:noProof/>
          <w:sz w:val="16"/>
        </w:rPr>
        <w:tab/>
        <w:t xml:space="preserve">Aggarwal N, Agrawal RK. First and Second Order Statistics Features for Classification of Magnetic Resonance Brain Images. J Signal Inf Process. 2012;3(May):146–53. </w:t>
      </w:r>
    </w:p>
    <w:p w14:paraId="36AA03E7"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14. </w:t>
      </w:r>
      <w:r w:rsidRPr="005A34F9">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14:paraId="336476B5"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15. </w:t>
      </w:r>
      <w:r w:rsidRPr="005A34F9">
        <w:rPr>
          <w:rFonts w:ascii="Calibri" w:hAnsi="Calibri" w:cs="Calibri"/>
          <w:noProof/>
          <w:sz w:val="16"/>
        </w:rPr>
        <w:tab/>
        <w:t xml:space="preserve">Haralick RM. Statistical and structural approaches to texture. Proc IEEE. 1979;67(5):786–804. </w:t>
      </w:r>
    </w:p>
    <w:p w14:paraId="302AC3AA"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16. </w:t>
      </w:r>
      <w:r w:rsidRPr="005A34F9">
        <w:rPr>
          <w:rFonts w:ascii="Calibri" w:hAnsi="Calibri" w:cs="Calibri"/>
          <w:noProof/>
          <w:sz w:val="16"/>
        </w:rPr>
        <w:tab/>
        <w:t xml:space="preserve">Tang X. Texture information in run-length matrices. Image Process IEEE Trans. 1998;7(11):1602–9. </w:t>
      </w:r>
    </w:p>
    <w:p w14:paraId="73A1164A"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17. </w:t>
      </w:r>
      <w:r w:rsidRPr="005A34F9">
        <w:rPr>
          <w:rFonts w:ascii="Calibri" w:hAnsi="Calibri" w:cs="Calibri"/>
          <w:noProof/>
          <w:sz w:val="16"/>
        </w:rPr>
        <w:tab/>
        <w:t>Galloway MM. Texture analysis using gray level run lengths. Comput Graph Image Process [Internet]. 1975;4(2):172–9. Available from: http://www.sciencedirect.com/science/article/pii/S0146664X75800086</w:t>
      </w:r>
    </w:p>
    <w:p w14:paraId="05E1044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18. </w:t>
      </w:r>
      <w:r w:rsidRPr="005A34F9">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14:paraId="246EDBB6"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19. </w:t>
      </w:r>
      <w:r w:rsidRPr="005A34F9">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14:paraId="4BEF9182"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20. </w:t>
      </w:r>
      <w:r w:rsidRPr="005A34F9">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14:paraId="40AE1180"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21. </w:t>
      </w:r>
      <w:r w:rsidRPr="005A34F9">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14:paraId="70E23D34"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22. </w:t>
      </w:r>
      <w:r w:rsidRPr="005A34F9">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14:paraId="3252EEB3"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23. </w:t>
      </w:r>
      <w:r w:rsidRPr="005A34F9">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14:paraId="329C17C7"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24. </w:t>
      </w:r>
      <w:r w:rsidRPr="005A34F9">
        <w:rPr>
          <w:rFonts w:ascii="Calibri" w:hAnsi="Calibri" w:cs="Calibri"/>
          <w:noProof/>
          <w:sz w:val="16"/>
        </w:rPr>
        <w:tab/>
        <w:t>Rubner Y, Tomasi C, Guibas LJ. The Earth Mover’s Distance as a Metric for Image Retrieval. Int J Comput Vis [Internet]. Kluwer Academic Publishers; [cited 2015 Feb 24];40(2):99–121. Available from: http://link.springer.com/article/10.1023/A%3A1026543900054</w:t>
      </w:r>
    </w:p>
    <w:p w14:paraId="29490376"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25. </w:t>
      </w:r>
      <w:r w:rsidRPr="005A34F9">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14:paraId="71169B5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26. </w:t>
      </w:r>
      <w:r w:rsidRPr="005A34F9">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14:paraId="0B52FBE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27. </w:t>
      </w:r>
      <w:r w:rsidRPr="005A34F9">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14:paraId="09979555"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28. </w:t>
      </w:r>
      <w:r w:rsidRPr="005A34F9">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14:paraId="17489661"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29. </w:t>
      </w:r>
      <w:r w:rsidRPr="005A34F9">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14:paraId="56BDB911"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30. </w:t>
      </w:r>
      <w:r w:rsidRPr="005A34F9">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14:paraId="477192FF"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31. </w:t>
      </w:r>
      <w:r w:rsidRPr="005A34F9">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14:paraId="6B2127F6"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32. </w:t>
      </w:r>
      <w:r w:rsidRPr="005A34F9">
        <w:rPr>
          <w:rFonts w:ascii="Calibri" w:hAnsi="Calibri" w:cs="Calibri"/>
          <w:noProof/>
          <w:sz w:val="16"/>
        </w:rPr>
        <w:tab/>
        <w:t>Contreras Ortiz SH, Chiu T, Fox MD. Ultrasound image enhancement: A review. Biomed Signal Process Control [Internet]. 2012 Sep [cited 2015 Apr 15];7(5):419–28. Available from: http://www.sciencedirect.com/science/article/pii/S1746809412000183</w:t>
      </w:r>
    </w:p>
    <w:p w14:paraId="7206F4B6"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33. </w:t>
      </w:r>
      <w:r w:rsidRPr="005A34F9">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14:paraId="0FE6DD23" w14:textId="77777777" w:rsidR="002E44AD" w:rsidRPr="004F5BB4" w:rsidRDefault="004807FA" w:rsidP="005A34F9">
      <w:pPr>
        <w:pStyle w:val="NormalWeb"/>
        <w:ind w:left="640" w:hanging="640"/>
        <w:divId w:val="1319728124"/>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8" w:author="FERNANDO ARAMBULA" w:date="2015-06-24T14:08:00Z" w:initials="FA">
    <w:p w14:paraId="4E07A4C0" w14:textId="6A8B5E0D" w:rsidR="00626CEF" w:rsidRDefault="00626CEF">
      <w:pPr>
        <w:pStyle w:val="CommentText"/>
      </w:pPr>
      <w:r>
        <w:rPr>
          <w:rStyle w:val="CommentReference"/>
        </w:rPr>
        <w:annotationRef/>
      </w:r>
      <w:r>
        <w:t>todos son de haralick No?</w:t>
      </w:r>
    </w:p>
  </w:comment>
  <w:comment w:id="99" w:author="FERNANDO ARAMBULA" w:date="2015-06-24T14:13:00Z" w:initials="FA">
    <w:p w14:paraId="3247DBFF" w14:textId="42F0FD4F" w:rsidR="00626CEF" w:rsidRDefault="00626CEF">
      <w:pPr>
        <w:pStyle w:val="CommentText"/>
      </w:pPr>
      <w:r>
        <w:rPr>
          <w:rStyle w:val="CommentReference"/>
        </w:rPr>
        <w:annotationRef/>
      </w:r>
      <w:r>
        <w:t>y los metodos basados en contornos? snakes? blobs de taiwan?</w:t>
      </w:r>
    </w:p>
  </w:comment>
  <w:comment w:id="100" w:author="FERNANDO ARAMBULA" w:date="2015-06-24T14:14:00Z" w:initials="FA">
    <w:p w14:paraId="71D98AD9" w14:textId="301C0091" w:rsidR="00626CEF" w:rsidRDefault="00626CEF">
      <w:pPr>
        <w:pStyle w:val="CommentText"/>
      </w:pPr>
      <w:r>
        <w:rPr>
          <w:rStyle w:val="CommentReference"/>
        </w:rPr>
        <w:annotationRef/>
      </w:r>
      <w:r>
        <w:t>que queremos decir?</w:t>
      </w:r>
    </w:p>
  </w:comment>
  <w:comment w:id="109" w:author="FERNANDO ARAMBULA" w:date="2015-06-24T20:50:00Z" w:initials="FA">
    <w:p w14:paraId="06D01099" w14:textId="12D5F146" w:rsidR="00626CEF" w:rsidRDefault="00626CEF">
      <w:pPr>
        <w:pStyle w:val="CommentText"/>
      </w:pPr>
      <w:r>
        <w:rPr>
          <w:rStyle w:val="CommentReference"/>
        </w:rPr>
        <w:annotationRef/>
      </w:r>
      <w:r>
        <w:t>esto no esta muy claro</w:t>
      </w:r>
    </w:p>
  </w:comment>
  <w:comment w:id="111" w:author="FERNANDO ARAMBULA" w:date="2015-06-24T14:32:00Z" w:initials="FA">
    <w:p w14:paraId="23617D9F" w14:textId="6AAB9E20" w:rsidR="00626CEF" w:rsidRDefault="00626CEF">
      <w:pPr>
        <w:pStyle w:val="CommentText"/>
      </w:pPr>
      <w:r>
        <w:rPr>
          <w:rStyle w:val="CommentReference"/>
        </w:rPr>
        <w:annotationRef/>
      </w:r>
      <w:r>
        <w:t>????</w:t>
      </w:r>
    </w:p>
  </w:comment>
  <w:comment w:id="112" w:author="FERNANDO ARAMBULA" w:date="2015-06-24T14:32:00Z" w:initials="FA">
    <w:p w14:paraId="54DE3247" w14:textId="69E5ABAB" w:rsidR="00626CEF" w:rsidRDefault="00626CEF">
      <w:pPr>
        <w:pStyle w:val="CommentText"/>
      </w:pPr>
      <w:r>
        <w:rPr>
          <w:rStyle w:val="CommentReference"/>
        </w:rPr>
        <w:annotationRef/>
      </w:r>
      <w:r>
        <w:t>¿como?</w:t>
      </w:r>
    </w:p>
  </w:comment>
  <w:comment w:id="177" w:author="FERNANDO ARAMBULA" w:date="2015-06-24T14:47:00Z" w:initials="FA">
    <w:p w14:paraId="5F04082A" w14:textId="56D9EFA1" w:rsidR="00626CEF" w:rsidRDefault="00626CEF">
      <w:pPr>
        <w:pStyle w:val="CommentText"/>
      </w:pPr>
      <w:r>
        <w:rPr>
          <w:rStyle w:val="CommentReference"/>
        </w:rPr>
        <w:annotationRef/>
      </w:r>
      <w:r>
        <w:t>o sea alto SNR y bajo CNR es malo?</w:t>
      </w:r>
    </w:p>
  </w:comment>
  <w:comment w:id="179" w:author="FERNANDO ARAMBULA" w:date="2015-06-24T21:15:00Z" w:initials="FA">
    <w:p w14:paraId="7C3E60BB" w14:textId="4B490C5B" w:rsidR="00626CEF" w:rsidRDefault="00626CEF">
      <w:pPr>
        <w:pStyle w:val="CommentText"/>
      </w:pPr>
      <w:r>
        <w:rPr>
          <w:rStyle w:val="CommentReference"/>
        </w:rPr>
        <w:annotationRef/>
      </w:r>
      <w:r>
        <w:t>sobre la intensity image???</w:t>
      </w:r>
    </w:p>
  </w:comment>
  <w:comment w:id="180" w:author="FERNANDO ARAMBULA" w:date="2015-06-24T21:16:00Z" w:initials="FA">
    <w:p w14:paraId="1CBE4F1A" w14:textId="6935F206" w:rsidR="00626CEF" w:rsidRDefault="00626CEF">
      <w:pPr>
        <w:pStyle w:val="CommentText"/>
      </w:pPr>
      <w:r>
        <w:rPr>
          <w:rStyle w:val="CommentReference"/>
        </w:rPr>
        <w:annotationRef/>
      </w:r>
      <w:r>
        <w:t>como se calcula la imagen de probabilidad</w:t>
      </w:r>
    </w:p>
  </w:comment>
  <w:comment w:id="183" w:author="FERNANDO ARAMBULA" w:date="2015-06-24T21:42:00Z" w:initials="FA">
    <w:p w14:paraId="6F090DE9" w14:textId="26CC3BC1" w:rsidR="00626CEF" w:rsidRDefault="00626CEF">
      <w:pPr>
        <w:pStyle w:val="CommentText"/>
      </w:pPr>
      <w:r>
        <w:rPr>
          <w:rStyle w:val="CommentReference"/>
        </w:rPr>
        <w:annotationRef/>
      </w:r>
      <w:r>
        <w:t>tal vez sea mejor quitar este comentario</w:t>
      </w:r>
    </w:p>
  </w:comment>
  <w:comment w:id="193" w:author="FERNANDO ARAMBULA" w:date="2015-06-24T21:48:00Z" w:initials="FA">
    <w:p w14:paraId="13B13ADC" w14:textId="2858E61D" w:rsidR="00626CEF" w:rsidRDefault="00626CEF">
      <w:pPr>
        <w:pStyle w:val="CommentText"/>
      </w:pPr>
      <w:r>
        <w:rPr>
          <w:rStyle w:val="CommentReference"/>
        </w:rPr>
        <w:annotationRef/>
      </w:r>
      <w:r>
        <w:t>sugiero enforcarnos a los descriptores que mejoran los indices para simplificar la redaccion</w:t>
      </w:r>
    </w:p>
  </w:comment>
  <w:comment w:id="212" w:author="FERNANDO ARAMBULA" w:date="2015-06-24T22:06:00Z" w:initials="FA">
    <w:p w14:paraId="6CDDD5A8" w14:textId="4B71A3C0" w:rsidR="009117A6" w:rsidRDefault="009117A6">
      <w:pPr>
        <w:pStyle w:val="CommentText"/>
      </w:pPr>
      <w:r>
        <w:rPr>
          <w:rStyle w:val="CommentReference"/>
        </w:rPr>
        <w:annotationRef/>
      </w:r>
      <w:r>
        <w:t>nomas una imagen????</w:t>
      </w:r>
    </w:p>
  </w:comment>
  <w:comment w:id="214" w:author="FERNANDO ARAMBULA" w:date="2015-06-24T22:05:00Z" w:initials="FA">
    <w:p w14:paraId="1E9D1F64" w14:textId="3E79AC36" w:rsidR="00467B80" w:rsidRDefault="00467B80">
      <w:pPr>
        <w:pStyle w:val="CommentText"/>
      </w:pPr>
      <w:r>
        <w:rPr>
          <w:rStyle w:val="CommentReference"/>
        </w:rPr>
        <w:annotationRef/>
      </w:r>
      <w:r>
        <w:t>compared to table 4?</w:t>
      </w:r>
    </w:p>
  </w:comment>
  <w:comment w:id="216" w:author="FERNANDO ARAMBULA" w:date="2015-06-24T22:07:00Z" w:initials="FA">
    <w:p w14:paraId="15514DEF" w14:textId="517B154E" w:rsidR="0031339C" w:rsidRDefault="0031339C">
      <w:pPr>
        <w:pStyle w:val="CommentText"/>
      </w:pPr>
      <w:r>
        <w:rPr>
          <w:rStyle w:val="CommentReference"/>
        </w:rPr>
        <w:annotationRef/>
      </w:r>
      <w:r>
        <w:t>es este el metodo original de madabushi?</w:t>
      </w:r>
    </w:p>
  </w:comment>
  <w:comment w:id="227" w:author="FERNANDO ARAMBULA" w:date="2015-06-24T14:56:00Z" w:initials="FA">
    <w:p w14:paraId="7368EEE2" w14:textId="12F61682" w:rsidR="00626CEF" w:rsidRDefault="00626CEF">
      <w:pPr>
        <w:pStyle w:val="CommentText"/>
      </w:pPr>
      <w:r>
        <w:rPr>
          <w:rStyle w:val="CommentReference"/>
        </w:rPr>
        <w:annotationRef/>
      </w:r>
      <w:r>
        <w:t>no validamos esto con expertos</w:t>
      </w:r>
    </w:p>
  </w:comment>
  <w:comment w:id="243" w:author="FERNANDO ARAMBULA" w:date="2015-06-24T11:19:00Z" w:initials="FA">
    <w:p w14:paraId="116CF00C" w14:textId="77777777" w:rsidR="00626CEF" w:rsidRDefault="00626CEF">
      <w:pPr>
        <w:pStyle w:val="CommentText"/>
      </w:pPr>
      <w:r>
        <w:rPr>
          <w:rStyle w:val="CommentReference"/>
        </w:rPr>
        <w:annotationRef/>
      </w:r>
      <w:r>
        <w:t>no sera mejor CONACYT POR LAS BECAS?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30954"/>
    <w:rsid w:val="00033647"/>
    <w:rsid w:val="0003735E"/>
    <w:rsid w:val="000373F7"/>
    <w:rsid w:val="0005057F"/>
    <w:rsid w:val="00057B1B"/>
    <w:rsid w:val="000763E6"/>
    <w:rsid w:val="0008311B"/>
    <w:rsid w:val="00096115"/>
    <w:rsid w:val="000C2F29"/>
    <w:rsid w:val="000C34E6"/>
    <w:rsid w:val="000C4FEA"/>
    <w:rsid w:val="000D4E39"/>
    <w:rsid w:val="000E4BA8"/>
    <w:rsid w:val="000E64D8"/>
    <w:rsid w:val="000F02E2"/>
    <w:rsid w:val="00113C0A"/>
    <w:rsid w:val="001215F9"/>
    <w:rsid w:val="00127F63"/>
    <w:rsid w:val="001322E6"/>
    <w:rsid w:val="00146CE1"/>
    <w:rsid w:val="00147CFD"/>
    <w:rsid w:val="00155257"/>
    <w:rsid w:val="00163AEF"/>
    <w:rsid w:val="00164CC8"/>
    <w:rsid w:val="00185554"/>
    <w:rsid w:val="001A25C6"/>
    <w:rsid w:val="001B3AB0"/>
    <w:rsid w:val="001C325F"/>
    <w:rsid w:val="001E20C0"/>
    <w:rsid w:val="001F5180"/>
    <w:rsid w:val="00202239"/>
    <w:rsid w:val="002050B0"/>
    <w:rsid w:val="00207687"/>
    <w:rsid w:val="002300BE"/>
    <w:rsid w:val="00237AB6"/>
    <w:rsid w:val="00250681"/>
    <w:rsid w:val="00253022"/>
    <w:rsid w:val="002936C4"/>
    <w:rsid w:val="00293AE4"/>
    <w:rsid w:val="00297607"/>
    <w:rsid w:val="002A3BAB"/>
    <w:rsid w:val="002A612D"/>
    <w:rsid w:val="002A71BB"/>
    <w:rsid w:val="002C0745"/>
    <w:rsid w:val="002C3A58"/>
    <w:rsid w:val="002D2571"/>
    <w:rsid w:val="002E44AD"/>
    <w:rsid w:val="0030418F"/>
    <w:rsid w:val="00311AD6"/>
    <w:rsid w:val="0031339C"/>
    <w:rsid w:val="003301F0"/>
    <w:rsid w:val="00331F5D"/>
    <w:rsid w:val="00341E29"/>
    <w:rsid w:val="00357AEF"/>
    <w:rsid w:val="003605C0"/>
    <w:rsid w:val="003720A2"/>
    <w:rsid w:val="00376B88"/>
    <w:rsid w:val="003775DB"/>
    <w:rsid w:val="0039210B"/>
    <w:rsid w:val="00394371"/>
    <w:rsid w:val="00394B93"/>
    <w:rsid w:val="00396481"/>
    <w:rsid w:val="003A43F5"/>
    <w:rsid w:val="003B15DC"/>
    <w:rsid w:val="003C5379"/>
    <w:rsid w:val="003C68B9"/>
    <w:rsid w:val="003D4F00"/>
    <w:rsid w:val="003D6842"/>
    <w:rsid w:val="003E096D"/>
    <w:rsid w:val="003E1786"/>
    <w:rsid w:val="003F2072"/>
    <w:rsid w:val="004163D9"/>
    <w:rsid w:val="00420879"/>
    <w:rsid w:val="0042552E"/>
    <w:rsid w:val="0043012B"/>
    <w:rsid w:val="004460DB"/>
    <w:rsid w:val="00467B80"/>
    <w:rsid w:val="004807FA"/>
    <w:rsid w:val="004860F9"/>
    <w:rsid w:val="004A11AA"/>
    <w:rsid w:val="004A4DCB"/>
    <w:rsid w:val="004C0E4C"/>
    <w:rsid w:val="004C2DFE"/>
    <w:rsid w:val="004F0124"/>
    <w:rsid w:val="004F5BB4"/>
    <w:rsid w:val="00513544"/>
    <w:rsid w:val="00514D95"/>
    <w:rsid w:val="00523D68"/>
    <w:rsid w:val="00527436"/>
    <w:rsid w:val="005428EA"/>
    <w:rsid w:val="0054365E"/>
    <w:rsid w:val="005469A7"/>
    <w:rsid w:val="00553CEC"/>
    <w:rsid w:val="00581EDA"/>
    <w:rsid w:val="00595191"/>
    <w:rsid w:val="005A34F9"/>
    <w:rsid w:val="005A45F5"/>
    <w:rsid w:val="005B763D"/>
    <w:rsid w:val="005C7355"/>
    <w:rsid w:val="005D64B7"/>
    <w:rsid w:val="005F1765"/>
    <w:rsid w:val="00621863"/>
    <w:rsid w:val="00622C0C"/>
    <w:rsid w:val="00626CEF"/>
    <w:rsid w:val="00641D1F"/>
    <w:rsid w:val="006439C6"/>
    <w:rsid w:val="006454CB"/>
    <w:rsid w:val="00652BCC"/>
    <w:rsid w:val="0065379A"/>
    <w:rsid w:val="00667932"/>
    <w:rsid w:val="006925EE"/>
    <w:rsid w:val="006926CD"/>
    <w:rsid w:val="00693379"/>
    <w:rsid w:val="006A067F"/>
    <w:rsid w:val="006A36EE"/>
    <w:rsid w:val="006B29DD"/>
    <w:rsid w:val="006C0CF4"/>
    <w:rsid w:val="006C1FD4"/>
    <w:rsid w:val="006C4051"/>
    <w:rsid w:val="006C50D0"/>
    <w:rsid w:val="006D4304"/>
    <w:rsid w:val="006D4827"/>
    <w:rsid w:val="006D6446"/>
    <w:rsid w:val="006E18A8"/>
    <w:rsid w:val="006E5DF0"/>
    <w:rsid w:val="00703954"/>
    <w:rsid w:val="00707058"/>
    <w:rsid w:val="00714673"/>
    <w:rsid w:val="00716FAE"/>
    <w:rsid w:val="0072032B"/>
    <w:rsid w:val="007210D0"/>
    <w:rsid w:val="00725050"/>
    <w:rsid w:val="00750C92"/>
    <w:rsid w:val="00751605"/>
    <w:rsid w:val="00767FB2"/>
    <w:rsid w:val="007726C8"/>
    <w:rsid w:val="00773D09"/>
    <w:rsid w:val="00777EE0"/>
    <w:rsid w:val="00781AA5"/>
    <w:rsid w:val="007905E9"/>
    <w:rsid w:val="007A298E"/>
    <w:rsid w:val="007C2DBE"/>
    <w:rsid w:val="007E677C"/>
    <w:rsid w:val="00820705"/>
    <w:rsid w:val="00820A98"/>
    <w:rsid w:val="00822616"/>
    <w:rsid w:val="008250DE"/>
    <w:rsid w:val="00827A58"/>
    <w:rsid w:val="00831BF5"/>
    <w:rsid w:val="00835C06"/>
    <w:rsid w:val="00840D39"/>
    <w:rsid w:val="00845E6C"/>
    <w:rsid w:val="008520EB"/>
    <w:rsid w:val="008536B9"/>
    <w:rsid w:val="00854ADE"/>
    <w:rsid w:val="00865B7D"/>
    <w:rsid w:val="00867FF4"/>
    <w:rsid w:val="0088501C"/>
    <w:rsid w:val="00890727"/>
    <w:rsid w:val="00896376"/>
    <w:rsid w:val="008A61E7"/>
    <w:rsid w:val="008B0120"/>
    <w:rsid w:val="008C07E9"/>
    <w:rsid w:val="008D131E"/>
    <w:rsid w:val="008D362F"/>
    <w:rsid w:val="008D7BC3"/>
    <w:rsid w:val="008E0457"/>
    <w:rsid w:val="008E44C8"/>
    <w:rsid w:val="00902A75"/>
    <w:rsid w:val="0091128C"/>
    <w:rsid w:val="009117A6"/>
    <w:rsid w:val="00925717"/>
    <w:rsid w:val="00926786"/>
    <w:rsid w:val="00926BF5"/>
    <w:rsid w:val="009278C0"/>
    <w:rsid w:val="0093636F"/>
    <w:rsid w:val="00950A1C"/>
    <w:rsid w:val="0096635A"/>
    <w:rsid w:val="00966545"/>
    <w:rsid w:val="00971ADD"/>
    <w:rsid w:val="00972FC1"/>
    <w:rsid w:val="00976D71"/>
    <w:rsid w:val="00985E9D"/>
    <w:rsid w:val="00991ED6"/>
    <w:rsid w:val="00994DAC"/>
    <w:rsid w:val="00995425"/>
    <w:rsid w:val="009962DC"/>
    <w:rsid w:val="00996856"/>
    <w:rsid w:val="009B11A3"/>
    <w:rsid w:val="009B52D8"/>
    <w:rsid w:val="009C031A"/>
    <w:rsid w:val="009D12F8"/>
    <w:rsid w:val="009D3496"/>
    <w:rsid w:val="009D6505"/>
    <w:rsid w:val="009D7973"/>
    <w:rsid w:val="009E5C4C"/>
    <w:rsid w:val="009E6511"/>
    <w:rsid w:val="009E7FE3"/>
    <w:rsid w:val="009F0CDF"/>
    <w:rsid w:val="009F3AE8"/>
    <w:rsid w:val="009F6CF5"/>
    <w:rsid w:val="00A03292"/>
    <w:rsid w:val="00A03AC4"/>
    <w:rsid w:val="00A22A3B"/>
    <w:rsid w:val="00A32841"/>
    <w:rsid w:val="00A4601D"/>
    <w:rsid w:val="00A53EF9"/>
    <w:rsid w:val="00A619D1"/>
    <w:rsid w:val="00A82FB1"/>
    <w:rsid w:val="00A868D7"/>
    <w:rsid w:val="00A92BEE"/>
    <w:rsid w:val="00AB2E58"/>
    <w:rsid w:val="00AD0902"/>
    <w:rsid w:val="00AF45F5"/>
    <w:rsid w:val="00B11B4F"/>
    <w:rsid w:val="00B26C3A"/>
    <w:rsid w:val="00B3559A"/>
    <w:rsid w:val="00B36224"/>
    <w:rsid w:val="00B41664"/>
    <w:rsid w:val="00B66655"/>
    <w:rsid w:val="00B86E47"/>
    <w:rsid w:val="00B90CD1"/>
    <w:rsid w:val="00B96D70"/>
    <w:rsid w:val="00B97C05"/>
    <w:rsid w:val="00BB1D10"/>
    <w:rsid w:val="00BB496B"/>
    <w:rsid w:val="00BB7857"/>
    <w:rsid w:val="00BE4DF5"/>
    <w:rsid w:val="00BF3968"/>
    <w:rsid w:val="00C05CBD"/>
    <w:rsid w:val="00C06579"/>
    <w:rsid w:val="00C06765"/>
    <w:rsid w:val="00C073CD"/>
    <w:rsid w:val="00C16F8E"/>
    <w:rsid w:val="00C20019"/>
    <w:rsid w:val="00C37B99"/>
    <w:rsid w:val="00C469B1"/>
    <w:rsid w:val="00C501CB"/>
    <w:rsid w:val="00C54CB2"/>
    <w:rsid w:val="00C63006"/>
    <w:rsid w:val="00C7085D"/>
    <w:rsid w:val="00C7553C"/>
    <w:rsid w:val="00C75B25"/>
    <w:rsid w:val="00C76AFE"/>
    <w:rsid w:val="00CA72A9"/>
    <w:rsid w:val="00CC2C61"/>
    <w:rsid w:val="00CF57CE"/>
    <w:rsid w:val="00D062A8"/>
    <w:rsid w:val="00D16CA2"/>
    <w:rsid w:val="00D26D56"/>
    <w:rsid w:val="00D30C56"/>
    <w:rsid w:val="00D45ACF"/>
    <w:rsid w:val="00D51121"/>
    <w:rsid w:val="00D5286C"/>
    <w:rsid w:val="00D644BD"/>
    <w:rsid w:val="00D64A4E"/>
    <w:rsid w:val="00D86523"/>
    <w:rsid w:val="00D90F68"/>
    <w:rsid w:val="00DB0CD9"/>
    <w:rsid w:val="00DD1E75"/>
    <w:rsid w:val="00DE1928"/>
    <w:rsid w:val="00DF6CAF"/>
    <w:rsid w:val="00DF7F0D"/>
    <w:rsid w:val="00E07FAF"/>
    <w:rsid w:val="00E26FDF"/>
    <w:rsid w:val="00E306A6"/>
    <w:rsid w:val="00E422E1"/>
    <w:rsid w:val="00E4274E"/>
    <w:rsid w:val="00E4319B"/>
    <w:rsid w:val="00E8087F"/>
    <w:rsid w:val="00E82388"/>
    <w:rsid w:val="00E969C1"/>
    <w:rsid w:val="00EB1150"/>
    <w:rsid w:val="00EB2A26"/>
    <w:rsid w:val="00EC0FCC"/>
    <w:rsid w:val="00EC4853"/>
    <w:rsid w:val="00ED1B02"/>
    <w:rsid w:val="00ED3239"/>
    <w:rsid w:val="00EE3376"/>
    <w:rsid w:val="00EF62E1"/>
    <w:rsid w:val="00F01ADE"/>
    <w:rsid w:val="00F139BE"/>
    <w:rsid w:val="00F15E41"/>
    <w:rsid w:val="00F25998"/>
    <w:rsid w:val="00F33AF9"/>
    <w:rsid w:val="00F401CD"/>
    <w:rsid w:val="00F422BE"/>
    <w:rsid w:val="00F423EC"/>
    <w:rsid w:val="00F5074F"/>
    <w:rsid w:val="00F51C4C"/>
    <w:rsid w:val="00F57CF5"/>
    <w:rsid w:val="00F71B5C"/>
    <w:rsid w:val="00F77123"/>
    <w:rsid w:val="00F77FA7"/>
    <w:rsid w:val="00F87729"/>
    <w:rsid w:val="00FB0996"/>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7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22E6"/>
    <w:rPr>
      <w:color w:val="808080"/>
    </w:rPr>
  </w:style>
  <w:style w:type="paragraph" w:styleId="BalloonText">
    <w:name w:val="Balloon Text"/>
    <w:basedOn w:val="Normal"/>
    <w:link w:val="BalloonTextChar"/>
    <w:uiPriority w:val="99"/>
    <w:semiHidden/>
    <w:unhideWhenUsed/>
    <w:rsid w:val="001F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4460DB"/>
    <w:rPr>
      <w:sz w:val="16"/>
      <w:szCs w:val="16"/>
    </w:rPr>
  </w:style>
  <w:style w:type="paragraph" w:styleId="CommentText">
    <w:name w:val="annotation text"/>
    <w:basedOn w:val="Normal"/>
    <w:link w:val="CommentTextChar"/>
    <w:uiPriority w:val="99"/>
    <w:semiHidden/>
    <w:unhideWhenUsed/>
    <w:rsid w:val="004460DB"/>
    <w:pPr>
      <w:spacing w:line="240" w:lineRule="auto"/>
    </w:pPr>
    <w:rPr>
      <w:sz w:val="20"/>
      <w:szCs w:val="20"/>
    </w:rPr>
  </w:style>
  <w:style w:type="character" w:customStyle="1" w:styleId="CommentTextChar">
    <w:name w:val="Comment Text Char"/>
    <w:basedOn w:val="DefaultParagraphFont"/>
    <w:link w:val="CommentText"/>
    <w:uiPriority w:val="99"/>
    <w:semiHidden/>
    <w:rsid w:val="004460DB"/>
    <w:rPr>
      <w:sz w:val="20"/>
      <w:szCs w:val="20"/>
    </w:rPr>
  </w:style>
  <w:style w:type="paragraph" w:styleId="CommentSubject">
    <w:name w:val="annotation subject"/>
    <w:basedOn w:val="CommentText"/>
    <w:next w:val="CommentText"/>
    <w:link w:val="CommentSubjectChar"/>
    <w:uiPriority w:val="99"/>
    <w:semiHidden/>
    <w:unhideWhenUsed/>
    <w:rsid w:val="004460DB"/>
    <w:rPr>
      <w:b/>
      <w:bCs/>
    </w:rPr>
  </w:style>
  <w:style w:type="character" w:customStyle="1" w:styleId="CommentSubjectChar">
    <w:name w:val="Comment Subject Char"/>
    <w:basedOn w:val="CommentTextChar"/>
    <w:link w:val="CommentSubject"/>
    <w:uiPriority w:val="99"/>
    <w:semiHidden/>
    <w:rsid w:val="004460DB"/>
    <w:rPr>
      <w:b/>
      <w:bCs/>
      <w:sz w:val="20"/>
      <w:szCs w:val="20"/>
    </w:rPr>
  </w:style>
  <w:style w:type="paragraph" w:styleId="Caption">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22E6"/>
    <w:rPr>
      <w:color w:val="808080"/>
    </w:rPr>
  </w:style>
  <w:style w:type="paragraph" w:styleId="BalloonText">
    <w:name w:val="Balloon Text"/>
    <w:basedOn w:val="Normal"/>
    <w:link w:val="BalloonTextChar"/>
    <w:uiPriority w:val="99"/>
    <w:semiHidden/>
    <w:unhideWhenUsed/>
    <w:rsid w:val="001F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4460DB"/>
    <w:rPr>
      <w:sz w:val="16"/>
      <w:szCs w:val="16"/>
    </w:rPr>
  </w:style>
  <w:style w:type="paragraph" w:styleId="CommentText">
    <w:name w:val="annotation text"/>
    <w:basedOn w:val="Normal"/>
    <w:link w:val="CommentTextChar"/>
    <w:uiPriority w:val="99"/>
    <w:semiHidden/>
    <w:unhideWhenUsed/>
    <w:rsid w:val="004460DB"/>
    <w:pPr>
      <w:spacing w:line="240" w:lineRule="auto"/>
    </w:pPr>
    <w:rPr>
      <w:sz w:val="20"/>
      <w:szCs w:val="20"/>
    </w:rPr>
  </w:style>
  <w:style w:type="character" w:customStyle="1" w:styleId="CommentTextChar">
    <w:name w:val="Comment Text Char"/>
    <w:basedOn w:val="DefaultParagraphFont"/>
    <w:link w:val="CommentText"/>
    <w:uiPriority w:val="99"/>
    <w:semiHidden/>
    <w:rsid w:val="004460DB"/>
    <w:rPr>
      <w:sz w:val="20"/>
      <w:szCs w:val="20"/>
    </w:rPr>
  </w:style>
  <w:style w:type="paragraph" w:styleId="CommentSubject">
    <w:name w:val="annotation subject"/>
    <w:basedOn w:val="CommentText"/>
    <w:next w:val="CommentText"/>
    <w:link w:val="CommentSubjectChar"/>
    <w:uiPriority w:val="99"/>
    <w:semiHidden/>
    <w:unhideWhenUsed/>
    <w:rsid w:val="004460DB"/>
    <w:rPr>
      <w:b/>
      <w:bCs/>
    </w:rPr>
  </w:style>
  <w:style w:type="character" w:customStyle="1" w:styleId="CommentSubjectChar">
    <w:name w:val="Comment Subject Char"/>
    <w:basedOn w:val="CommentTextChar"/>
    <w:link w:val="CommentSubject"/>
    <w:uiPriority w:val="99"/>
    <w:semiHidden/>
    <w:rsid w:val="004460DB"/>
    <w:rPr>
      <w:b/>
      <w:bCs/>
      <w:sz w:val="20"/>
      <w:szCs w:val="20"/>
    </w:rPr>
  </w:style>
  <w:style w:type="paragraph" w:styleId="Caption">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7DAD625-CA87-F642-B0AE-D00CA89D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24021</Words>
  <Characters>136920</Characters>
  <Application>Microsoft Macintosh Word</Application>
  <DocSecurity>0</DocSecurity>
  <Lines>1141</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FERNANDO ARAMBULA</cp:lastModifiedBy>
  <cp:revision>84</cp:revision>
  <dcterms:created xsi:type="dcterms:W3CDTF">2015-06-24T16:15:00Z</dcterms:created>
  <dcterms:modified xsi:type="dcterms:W3CDTF">2015-06-25T03:20:00Z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