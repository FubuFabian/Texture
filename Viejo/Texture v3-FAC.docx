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A2911" w14:textId="385826B5" w:rsidR="00994DAC" w:rsidRDefault="00994DAC" w:rsidP="0008311B">
      <w:pPr>
        <w:jc w:val="both"/>
        <w:rPr>
          <w:ins w:id="0" w:author="FERNANDO ARAMBULA" w:date="2015-06-04T14:14:00Z"/>
          <w:b/>
        </w:rPr>
      </w:pPr>
      <w:del w:id="1" w:author="FERNANDO ARAMBULA" w:date="2015-06-04T13:36:00Z">
        <w:r w:rsidRPr="006D4304" w:rsidDel="00BC2C3D">
          <w:rPr>
            <w:b/>
          </w:rPr>
          <w:delText xml:space="preserve">Using </w:delText>
        </w:r>
      </w:del>
      <w:ins w:id="2" w:author="FERNANDO ARAMBULA" w:date="2015-06-04T13:36:00Z">
        <w:r w:rsidR="00BC2C3D">
          <w:rPr>
            <w:b/>
          </w:rPr>
          <w:t xml:space="preserve">An </w:t>
        </w:r>
      </w:ins>
      <w:ins w:id="3" w:author="FERNANDO ARAMBULA" w:date="2015-06-04T22:31:00Z">
        <w:r w:rsidR="008754C6">
          <w:rPr>
            <w:b/>
          </w:rPr>
          <w:t xml:space="preserve">extended </w:t>
        </w:r>
      </w:ins>
      <w:ins w:id="4" w:author="FERNANDO ARAMBULA" w:date="2015-06-04T13:36:00Z">
        <w:r w:rsidR="00BC2C3D">
          <w:rPr>
            <w:b/>
          </w:rPr>
          <w:t xml:space="preserve">analysis </w:t>
        </w:r>
        <w:proofErr w:type="gramStart"/>
        <w:r w:rsidR="00BC2C3D">
          <w:rPr>
            <w:b/>
          </w:rPr>
          <w:t xml:space="preserve">of </w:t>
        </w:r>
        <w:r w:rsidR="00BC2C3D" w:rsidRPr="006D4304">
          <w:rPr>
            <w:b/>
          </w:rPr>
          <w:t xml:space="preserve"> </w:t>
        </w:r>
        <w:r w:rsidR="00BC2C3D">
          <w:rPr>
            <w:b/>
          </w:rPr>
          <w:t>t</w:t>
        </w:r>
      </w:ins>
      <w:proofErr w:type="gramEnd"/>
      <w:del w:id="5" w:author="FERNANDO ARAMBULA" w:date="2015-06-04T13:36:00Z">
        <w:r w:rsidRPr="006D4304" w:rsidDel="00BC2C3D">
          <w:rPr>
            <w:b/>
          </w:rPr>
          <w:delText>T</w:delText>
        </w:r>
      </w:del>
      <w:r w:rsidRPr="006D4304">
        <w:rPr>
          <w:b/>
        </w:rPr>
        <w:t xml:space="preserve">exture Descriptors to Improve the Results of </w:t>
      </w:r>
      <w:ins w:id="6" w:author="FERNANDO ARAMBULA" w:date="2015-06-05T12:41:00Z">
        <w:r w:rsidR="00163AB5">
          <w:rPr>
            <w:b/>
          </w:rPr>
          <w:t xml:space="preserve">automatic </w:t>
        </w:r>
      </w:ins>
      <w:r w:rsidRPr="006D4304">
        <w:rPr>
          <w:b/>
        </w:rPr>
        <w:t>Breast Tumor Segmentations in Ultrasound Images</w:t>
      </w:r>
    </w:p>
    <w:p w14:paraId="7EBA15FA" w14:textId="6FC5BC2E" w:rsidR="00DF1CBF" w:rsidRPr="006D4304" w:rsidRDefault="00F946D8" w:rsidP="0008311B">
      <w:pPr>
        <w:jc w:val="both"/>
        <w:rPr>
          <w:b/>
        </w:rPr>
      </w:pPr>
      <w:proofErr w:type="spellStart"/>
      <w:ins w:id="7" w:author="FERNANDO ARAMBULA" w:date="2015-06-04T14:14:00Z">
        <w:r>
          <w:rPr>
            <w:b/>
          </w:rPr>
          <w:t>Fabián</w:t>
        </w:r>
        <w:proofErr w:type="spellEnd"/>
        <w:r>
          <w:rPr>
            <w:b/>
          </w:rPr>
          <w:t xml:space="preserve"> Torres, Fernando </w:t>
        </w:r>
        <w:proofErr w:type="spellStart"/>
        <w:r>
          <w:rPr>
            <w:b/>
          </w:rPr>
          <w:t>Ar</w:t>
        </w:r>
      </w:ins>
      <w:ins w:id="8" w:author="FERNANDO ARAMBULA" w:date="2015-06-04T22:31:00Z">
        <w:r>
          <w:rPr>
            <w:b/>
          </w:rPr>
          <w:t>á</w:t>
        </w:r>
      </w:ins>
      <w:ins w:id="9" w:author="FERNANDO ARAMBULA" w:date="2015-06-04T14:14:00Z">
        <w:r w:rsidR="00DF1CBF">
          <w:rPr>
            <w:b/>
          </w:rPr>
          <w:t>mbula</w:t>
        </w:r>
        <w:proofErr w:type="spellEnd"/>
        <w:r w:rsidR="00DF1CBF">
          <w:rPr>
            <w:b/>
          </w:rPr>
          <w:t>, Ping-Lang Yen</w:t>
        </w:r>
      </w:ins>
    </w:p>
    <w:p w14:paraId="141639C9" w14:textId="77777777" w:rsidR="00994DAC" w:rsidRPr="006D4304" w:rsidRDefault="00994DAC" w:rsidP="0008311B">
      <w:pPr>
        <w:jc w:val="both"/>
        <w:rPr>
          <w:b/>
        </w:rPr>
      </w:pPr>
      <w:r w:rsidRPr="006D4304">
        <w:rPr>
          <w:b/>
        </w:rPr>
        <w:t>Abstract</w:t>
      </w:r>
    </w:p>
    <w:p w14:paraId="33B387DF" w14:textId="77777777" w:rsidR="00994DAC" w:rsidRDefault="00994DAC" w:rsidP="0008311B">
      <w:pPr>
        <w:jc w:val="both"/>
      </w:pPr>
      <w:r>
        <w:t>Texture analysis in ultrasound images has been widely used in the medical field to extract relevant information that may help to differentiate several pathologies from healthy tissue, such as breast cancer. Some texture descriptors have been used to improve the results of breast tumor segmentations in ultrasound images. We present an evaluation of the ability of different texture descriptors to enhance the contrast between breast tumors and healthy tissue</w:t>
      </w:r>
      <w:r w:rsidR="00FF421B">
        <w:t xml:space="preserve"> in ultrasound images</w:t>
      </w:r>
      <w:r>
        <w:t xml:space="preserve"> and how they affect the segmentation results. In this work we evaluate descriptors extracted from the analysis of the histogram, co-occurrence and run-length matrices. The contrast between the tumor region and healthy tissue was evaluated using the signal to noise ratio (SNR), contrast to noise ratio (CNR), </w:t>
      </w:r>
      <w:r w:rsidR="00835C06">
        <w:t xml:space="preserve">histogram intersection and </w:t>
      </w:r>
      <w:proofErr w:type="spellStart"/>
      <w:r w:rsidR="00835C06">
        <w:t>Minkowski</w:t>
      </w:r>
      <w:proofErr w:type="spellEnd"/>
      <w:r w:rsidR="00835C06">
        <w:t>-form Distance between the tumor region and healthy tissue histograms</w:t>
      </w:r>
      <w:r>
        <w:t xml:space="preserve">. We implement a probabilistic segmentation method in order to evaluate the changes in the accuracy, sensibility, specificity, positive predictive value (PPV) and negative predicted value (NPV) of the method when using different texture </w:t>
      </w:r>
      <w:commentRangeStart w:id="10"/>
      <w:r>
        <w:t>descriptors</w:t>
      </w:r>
      <w:commentRangeEnd w:id="10"/>
      <w:r w:rsidR="00BC2C3D">
        <w:rPr>
          <w:rStyle w:val="CommentReference"/>
        </w:rPr>
        <w:commentReference w:id="10"/>
      </w:r>
      <w:r>
        <w:t xml:space="preserve">.  </w:t>
      </w:r>
    </w:p>
    <w:p w14:paraId="0970442A" w14:textId="77777777" w:rsidR="00994DAC" w:rsidRPr="006D4304" w:rsidRDefault="00994DAC" w:rsidP="0008311B">
      <w:pPr>
        <w:jc w:val="both"/>
        <w:rPr>
          <w:b/>
        </w:rPr>
      </w:pPr>
      <w:r w:rsidRPr="006D4304">
        <w:rPr>
          <w:b/>
        </w:rPr>
        <w:t>Introduction</w:t>
      </w:r>
    </w:p>
    <w:p w14:paraId="32F3C40B" w14:textId="6F23629B" w:rsidR="00994DAC" w:rsidRDefault="00994DAC" w:rsidP="0008311B">
      <w:pPr>
        <w:jc w:val="both"/>
      </w:pPr>
      <w:r>
        <w:t xml:space="preserve">Since breast cancer has become the number one cause of death among women around the world, it is important to have accurate diagnostic methods to improve the prognosis of the patient </w:t>
      </w:r>
      <w:r>
        <w:fldChar w:fldCharType="begin" w:fldLock="1"/>
      </w:r>
      <w: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"(Jiao &amp; Wang, 2011)", "plainTextFormattedCitation" : "(Jiao &amp; Wang, 2011)", "previouslyFormattedCitation" : "(Jiao &amp; Wang, 2011)" }, "properties" : { "noteIndex" : 0 }, "schema" : "https://github.com/citation-style-language/schema/raw/master/csl-citation.json" }</w:instrText>
      </w:r>
      <w:r>
        <w:fldChar w:fldCharType="separate"/>
      </w:r>
      <w:r w:rsidRPr="006F338C">
        <w:rPr>
          <w:noProof/>
        </w:rPr>
        <w:t>(Jiao &amp; Wang, 2011)</w:t>
      </w:r>
      <w:r>
        <w:fldChar w:fldCharType="end"/>
      </w:r>
      <w:r>
        <w:t>. Although biopsy is the gold standard for cancer diagnosis, minimal invasion methods for diagnosis are preferred in order to reduce further complications; for this reason, several diagnostic methods using ultra</w:t>
      </w:r>
      <w:r w:rsidR="003D4F00">
        <w:t>sound images have been proposed. C</w:t>
      </w:r>
      <w:r>
        <w:t xml:space="preserve">urrently ultrasound is responsible for about one in five of all diagnostic images </w:t>
      </w:r>
      <w:r>
        <w:fldChar w:fldCharType="begin" w:fldLock="1"/>
      </w:r>
      <w: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"(Halliwell, 2010)", "plainTextFormattedCitation" : "(Halliwell, 2010)", "previouslyFormattedCitation" : "(Halliwell, 2010)" }, "properties" : { "noteIndex" : 0 }, "schema" : "https://github.com/citation-style-language/schema/raw/master/csl-citation.json" }</w:instrText>
      </w:r>
      <w:r>
        <w:fldChar w:fldCharType="separate"/>
      </w:r>
      <w:r w:rsidRPr="006A1B0D">
        <w:rPr>
          <w:noProof/>
        </w:rPr>
        <w:t>(Halliwell, 2010)</w:t>
      </w:r>
      <w:r>
        <w:fldChar w:fldCharType="end"/>
      </w:r>
      <w:r>
        <w:t xml:space="preserve">, but </w:t>
      </w:r>
      <w:ins w:id="11" w:author="FERNANDO ARAMBULA" w:date="2015-06-04T13:36:00Z">
        <w:r w:rsidR="00AB0EB5">
          <w:t>t</w:t>
        </w:r>
      </w:ins>
      <w:r>
        <w:t xml:space="preserve">he visualization of lesions in ultrasound breast images is a difficult task due to some intrinsic characteristics of the images like speckle, acoustic shadows and blurry edges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Chang, Wu, Moon, &amp; Wu, 2003)", "plainTextFormattedCitation" : "(Chen, Chang, Wu, Moon, &amp; Wu, 2003)", "previouslyFormattedCitation" : "(Chen, Chang, Wu, Moon, &amp; Wu, 2003)" }, "properties" : { "noteIndex" : 0 }, "schema" : "https://github.com/citation-style-language/schema/raw/master/csl-citation.json" }</w:instrText>
      </w:r>
      <w:r>
        <w:fldChar w:fldCharType="separate"/>
      </w:r>
      <w:r w:rsidR="00F422BE" w:rsidRPr="00F422BE">
        <w:rPr>
          <w:noProof/>
        </w:rPr>
        <w:t>(Chen, Chang, Wu, Moon, &amp; Wu, 2003)</w:t>
      </w:r>
      <w:r>
        <w:fldChar w:fldCharType="end"/>
      </w:r>
      <w:r>
        <w:t xml:space="preserve">. </w:t>
      </w:r>
    </w:p>
    <w:p w14:paraId="4CB4AA18" w14:textId="77777777" w:rsidR="00994DAC" w:rsidRDefault="00994DAC" w:rsidP="0008311B">
      <w:pPr>
        <w:jc w:val="both"/>
      </w:pPr>
      <w:r>
        <w:t xml:space="preserve">Texture analysis refers to the characterization of regions in an image by their texture content, quantifying intuitive qualities described as roughness, smoothness, silkiness and bumpiness </w:t>
      </w:r>
      <w:r>
        <w:fldChar w:fldCharType="begin" w:fldLock="1"/>
      </w:r>
      <w: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"(Rajaei, Dallalzadeh, &amp; Rangarajan, 2012)", "plainTextFormattedCitation" : "(Rajaei, Dallalzadeh, &amp; Rangarajan, 2012)", "previouslyFormattedCitation" : "(Rajaei, Dallalzadeh, &amp; Rangarajan, 2012)" }, "properties" : { "noteIndex" : 0 }, "schema" : "https://github.com/citation-style-language/schema/raw/master/csl-citation.json" }</w:instrText>
      </w:r>
      <w:r>
        <w:fldChar w:fldCharType="separate"/>
      </w:r>
      <w:r w:rsidRPr="00C0202A">
        <w:rPr>
          <w:noProof/>
        </w:rPr>
        <w:t>(Rajaei, Dallalzadeh, &amp; Rangarajan, 2012)</w:t>
      </w:r>
      <w:r>
        <w:fldChar w:fldCharType="end"/>
      </w:r>
      <w:r>
        <w:t xml:space="preserve">. In ultrasound images echo patterns are generally referred as a kind of texture </w:t>
      </w:r>
      <w:r>
        <w:fldChar w:fldCharType="begin" w:fldLock="1"/>
      </w:r>
      <w:r w:rsidR="0054365E">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Wu, Li, &amp; Yeh, 2011)", "plainTextFormattedCitation" : "(Liao, Wu, Li, &amp; Yeh, 2011)", "previouslyFormattedCitation" : "(Liao, Wu, Li, &amp; Yeh, 2011)" }, "properties" : { "noteIndex" : 0 }, "schema" : "https://github.com/citation-style-language/schema/raw/master/csl-citation.json" }</w:instrText>
      </w:r>
      <w:r>
        <w:fldChar w:fldCharType="separate"/>
      </w:r>
      <w:r w:rsidR="004A11AA" w:rsidRPr="004A11AA">
        <w:rPr>
          <w:noProof/>
        </w:rPr>
        <w:t>(Liao, Wu, Li, &amp; Yeh, 2011)</w:t>
      </w:r>
      <w:r>
        <w:fldChar w:fldCharType="end"/>
      </w:r>
      <w:r>
        <w:t xml:space="preserve">; a good breast tumor segmentation method in ultrasound images should take into account texture features in order to differentiate tumors from other objects with similar gray intensities like glands and </w:t>
      </w:r>
      <w:r w:rsidRPr="005240FE">
        <w:t>acoustic shadows</w:t>
      </w:r>
      <w:r>
        <w:t xml:space="preserve">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C0202A">
        <w:rPr>
          <w:noProof/>
        </w:rPr>
        <w:t>(Madabhushi &amp; Metaxas, 2003)</w:t>
      </w:r>
      <w:r>
        <w:fldChar w:fldCharType="end"/>
      </w:r>
      <w:r>
        <w:t>, but texture analysis in ultras</w:t>
      </w:r>
      <w:r w:rsidR="00835C06">
        <w:t>ound images is not an easy task</w:t>
      </w:r>
      <w:r>
        <w:t xml:space="preserve"> and many texture metrics have been used to model the echo patterns in breast tumors. Several automatic and semi-automatic segmentation methods using pixel intensity along with texture information have been proposed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6A1B0D">
        <w:rPr>
          <w:noProof/>
        </w:rPr>
        <w:t>(Madabhushi &amp; Metaxas, 2003)</w:t>
      </w:r>
      <w:r>
        <w:fldChar w:fldCharType="end"/>
      </w:r>
      <w:r>
        <w:t xml:space="preserve">. Some of these methods use first-order texture descriptors obtained from histogram statistics </w:t>
      </w:r>
      <w:r>
        <w:fldChar w:fldCharType="begin" w:fldLock="1"/>
      </w:r>
      <w:r w:rsidR="00A22A3B">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Chen, &amp; Woo, 2008; Madabhushi &amp; Metaxas, 2003)", "plainTextFormattedCitation" : "(S.-F. Huang, Chen, &amp; Woo, 2008; Madabhushi &amp; Metaxas, 2003)", "previouslyFormattedCitation" : "(S.-F. Huang, Chen, &amp; Woo, 2008; Madabhushi &amp; Metaxas, 2003)" }, "properties" : { "noteIndex" : 0 }, "schema" : "https://github.com/citation-style-language/schema/raw/master/csl-citation.json" }</w:instrText>
      </w:r>
      <w:r>
        <w:fldChar w:fldCharType="separate"/>
      </w:r>
      <w:r w:rsidR="00A22A3B" w:rsidRPr="00A22A3B">
        <w:rPr>
          <w:noProof/>
        </w:rPr>
        <w:t>(S.-F. Huang, Chen, &amp; Woo, 2008; Madabhushi &amp; Metaxas, 2003)</w:t>
      </w:r>
      <w:r>
        <w:fldChar w:fldCharType="end"/>
      </w:r>
      <w:r>
        <w:t xml:space="preserve">, but these descriptors are not able to give a good texture description in ultrasound images because they do not take into account the spatial relation between pixels and gray-levels </w:t>
      </w:r>
      <w:r>
        <w:fldChar w:fldCharType="begin" w:fldLock="1"/>
      </w:r>
      <w: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"http://www.mendeley.com/documents/?uuid=e1220841-ebc3-4dfc-82ba-86fb9bd2ef97" ] } ], "mendeley" : { "formattedCitation" : "(Bader et al., 2000)", "plainTextFormattedCitation" : "(Bader et al., 2000)", "previouslyFormattedCitation" : "(Bader et al., 2000)" }, "properties" : { "noteIndex" : 0 }, "schema" : "https://github.com/citation-style-language/schema/raw/master/csl-citation.json" }</w:instrText>
      </w:r>
      <w:r>
        <w:fldChar w:fldCharType="separate"/>
      </w:r>
      <w:r w:rsidRPr="009F4277">
        <w:rPr>
          <w:noProof/>
        </w:rPr>
        <w:t>(Bader et al., 2000)</w:t>
      </w:r>
      <w:r>
        <w:fldChar w:fldCharType="end"/>
      </w:r>
      <w:r>
        <w:t xml:space="preserve">; because of this, other proposed methods use </w:t>
      </w:r>
      <w:r>
        <w:lastRenderedPageBreak/>
        <w:t xml:space="preserve">second-order texture descriptors extracted from co-occurrence matrices statistics </w:t>
      </w:r>
      <w:r>
        <w:fldChar w:fldCharType="begin" w:fldLock="1"/>
      </w:r>
      <w: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fldChar w:fldCharType="separate"/>
      </w:r>
      <w:r w:rsidRPr="006A3775">
        <w:rPr>
          <w:noProof/>
        </w:rPr>
        <w:t>(Liu et al., 2010)</w:t>
      </w:r>
      <w:r>
        <w:fldChar w:fldCharType="end"/>
      </w:r>
      <w:r>
        <w:t xml:space="preserve">, but </w:t>
      </w:r>
      <w:r w:rsidRPr="005240FE">
        <w:t>the computational cost for computing the c</w:t>
      </w:r>
      <w:r w:rsidRPr="005240FE">
        <w:rPr>
          <w:rPrChange w:id="12" w:author="FERNANDO ARAMBULA" w:date="2015-06-05T13:29:00Z">
            <w:rPr/>
          </w:rPrChange>
        </w:rPr>
        <w:t>o-occurrence matrix is very high and much more demanding while working in per-pixel computation</w:t>
      </w:r>
      <w:r>
        <w:t xml:space="preserve">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9F4277">
        <w:rPr>
          <w:noProof/>
        </w:rPr>
        <w:t>(F. Igual R. Mayo &amp; M.Ujaldon, 2008)</w:t>
      </w:r>
      <w:r>
        <w:fldChar w:fldCharType="end"/>
      </w:r>
      <w:r>
        <w:t>. Other texture descriptors extracted from run-length matrices statistic</w:t>
      </w:r>
      <w:r w:rsidR="00FF421B">
        <w:t>s</w:t>
      </w:r>
      <w:r>
        <w:t xml:space="preserve"> have been used for breast tumor classification in ultrasound </w:t>
      </w:r>
      <w:r w:rsidRPr="003A3C8E">
        <w:t>images</w:t>
      </w:r>
      <w:r>
        <w:t>.</w:t>
      </w:r>
    </w:p>
    <w:p w14:paraId="49EE3B3A" w14:textId="6BDAD15E" w:rsidR="00994DAC" w:rsidRDefault="00994DAC" w:rsidP="0008311B">
      <w:pPr>
        <w:jc w:val="both"/>
      </w:pPr>
      <w:r>
        <w:t xml:space="preserve">Texture is a rich source of visual information and there are a number of methods for texture representation, because of this, it is difficult to define the properties that can be used to effectively distinguish textures found in a given image </w:t>
      </w:r>
      <w:r>
        <w:fldChar w:fldCharType="begin" w:fldLock="1"/>
      </w:r>
      <w: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"(Yassine, Belfkih, Najah, &amp; Zenkouar, 2010)", "plainTextFormattedCitation" : "(Yassine, Belfkih, Najah, &amp; Zenkouar, 2010)", "previouslyFormattedCitation" : "(Yassine, Belfkih, Najah, &amp; Zenkouar, 2010)" }, "properties" : { "noteIndex" : 0 }, "schema" : "https://github.com/citation-style-language/schema/raw/master/csl-citation.json" }</w:instrText>
      </w:r>
      <w:r>
        <w:fldChar w:fldCharType="separate"/>
      </w:r>
      <w:r w:rsidRPr="00985559">
        <w:rPr>
          <w:noProof/>
        </w:rPr>
        <w:t>(Yassine, Belfkih, Najah, &amp; Zenkouar, 2010)</w:t>
      </w:r>
      <w:r>
        <w:fldChar w:fldCharType="end"/>
      </w:r>
      <w:r>
        <w:t xml:space="preserve">. For this reason, it is important to evaluate which texture descriptor is the one that improves the outcome of the segmentation method. </w:t>
      </w:r>
      <w:r w:rsidRPr="007533DB">
        <w:rPr>
          <w:highlight w:val="yellow"/>
          <w:rPrChange w:id="13" w:author="FERNANDO ARAMBULA" w:date="2015-06-04T14:20:00Z">
            <w:rPr/>
          </w:rPrChange>
        </w:rPr>
        <w:t xml:space="preserve">Except for the work done by Liao </w:t>
      </w:r>
      <w:r w:rsidRPr="007533DB">
        <w:rPr>
          <w:i/>
          <w:highlight w:val="yellow"/>
          <w:rPrChange w:id="14" w:author="FERNANDO ARAMBULA" w:date="2015-06-04T14:20:00Z">
            <w:rPr>
              <w:i/>
            </w:rPr>
          </w:rPrChange>
        </w:rPr>
        <w:t>et al.</w:t>
      </w:r>
      <w:r w:rsidRPr="007533DB">
        <w:rPr>
          <w:highlight w:val="yellow"/>
          <w:rPrChange w:id="15" w:author="FERNANDO ARAMBULA" w:date="2015-06-04T14:20:00Z">
            <w:rPr/>
          </w:rPrChange>
        </w:rPr>
        <w:t xml:space="preserve"> in </w:t>
      </w:r>
      <w:r w:rsidRPr="007533DB">
        <w:rPr>
          <w:highlight w:val="yellow"/>
          <w:rPrChange w:id="16" w:author="FERNANDO ARAMBULA" w:date="2015-06-04T14:20:00Z">
            <w:rPr/>
          </w:rPrChange>
        </w:rPr>
        <w:fldChar w:fldCharType="begin" w:fldLock="1"/>
      </w:r>
      <w:r w:rsidR="0054365E" w:rsidRPr="007533DB">
        <w:rPr>
          <w:highlight w:val="yellow"/>
          <w:rPrChange w:id="17" w:author="FERNANDO ARAMBULA" w:date="2015-06-04T14:20:00Z">
            <w:rPr/>
          </w:rPrChange>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7533DB">
        <w:rPr>
          <w:highlight w:val="yellow"/>
          <w:rPrChange w:id="18" w:author="FERNANDO ARAMBULA" w:date="2015-06-04T14:20:00Z">
            <w:rPr/>
          </w:rPrChange>
        </w:rPr>
        <w:fldChar w:fldCharType="separate"/>
      </w:r>
      <w:r w:rsidR="004A11AA" w:rsidRPr="007533DB">
        <w:rPr>
          <w:noProof/>
          <w:highlight w:val="yellow"/>
          <w:rPrChange w:id="19" w:author="FERNANDO ARAMBULA" w:date="2015-06-04T14:20:00Z">
            <w:rPr>
              <w:noProof/>
            </w:rPr>
          </w:rPrChange>
        </w:rPr>
        <w:t>(Liao et al., 2011)</w:t>
      </w:r>
      <w:r w:rsidRPr="007533DB">
        <w:rPr>
          <w:highlight w:val="yellow"/>
          <w:rPrChange w:id="20" w:author="FERNANDO ARAMBULA" w:date="2015-06-04T14:20:00Z">
            <w:rPr/>
          </w:rPrChange>
        </w:rPr>
        <w:fldChar w:fldCharType="end"/>
      </w:r>
      <w:r w:rsidRPr="007533DB">
        <w:rPr>
          <w:highlight w:val="yellow"/>
          <w:rPrChange w:id="21" w:author="FERNANDO ARAMBULA" w:date="2015-06-04T14:20:00Z">
            <w:rPr/>
          </w:rPrChange>
        </w:rPr>
        <w:t>, where they compare different texture descriptors extracted from co-occurrence matrices statistics, there is no work that evaluate</w:t>
      </w:r>
      <w:ins w:id="22" w:author="FERNANDO ARAMBULA" w:date="2015-06-04T13:41:00Z">
        <w:r w:rsidR="0080517A" w:rsidRPr="007533DB">
          <w:rPr>
            <w:highlight w:val="yellow"/>
            <w:rPrChange w:id="23" w:author="FERNANDO ARAMBULA" w:date="2015-06-04T14:20:00Z">
              <w:rPr/>
            </w:rPrChange>
          </w:rPr>
          <w:t>s</w:t>
        </w:r>
      </w:ins>
      <w:r w:rsidRPr="007533DB">
        <w:rPr>
          <w:highlight w:val="yellow"/>
          <w:rPrChange w:id="24" w:author="FERNANDO ARAMBULA" w:date="2015-06-04T14:20:00Z">
            <w:rPr/>
          </w:rPrChange>
        </w:rPr>
        <w:t xml:space="preserve"> the ability of different texture descriptors, extracted from first, second and higher order statistics, to improve the segmentation of tumors in breast ultrasound images by enhancing the contrast between the tumor region and the healthy tissue. </w:t>
      </w:r>
      <w:r w:rsidRPr="0074757D">
        <w:rPr>
          <w:highlight w:val="green"/>
          <w:rPrChange w:id="25" w:author="FERNANDO ARAMBULA" w:date="2015-06-04T22:37:00Z">
            <w:rPr/>
          </w:rPrChange>
        </w:rPr>
        <w:t>Here we evaluate texture descriptors extracted from histogram statistics, co</w:t>
      </w:r>
      <w:r w:rsidR="00FF421B" w:rsidRPr="0074757D">
        <w:rPr>
          <w:highlight w:val="green"/>
          <w:rPrChange w:id="26" w:author="FERNANDO ARAMBULA" w:date="2015-06-04T22:37:00Z">
            <w:rPr/>
          </w:rPrChange>
        </w:rPr>
        <w:t>-occurrence matrices statistics and</w:t>
      </w:r>
      <w:r w:rsidRPr="0074757D">
        <w:rPr>
          <w:highlight w:val="green"/>
          <w:rPrChange w:id="27" w:author="FERNANDO ARAMBULA" w:date="2015-06-04T22:37:00Z">
            <w:rPr/>
          </w:rPrChange>
        </w:rPr>
        <w:t xml:space="preserve"> run-length matrices statistics.</w:t>
      </w:r>
      <w:r>
        <w:t xml:space="preserve"> To evaluate the ability of these descriptors to enhance the contrast between the tumor region and the healthy tissue, we obtained a texture image using per-pixel computation using different texture descriptors and compare the signal to noise ratio (SNR), contrast to noise ratio (CNR), </w:t>
      </w:r>
      <w:r w:rsidR="00835C06">
        <w:t xml:space="preserve">histogram intersection and </w:t>
      </w:r>
      <w:proofErr w:type="spellStart"/>
      <w:r w:rsidR="00835C06">
        <w:t>Minkowski</w:t>
      </w:r>
      <w:proofErr w:type="spellEnd"/>
      <w:r w:rsidR="00835C06">
        <w:t xml:space="preserve">-form Distance between the tumor region and healthy tissue histograms </w:t>
      </w:r>
      <w:r>
        <w:t xml:space="preserve">in each image. </w:t>
      </w:r>
      <w:r w:rsidR="003D4F00">
        <w:t>We also</w:t>
      </w:r>
      <w:r>
        <w:t xml:space="preserve"> evaluate the ability of these descriptors to improve the segmentation results; we implemented a probabilistic segmentation method based on the work of </w:t>
      </w:r>
      <w:proofErr w:type="spellStart"/>
      <w:r>
        <w:t>Madabushi</w:t>
      </w:r>
      <w:proofErr w:type="spellEnd"/>
      <w:r>
        <w:t xml:space="preserve"> </w:t>
      </w:r>
      <w:r>
        <w:rPr>
          <w:i/>
        </w:rPr>
        <w:t>et al.</w:t>
      </w:r>
      <w:r>
        <w:t xml:space="preserve">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714DC">
        <w:rPr>
          <w:noProof/>
        </w:rPr>
        <w:t>(Madabhushi &amp; Metaxas, 2003)</w:t>
      </w:r>
      <w:r>
        <w:fldChar w:fldCharType="end"/>
      </w:r>
      <w:r>
        <w:t xml:space="preserve"> and compare the accuracy, sensibility, specificity, positive predictive value (PPV) and negative predicted value (NPV) of the method when using different texture descriptors.  </w:t>
      </w:r>
    </w:p>
    <w:p w14:paraId="5362F81C" w14:textId="77777777" w:rsidR="00994DAC" w:rsidRPr="006D4304" w:rsidRDefault="00994DAC" w:rsidP="0008311B">
      <w:pPr>
        <w:jc w:val="both"/>
        <w:rPr>
          <w:b/>
        </w:rPr>
      </w:pPr>
      <w:r w:rsidRPr="006D4304">
        <w:rPr>
          <w:b/>
        </w:rPr>
        <w:t>Methods</w:t>
      </w:r>
    </w:p>
    <w:p w14:paraId="16D5346C" w14:textId="77777777" w:rsidR="00994DAC" w:rsidRDefault="00994DAC" w:rsidP="0008311B">
      <w:pPr>
        <w:jc w:val="both"/>
      </w:pPr>
      <w:r>
        <w:t xml:space="preserve">All the texture and segmentation methods were implemented using </w:t>
      </w:r>
      <w:proofErr w:type="spellStart"/>
      <w:r>
        <w:t>Matlab</w:t>
      </w:r>
      <w:proofErr w:type="spellEnd"/>
      <w:r>
        <w:t xml:space="preserve"> in a </w:t>
      </w:r>
      <w:proofErr w:type="spellStart"/>
      <w:r>
        <w:t>MacPro</w:t>
      </w:r>
      <w:proofErr w:type="spellEnd"/>
      <w:r>
        <w:t xml:space="preserve"> with an Intel Xenon 2.8Ghz with 16 GB in RAM and Mac OSX 10.6 64bits operating system.</w:t>
      </w:r>
    </w:p>
    <w:p w14:paraId="0C48DC71" w14:textId="77777777" w:rsidR="004A11AA" w:rsidRPr="006D4304" w:rsidRDefault="00994DAC" w:rsidP="0008311B">
      <w:pPr>
        <w:jc w:val="both"/>
        <w:rPr>
          <w:b/>
        </w:rPr>
      </w:pPr>
      <w:r w:rsidRPr="006D4304">
        <w:rPr>
          <w:b/>
        </w:rPr>
        <w:t>Texture Analysis</w:t>
      </w:r>
    </w:p>
    <w:p w14:paraId="623DA048" w14:textId="77777777" w:rsidR="004A11AA" w:rsidRDefault="004A11AA" w:rsidP="003C5379">
      <w:pPr>
        <w:jc w:val="both"/>
      </w:pPr>
      <w:r>
        <w:t>Here we evaluate texture descriptors extracted from histogram sta</w:t>
      </w:r>
      <w:r w:rsidR="003C5379">
        <w:t xml:space="preserve">tistics, co-occurrence matrices </w:t>
      </w:r>
      <w:r w:rsidR="00FF421B">
        <w:t>statistics and</w:t>
      </w:r>
      <w:r>
        <w:t xml:space="preserve"> run-length matrices statistics.</w:t>
      </w:r>
    </w:p>
    <w:p w14:paraId="713AE410" w14:textId="77777777" w:rsidR="00994DAC" w:rsidRDefault="00994DAC" w:rsidP="0008311B">
      <w:pPr>
        <w:jc w:val="both"/>
      </w:pPr>
      <w:r>
        <w:t xml:space="preserve">First-order texture descriptors are extracted from the original image values; they do not consider the spatial relationships with neighborhood pixels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24912">
        <w:rPr>
          <w:noProof/>
        </w:rPr>
        <w:t>(Selvarajah &amp; Kodituwakku, 2011)</w:t>
      </w:r>
      <w:r>
        <w:fldChar w:fldCharType="end"/>
      </w:r>
      <w:r>
        <w:t xml:space="preserve">. The most frequently used first-order texture descriptors are central moments of the histogram </w:t>
      </w:r>
      <w:r>
        <w:fldChar w:fldCharType="begin" w:fldLock="1"/>
      </w:r>
      <w: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024912">
        <w:rPr>
          <w:noProof/>
        </w:rPr>
        <w:t>(Aggarwal &amp; Agrawal, 2012)</w:t>
      </w:r>
      <w:r>
        <w:fldChar w:fldCharType="end"/>
      </w:r>
      <w:r>
        <w:t xml:space="preserve">. These descriptors have been used for the segmentation and classification of breast tumors in ultrasound images; Huang </w:t>
      </w:r>
      <w:r>
        <w:rPr>
          <w:i/>
        </w:rPr>
        <w:t>et al</w:t>
      </w:r>
      <w:r>
        <w:t xml:space="preserve">. in </w:t>
      </w:r>
      <w:r>
        <w:fldChar w:fldCharType="begin" w:fldLock="1"/>
      </w:r>
      <w:r w:rsidR="00A22A3B">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fldChar w:fldCharType="separate"/>
      </w:r>
      <w:r w:rsidR="00A22A3B" w:rsidRPr="00A22A3B">
        <w:rPr>
          <w:noProof/>
        </w:rPr>
        <w:t>(S.-F. Huang et al., 2008)</w:t>
      </w:r>
      <w:r>
        <w:fldChar w:fldCharType="end"/>
      </w:r>
      <w:r>
        <w:t xml:space="preserve"> use the Mean and Entropy of the histogram to characterize the texture of breast tumors, also the Kurtosis and </w:t>
      </w:r>
      <w:proofErr w:type="spellStart"/>
      <w:r>
        <w:t>Skewness</w:t>
      </w:r>
      <w:proofErr w:type="spellEnd"/>
      <w:r>
        <w:t xml:space="preserve"> of the histogram have been used for tumor classification by </w:t>
      </w:r>
      <w:proofErr w:type="spellStart"/>
      <w:r>
        <w:t>Pilouras</w:t>
      </w:r>
      <w:proofErr w:type="spellEnd"/>
      <w:r>
        <w:t xml:space="preserve"> </w:t>
      </w:r>
      <w:r>
        <w:rPr>
          <w:i/>
        </w:rPr>
        <w:t xml:space="preserve">et al. </w:t>
      </w:r>
      <w:r>
        <w:t xml:space="preserve">in </w:t>
      </w:r>
      <w:r>
        <w:fldChar w:fldCharType="begin" w:fldLock="1"/>
      </w:r>
      <w:r w:rsidR="00867FF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Kalatzis, Dimitropoulos, &amp; Cavouras, 2004)", "plainTextFormattedCitation" : "(Piliouras, Kalatzis, Dimitropoulos, &amp; Cavouras, 2004)", "previouslyFormattedCitation" : "(Piliouras, Kalatzis, Dimitropoulos, &amp; Cavouras, 2004)" }, "properties" : { "noteIndex" : 0 }, "schema" : "https://github.com/citation-style-language/schema/raw/master/csl-citation.json" }</w:instrText>
      </w:r>
      <w:r>
        <w:fldChar w:fldCharType="separate"/>
      </w:r>
      <w:r w:rsidR="00F422BE" w:rsidRPr="00F422BE">
        <w:rPr>
          <w:noProof/>
        </w:rPr>
        <w:t>(Piliouras, Kalatzis, Dimitropoulos, &amp; Cavouras, 2004)</w:t>
      </w:r>
      <w:r>
        <w:fldChar w:fldCharType="end"/>
      </w:r>
      <w:r>
        <w:t xml:space="preserve">. Other descriptors extracted from the image original values have been used, in </w:t>
      </w:r>
      <w:r>
        <w:fldChar w:fldCharType="begin" w:fldLock="1"/>
      </w:r>
      <w:r w:rsidR="004A11A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1F0667">
        <w:rPr>
          <w:noProof/>
        </w:rPr>
        <w:t xml:space="preserve">(Madabhushi &amp; Metaxas, </w:t>
      </w:r>
      <w:r w:rsidRPr="001F0667">
        <w:rPr>
          <w:noProof/>
        </w:rPr>
        <w:lastRenderedPageBreak/>
        <w:t>2003)</w:t>
      </w:r>
      <w:r>
        <w:fldChar w:fldCharType="end"/>
      </w:r>
      <w:r>
        <w:t xml:space="preserve"> they use the difference of the intensity of each pixel with the mean of its neighborhood</w:t>
      </w:r>
      <w:r w:rsidR="00DE1928">
        <w:t xml:space="preserve"> as texture descriptor</w:t>
      </w:r>
      <w:r>
        <w:t xml:space="preserve">.   </w:t>
      </w:r>
    </w:p>
    <w:p w14:paraId="7B4C27F4" w14:textId="77777777" w:rsidR="00767FB2" w:rsidRDefault="004A11AA" w:rsidP="0008311B">
      <w:pPr>
        <w:jc w:val="both"/>
      </w:pPr>
      <w:r>
        <w:t>The gray-level co-occurrence matrix (GLCM) describes how frequently two gray-leve</w:t>
      </w:r>
      <w:r w:rsidR="0054365E">
        <w:t>l</w:t>
      </w:r>
      <w:r>
        <w:t xml:space="preserve">s appear in a window separated by a given distance and </w:t>
      </w:r>
      <w:r w:rsidR="0054365E">
        <w:t xml:space="preserve">a given </w:t>
      </w:r>
      <w:r>
        <w:t xml:space="preserve">angle </w:t>
      </w:r>
      <w:r>
        <w:fldChar w:fldCharType="begin" w:fldLock="1"/>
      </w:r>
      <w:r w:rsidR="0054365E">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"(Aggarwal &amp; Agrawal, 2012)", "plainTextFormattedCitation" : "(Aggarwal &amp; Agrawal, 2012)", "previouslyFormattedCitation" : "(Aggarwal &amp; Agrawal, 2012)" }, "properties" : { "noteIndex" : 0 }, "schema" : "https://github.com/citation-style-language/schema/raw/master/csl-citation.json" }</w:instrText>
      </w:r>
      <w:r>
        <w:fldChar w:fldCharType="separate"/>
      </w:r>
      <w:r w:rsidRPr="004A11AA">
        <w:rPr>
          <w:noProof/>
        </w:rPr>
        <w:t>(Aggarwal &amp; Agrawal, 2012)</w:t>
      </w:r>
      <w:r>
        <w:fldChar w:fldCharType="end"/>
      </w:r>
      <w:r>
        <w:t xml:space="preserve">. </w:t>
      </w:r>
      <w:r w:rsidR="0054365E">
        <w:t xml:space="preserve">Second-order texture descriptors computed from the analysis of the co-occurrence matrices have been proposed in </w:t>
      </w:r>
      <w:r w:rsidR="0054365E">
        <w:fldChar w:fldCharType="begin" w:fldLock="1"/>
      </w:r>
      <w:r w:rsidR="006D6446">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54365E">
        <w:fldChar w:fldCharType="separate"/>
      </w:r>
      <w:r w:rsidR="0054365E" w:rsidRPr="0054365E">
        <w:rPr>
          <w:noProof/>
        </w:rPr>
        <w:t>(Haralick, 1979)</w:t>
      </w:r>
      <w:r w:rsidR="0054365E">
        <w:fldChar w:fldCharType="end"/>
      </w:r>
      <w:r w:rsidR="0054365E">
        <w:t xml:space="preserve"> by </w:t>
      </w:r>
      <w:proofErr w:type="spellStart"/>
      <w:r w:rsidR="0054365E">
        <w:t>Haralick</w:t>
      </w:r>
      <w:proofErr w:type="spellEnd"/>
      <w:r w:rsidR="0054365E">
        <w:t xml:space="preserve"> </w:t>
      </w:r>
      <w:r w:rsidR="0054365E">
        <w:rPr>
          <w:i/>
        </w:rPr>
        <w:t>et al.</w:t>
      </w:r>
      <w:r w:rsidR="0054365E">
        <w:t xml:space="preserve"> Some of these texture descriptors have been used for the segmentation and cla</w:t>
      </w:r>
      <w:r w:rsidR="00926BF5">
        <w:t>ssification of breast tumors; L</w:t>
      </w:r>
      <w:r w:rsidR="0054365E">
        <w:t>i</w:t>
      </w:r>
      <w:r w:rsidR="00926BF5">
        <w:t>u</w:t>
      </w:r>
      <w:r w:rsidR="0054365E">
        <w:t xml:space="preserve"> </w:t>
      </w:r>
      <w:r w:rsidR="0054365E">
        <w:rPr>
          <w:i/>
        </w:rPr>
        <w:t>et al.</w:t>
      </w:r>
      <w:r w:rsidR="0054365E">
        <w:t xml:space="preserve"> use the entropy and contrast of the co-occurrence matrix for breast tumor segmentation</w:t>
      </w:r>
      <w:r w:rsidR="00926BF5">
        <w:t xml:space="preserve"> in </w:t>
      </w:r>
      <w:r w:rsidR="00926BF5">
        <w:fldChar w:fldCharType="begin" w:fldLock="1"/>
      </w:r>
      <w:r w:rsidR="00926BF5">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926BF5">
        <w:fldChar w:fldCharType="separate"/>
      </w:r>
      <w:r w:rsidR="00926BF5" w:rsidRPr="00926BF5">
        <w:rPr>
          <w:noProof/>
        </w:rPr>
        <w:t>(Liu et al., 2010)</w:t>
      </w:r>
      <w:r w:rsidR="00926BF5">
        <w:fldChar w:fldCharType="end"/>
      </w:r>
      <w:r w:rsidR="006D6446">
        <w:t xml:space="preserve">. Liao </w:t>
      </w:r>
      <w:r w:rsidR="006D6446">
        <w:rPr>
          <w:i/>
        </w:rPr>
        <w:t xml:space="preserve">et al. </w:t>
      </w:r>
      <w:r w:rsidR="006D6446">
        <w:t xml:space="preserve"> evaluate the ability of the homogeneity, contrast, energy and variance of the co-occurrence matrix  to enhance the contrast of tumors in breast ultrasound images, concluding that the variance of the co-occurrence matrix is the best texture descriptor of the four to be used in breast tumor contrast enhancement in ultrasound images </w:t>
      </w:r>
      <w:r w:rsidR="006D6446">
        <w:fldChar w:fldCharType="begin" w:fldLock="1"/>
      </w:r>
      <w:r w:rsidR="006D6446">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6D6446">
        <w:fldChar w:fldCharType="separate"/>
      </w:r>
      <w:r w:rsidR="006D6446" w:rsidRPr="006D6446">
        <w:rPr>
          <w:noProof/>
        </w:rPr>
        <w:t>(Liao et al., 2011)</w:t>
      </w:r>
      <w:r w:rsidR="006D6446">
        <w:fldChar w:fldCharType="end"/>
      </w:r>
      <w:r w:rsidR="006D6446">
        <w:t>. Although these descriptors take into account the spatial relationship betwee</w:t>
      </w:r>
      <w:r w:rsidR="00DE1928">
        <w:t>n</w:t>
      </w:r>
      <w:r w:rsidR="006D6446">
        <w:t xml:space="preserve"> pixels the computational cost of computing the co-occurrence matrix is very high compared to first order descriptors </w:t>
      </w:r>
      <w:r w:rsidR="006D6446">
        <w:fldChar w:fldCharType="begin" w:fldLock="1"/>
      </w:r>
      <w:r w:rsidR="0008311B">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rsidR="006D6446">
        <w:fldChar w:fldCharType="separate"/>
      </w:r>
      <w:r w:rsidR="006D6446" w:rsidRPr="006D6446">
        <w:rPr>
          <w:noProof/>
        </w:rPr>
        <w:t>(F. Igual R. Mayo &amp; M.Ujaldon, 2008)</w:t>
      </w:r>
      <w:r w:rsidR="006D6446">
        <w:fldChar w:fldCharType="end"/>
      </w:r>
      <w:r w:rsidR="006D6446">
        <w:t xml:space="preserve">. </w:t>
      </w:r>
    </w:p>
    <w:p w14:paraId="33A5BC72" w14:textId="77777777" w:rsidR="00835C06" w:rsidRPr="004163D9" w:rsidRDefault="0008311B" w:rsidP="00767FB2">
      <w:pPr>
        <w:jc w:val="both"/>
        <w:rPr>
          <w:color w:val="FF0000"/>
        </w:rPr>
      </w:pPr>
      <w:r>
        <w:t xml:space="preserve">Another method to characterize texture that also takes into account the spatial relationship between pixels, but with a lower computational cost than the co-occurrence analysis </w:t>
      </w:r>
      <w:r>
        <w:fldChar w:fldCharType="begin" w:fldLock="1"/>
      </w:r>
      <w:r>
        <w:instrText>ADDIN CSL_CITATION { "citationItems" : [ { "id" : "ITEM-1", "itemData" : { "author" : [ { "dropping-particle" : "", "family" : "F. Igual R. Mayo", "given" : "T Hartley U Catalyurek A Ruiz", "non-dropping-particle" : "", "parse-names" : false, "suffix" : "" }, { "dropping-particle" : "", "family" : "M.Ujaldon", "given" : "", "non-dropping-particle" : "", "parse-names" : false, "suffix" : "" } ], "container-title" : "9th Int\ufffd. Workshop on State-of-the-Art in Science and Parallel Computing, Trondheim, Norway", "id" : "ITEM-1", "issued" : { "date-parts" : [ [ "2008" ] ] }, "title" : "Optimizing Co-Occurrence Matrices on Graphics Processors Using Sparse Representations", "type" : "paper-conference" }, "uris" : [ "http://www.mendeley.com/documents/?uuid=46ba175a-ca38-4a8d-9e12-581a0c7fc10f" ] } ], "mendeley" : { "formattedCitation" : "(F. Igual R. Mayo &amp; M.Ujaldon, 2008)", "plainTextFormattedCitation" : "(F. Igual R. Mayo &amp; M.Ujaldon, 2008)", "previouslyFormattedCitation" : "(F. Igual R. Mayo &amp; M.Ujaldon, 2008)" }, "properties" : { "noteIndex" : 0 }, "schema" : "https://github.com/citation-style-language/schema/raw/master/csl-citation.json" }</w:instrText>
      </w:r>
      <w:r>
        <w:fldChar w:fldCharType="separate"/>
      </w:r>
      <w:r w:rsidRPr="0008311B">
        <w:rPr>
          <w:noProof/>
        </w:rPr>
        <w:t>(F. Igual R. Mayo &amp; M.Ujaldon, 2008)</w:t>
      </w:r>
      <w:r>
        <w:fldChar w:fldCharType="end"/>
      </w:r>
      <w:r>
        <w:t xml:space="preserve">, is based on run lengths of image gray-levels </w:t>
      </w:r>
      <w:r>
        <w:fldChar w:fldCharType="begin" w:fldLock="1"/>
      </w:r>
      <w: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"(Selvarajah &amp; Kodituwakku, 2011)", "plainTextFormattedCitation" : "(Selvarajah &amp; Kodituwakku, 2011)", "previouslyFormattedCitation" : "(Selvarajah &amp; Kodituwakku, 2011)" }, "properties" : { "noteIndex" : 0 }, "schema" : "https://github.com/citation-style-language/schema/raw/master/csl-citation.json" }</w:instrText>
      </w:r>
      <w:r>
        <w:fldChar w:fldCharType="separate"/>
      </w:r>
      <w:r w:rsidRPr="0008311B">
        <w:rPr>
          <w:noProof/>
        </w:rPr>
        <w:t>(Selvarajah &amp; Kodituwakku, 2011)</w:t>
      </w:r>
      <w:r>
        <w:fldChar w:fldCharType="end"/>
      </w:r>
      <w:r>
        <w:t xml:space="preserve">. Galloway </w:t>
      </w:r>
      <w:r>
        <w:rPr>
          <w:i/>
        </w:rPr>
        <w:t>et al.</w:t>
      </w:r>
      <w:r>
        <w:t xml:space="preserve"> proposed five texture descriptors based on the analysis of run-length matrices in </w:t>
      </w:r>
      <w:r>
        <w:fldChar w:fldCharType="begin" w:fldLock="1"/>
      </w:r>
      <w:r w:rsidR="00A03AC4">
        <w:instrText>ADDIN CSL_CITATION { "citationItems" : [ { "id" : "ITEM-1", "itemData" : { "DOI" : "http://dx.doi.org/10.1016/S0146-664X(75)80008-6", "ISSN" : "0146-664X", "author" : [ { "dropping-particle" : "", "family" : "Galloway", "given" : "Mary M", "non-dropping-particle" : "", "parse-names" : false, "suffix" : "" } ], "container-title" : "Computer Graphics and Image Processing", "id" : "ITEM-1", "issue" : "2", "issued" : { "date-parts" : [ [ "1975" ] ] }, "page" : "172-179", "title" : "Texture analysis using gray level run lengths", "type" : "article-journal", "volume" : "4" }, "uris" : [ "http://www.mendeley.com/documents/?uuid=c3600d52-ed18-42bc-8fe6-6cdda4cc5606" ] } ], "mendeley" : { "formattedCitation" : "(Galloway, 1975)", "plainTextFormattedCitation" : "(Galloway, 1975)", "previouslyFormattedCitation" : "(Galloway, 1975)" }, "properties" : { "noteIndex" : 0 }, "schema" : "https://github.com/citation-style-language/schema/raw/master/csl-citation.json" }</w:instrText>
      </w:r>
      <w:r>
        <w:fldChar w:fldCharType="separate"/>
      </w:r>
      <w:r w:rsidRPr="0008311B">
        <w:rPr>
          <w:noProof/>
        </w:rPr>
        <w:t>(Galloway, 1975)</w:t>
      </w:r>
      <w:r>
        <w:fldChar w:fldCharType="end"/>
      </w:r>
      <w:r>
        <w:t xml:space="preserve">: short run emphasis (SRE), long run emphasis (LRE), gray-level </w:t>
      </w:r>
      <w:proofErr w:type="spellStart"/>
      <w:r>
        <w:t>nonuniformity</w:t>
      </w:r>
      <w:proofErr w:type="spellEnd"/>
      <w:r>
        <w:t xml:space="preserve"> (GLN), run-length </w:t>
      </w:r>
      <w:proofErr w:type="spellStart"/>
      <w:r>
        <w:t>nonuniformity</w:t>
      </w:r>
      <w:proofErr w:type="spellEnd"/>
      <w:r>
        <w:t xml:space="preserve"> (RLN) and run percentage (RP); these descriptors have been use for the classification of breast tumors in ultrasound images in </w:t>
      </w:r>
      <w:r>
        <w:fldChar w:fldCharType="begin" w:fldLock="1"/>
      </w:r>
      <w:r w:rsidR="00867FF4">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"(Lefebvre, Meunier, Thibault, Laugier, &amp; Berger, 2000; Murmis, Gisvold, Kinter, &amp; Greenleaf, 1988; Piliouras et al., 2004)", "plainTextFormattedCitation" : "(Lefebvre, Meunier, Thibault, Laugier, &amp; Berger, 2000; Murmis, Gisvold, Kinter, &amp; Greenleaf, 1988; Piliouras et al., 2004)", "previouslyFormattedCitation" : "(Lefebvre, Meunier, Thibault, Laugier, &amp; Berger, 2000; Murmis, Gisvold, Kinter, &amp; Greenleaf, 1988; Piliouras et al., 2004)" }, "properties" : { "noteIndex" : 0 }, "schema" : "https://github.com/citation-style-language/schema/raw/master/csl-citation.json" }</w:instrText>
      </w:r>
      <w:r>
        <w:fldChar w:fldCharType="separate"/>
      </w:r>
      <w:r w:rsidR="00F422BE" w:rsidRPr="00F422BE">
        <w:rPr>
          <w:noProof/>
        </w:rPr>
        <w:t>(Lefebvre, Meunier, Thibault, Laugier, &amp; Berger, 2000; Murmis, Gisvold, Kinter, &amp; Greenleaf, 1988; Piliouras et al., 2004)</w:t>
      </w:r>
      <w:r>
        <w:fldChar w:fldCharType="end"/>
      </w:r>
      <w:r>
        <w:t>.</w:t>
      </w:r>
      <w:r w:rsidR="003775DB">
        <w:t xml:space="preserve"> </w:t>
      </w:r>
    </w:p>
    <w:p w14:paraId="783B1E2E" w14:textId="77777777" w:rsidR="002C0745" w:rsidRDefault="008E44C8" w:rsidP="0008311B">
      <w:pPr>
        <w:jc w:val="both"/>
      </w:pPr>
      <w:r>
        <w:t>Table 1 list the texture descriptors evaluated in this work</w:t>
      </w:r>
      <w:r w:rsidR="00767FB2">
        <w:t xml:space="preserve"> extracted from histogram, co-occurrence and run-length statistics</w:t>
      </w:r>
      <w:r>
        <w:t>.</w:t>
      </w:r>
    </w:p>
    <w:p w14:paraId="0F01B078" w14:textId="77777777" w:rsidR="000D4E39" w:rsidRPr="00C469B1" w:rsidRDefault="009278C0" w:rsidP="009278C0">
      <w:pPr>
        <w:spacing w:after="0"/>
        <w:jc w:val="center"/>
        <w:rPr>
          <w:sz w:val="18"/>
          <w:szCs w:val="18"/>
        </w:rPr>
      </w:pPr>
      <w:r w:rsidRPr="00C469B1">
        <w:rPr>
          <w:sz w:val="18"/>
          <w:szCs w:val="18"/>
        </w:rPr>
        <w:t xml:space="preserve">Table 1. </w:t>
      </w:r>
      <w:r w:rsidR="000D4E39" w:rsidRPr="00C469B1">
        <w:rPr>
          <w:sz w:val="18"/>
          <w:szCs w:val="18"/>
        </w:rPr>
        <w:t>List of texture descriptors used</w:t>
      </w:r>
      <w:r w:rsidRPr="00C469B1">
        <w:rPr>
          <w:sz w:val="18"/>
          <w:szCs w:val="18"/>
        </w:rPr>
        <w:t>.</w:t>
      </w:r>
    </w:p>
    <w:tbl>
      <w:tblPr>
        <w:tblStyle w:val="TableGrid"/>
        <w:tblW w:w="7197" w:type="dxa"/>
        <w:jc w:val="center"/>
        <w:tblLook w:val="04A0" w:firstRow="1" w:lastRow="0" w:firstColumn="1" w:lastColumn="0" w:noHBand="0" w:noVBand="1"/>
      </w:tblPr>
      <w:tblGrid>
        <w:gridCol w:w="1900"/>
        <w:gridCol w:w="2603"/>
        <w:gridCol w:w="2694"/>
      </w:tblGrid>
      <w:tr w:rsidR="00B86E47" w:rsidRPr="00C469B1" w14:paraId="4D32A9A7" w14:textId="77777777" w:rsidTr="00B86E47">
        <w:trPr>
          <w:jc w:val="center"/>
        </w:trPr>
        <w:tc>
          <w:tcPr>
            <w:tcW w:w="1900" w:type="dxa"/>
          </w:tcPr>
          <w:p w14:paraId="4EDB927B" w14:textId="77777777" w:rsidR="00B86E47" w:rsidRPr="00C469B1" w:rsidRDefault="00B86E47" w:rsidP="0008311B">
            <w:pPr>
              <w:jc w:val="both"/>
              <w:rPr>
                <w:sz w:val="18"/>
                <w:szCs w:val="18"/>
              </w:rPr>
            </w:pPr>
            <w:r w:rsidRPr="00C469B1">
              <w:rPr>
                <w:sz w:val="18"/>
                <w:szCs w:val="18"/>
              </w:rPr>
              <w:t>First order</w:t>
            </w:r>
          </w:p>
        </w:tc>
        <w:tc>
          <w:tcPr>
            <w:tcW w:w="2603" w:type="dxa"/>
          </w:tcPr>
          <w:p w14:paraId="588F5CF0" w14:textId="77777777" w:rsidR="00B86E47" w:rsidRPr="00C469B1" w:rsidRDefault="00B86E47" w:rsidP="0008311B">
            <w:pPr>
              <w:jc w:val="both"/>
              <w:rPr>
                <w:sz w:val="18"/>
                <w:szCs w:val="18"/>
              </w:rPr>
            </w:pPr>
            <w:r w:rsidRPr="00C469B1">
              <w:rPr>
                <w:sz w:val="18"/>
                <w:szCs w:val="18"/>
              </w:rPr>
              <w:t xml:space="preserve">Mean </w:t>
            </w:r>
          </w:p>
          <w:p w14:paraId="0EED3E61" w14:textId="77777777" w:rsidR="00B86E47" w:rsidRPr="00C469B1" w:rsidRDefault="00B86E47" w:rsidP="0008311B">
            <w:pPr>
              <w:jc w:val="both"/>
              <w:rPr>
                <w:sz w:val="18"/>
                <w:szCs w:val="18"/>
              </w:rPr>
            </w:pPr>
            <w:r w:rsidRPr="00C469B1">
              <w:rPr>
                <w:sz w:val="18"/>
                <w:szCs w:val="18"/>
              </w:rPr>
              <w:t>Entropy</w:t>
            </w:r>
          </w:p>
          <w:p w14:paraId="3E7EC4E3" w14:textId="77777777" w:rsidR="00B86E47" w:rsidRPr="00C469B1" w:rsidRDefault="00B86E47" w:rsidP="0008311B">
            <w:pPr>
              <w:jc w:val="both"/>
              <w:rPr>
                <w:sz w:val="18"/>
                <w:szCs w:val="18"/>
              </w:rPr>
            </w:pPr>
            <w:r w:rsidRPr="00C469B1">
              <w:rPr>
                <w:sz w:val="18"/>
                <w:szCs w:val="18"/>
              </w:rPr>
              <w:t>Kurtosis</w:t>
            </w:r>
          </w:p>
          <w:p w14:paraId="20541467" w14:textId="77777777" w:rsidR="00B86E47" w:rsidRPr="00C469B1" w:rsidRDefault="00B86E47" w:rsidP="0008311B">
            <w:pPr>
              <w:jc w:val="both"/>
              <w:rPr>
                <w:sz w:val="18"/>
                <w:szCs w:val="18"/>
              </w:rPr>
            </w:pPr>
            <w:proofErr w:type="spellStart"/>
            <w:r w:rsidRPr="00C469B1">
              <w:rPr>
                <w:sz w:val="18"/>
                <w:szCs w:val="18"/>
              </w:rPr>
              <w:t>Skewness</w:t>
            </w:r>
            <w:proofErr w:type="spellEnd"/>
          </w:p>
          <w:p w14:paraId="549F8863" w14:textId="77777777" w:rsidR="00B86E47" w:rsidRPr="00C469B1" w:rsidRDefault="00B86E47" w:rsidP="0008311B">
            <w:pPr>
              <w:jc w:val="both"/>
              <w:rPr>
                <w:sz w:val="18"/>
                <w:szCs w:val="18"/>
              </w:rPr>
            </w:pPr>
            <w:r w:rsidRPr="00C469B1">
              <w:rPr>
                <w:sz w:val="18"/>
                <w:szCs w:val="18"/>
              </w:rPr>
              <w:t>Mean Difference</w:t>
            </w:r>
          </w:p>
        </w:tc>
        <w:commentRangeStart w:id="28"/>
        <w:tc>
          <w:tcPr>
            <w:tcW w:w="2694" w:type="dxa"/>
          </w:tcPr>
          <w:p w14:paraId="0740170F"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(S.-F. Huang et al., 2008)</w:t>
            </w:r>
            <w:r w:rsidRPr="00C469B1">
              <w:rPr>
                <w:sz w:val="18"/>
                <w:szCs w:val="18"/>
              </w:rPr>
              <w:fldChar w:fldCharType="end"/>
            </w:r>
          </w:p>
          <w:p w14:paraId="40C14CCD"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"(S.-F. Huang et al., 2008)", "plainTextFormattedCitation" : "(S.-F. Huang et al., 2008)", "previouslyFormattedCitation" : "(S.-F. Huang et al., 2008)"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(S.-F. Huang et al., 2008)</w:t>
            </w:r>
            <w:r w:rsidRPr="00C469B1">
              <w:rPr>
                <w:sz w:val="18"/>
                <w:szCs w:val="18"/>
              </w:rPr>
              <w:fldChar w:fldCharType="end"/>
            </w:r>
          </w:p>
          <w:p w14:paraId="52AC30B5"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14:paraId="32D58099"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(Piliouras et al., 2004)</w:t>
            </w:r>
            <w:r w:rsidRPr="00C469B1">
              <w:rPr>
                <w:sz w:val="18"/>
                <w:szCs w:val="18"/>
              </w:rPr>
              <w:fldChar w:fldCharType="end"/>
            </w:r>
          </w:p>
          <w:p w14:paraId="43B33630" w14:textId="77777777" w:rsidR="00B86E47" w:rsidRPr="00C469B1" w:rsidRDefault="00B86E47"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Pr="00C469B1">
              <w:rPr>
                <w:sz w:val="18"/>
                <w:szCs w:val="18"/>
              </w:rPr>
              <w:fldChar w:fldCharType="separate"/>
            </w:r>
            <w:r w:rsidRPr="00C469B1">
              <w:rPr>
                <w:noProof/>
                <w:sz w:val="18"/>
                <w:szCs w:val="18"/>
              </w:rPr>
              <w:t>(Madabhushi &amp; Metaxas, 2003)</w:t>
            </w:r>
            <w:r w:rsidRPr="00C469B1">
              <w:rPr>
                <w:sz w:val="18"/>
                <w:szCs w:val="18"/>
              </w:rPr>
              <w:fldChar w:fldCharType="end"/>
            </w:r>
            <w:commentRangeEnd w:id="28"/>
            <w:r w:rsidR="007533DB">
              <w:rPr>
                <w:rStyle w:val="CommentReference"/>
              </w:rPr>
              <w:commentReference w:id="28"/>
            </w:r>
          </w:p>
        </w:tc>
      </w:tr>
      <w:tr w:rsidR="00B86E47" w:rsidRPr="00C469B1" w14:paraId="4143D7A5" w14:textId="77777777" w:rsidTr="00B86E47">
        <w:trPr>
          <w:jc w:val="center"/>
        </w:trPr>
        <w:tc>
          <w:tcPr>
            <w:tcW w:w="1900" w:type="dxa"/>
          </w:tcPr>
          <w:p w14:paraId="2BA339D2" w14:textId="77777777" w:rsidR="00B86E47" w:rsidRPr="00C469B1" w:rsidRDefault="00B86E47" w:rsidP="0008311B">
            <w:pPr>
              <w:jc w:val="both"/>
              <w:rPr>
                <w:sz w:val="18"/>
                <w:szCs w:val="18"/>
              </w:rPr>
            </w:pPr>
            <w:r w:rsidRPr="00C469B1">
              <w:rPr>
                <w:sz w:val="18"/>
                <w:szCs w:val="18"/>
              </w:rPr>
              <w:t>Co-occurrence</w:t>
            </w:r>
          </w:p>
        </w:tc>
        <w:tc>
          <w:tcPr>
            <w:tcW w:w="2603" w:type="dxa"/>
          </w:tcPr>
          <w:p w14:paraId="2FEDF213" w14:textId="77777777" w:rsidR="00B86E47" w:rsidRPr="00C469B1" w:rsidRDefault="00B86E47" w:rsidP="0008311B">
            <w:pPr>
              <w:jc w:val="both"/>
              <w:rPr>
                <w:sz w:val="18"/>
                <w:szCs w:val="18"/>
              </w:rPr>
            </w:pPr>
            <w:r w:rsidRPr="00C469B1">
              <w:rPr>
                <w:sz w:val="18"/>
                <w:szCs w:val="18"/>
              </w:rPr>
              <w:t>Entropy</w:t>
            </w:r>
          </w:p>
          <w:p w14:paraId="566C9300" w14:textId="77777777" w:rsidR="00B86E47" w:rsidRPr="00C469B1" w:rsidRDefault="00B86E47" w:rsidP="0008311B">
            <w:pPr>
              <w:jc w:val="both"/>
              <w:rPr>
                <w:sz w:val="18"/>
                <w:szCs w:val="18"/>
              </w:rPr>
            </w:pPr>
            <w:r w:rsidRPr="00C469B1">
              <w:rPr>
                <w:sz w:val="18"/>
                <w:szCs w:val="18"/>
              </w:rPr>
              <w:t>Contrast</w:t>
            </w:r>
          </w:p>
          <w:p w14:paraId="1E504783" w14:textId="77777777" w:rsidR="00B86E47" w:rsidRPr="00C469B1" w:rsidRDefault="00B86E47" w:rsidP="0008311B">
            <w:pPr>
              <w:jc w:val="both"/>
              <w:rPr>
                <w:sz w:val="18"/>
                <w:szCs w:val="18"/>
              </w:rPr>
            </w:pPr>
            <w:r w:rsidRPr="00C469B1">
              <w:rPr>
                <w:sz w:val="18"/>
                <w:szCs w:val="18"/>
              </w:rPr>
              <w:t>Homogeneity</w:t>
            </w:r>
          </w:p>
          <w:p w14:paraId="08D41E45" w14:textId="77777777" w:rsidR="00B86E47" w:rsidRPr="00C469B1" w:rsidRDefault="00B86E47" w:rsidP="0008311B">
            <w:pPr>
              <w:jc w:val="both"/>
              <w:rPr>
                <w:sz w:val="18"/>
                <w:szCs w:val="18"/>
              </w:rPr>
            </w:pPr>
            <w:r w:rsidRPr="00C469B1">
              <w:rPr>
                <w:sz w:val="18"/>
                <w:szCs w:val="18"/>
              </w:rPr>
              <w:t>Energy</w:t>
            </w:r>
          </w:p>
          <w:p w14:paraId="4C9A00F3" w14:textId="77777777" w:rsidR="00B86E47" w:rsidRPr="00C469B1" w:rsidRDefault="00B86E47" w:rsidP="0008311B">
            <w:pPr>
              <w:jc w:val="both"/>
              <w:rPr>
                <w:sz w:val="18"/>
                <w:szCs w:val="18"/>
              </w:rPr>
            </w:pPr>
            <w:r w:rsidRPr="00C469B1">
              <w:rPr>
                <w:sz w:val="18"/>
                <w:szCs w:val="18"/>
              </w:rPr>
              <w:t>Variance</w:t>
            </w:r>
          </w:p>
        </w:tc>
        <w:commentRangeStart w:id="29"/>
        <w:tc>
          <w:tcPr>
            <w:tcW w:w="2694" w:type="dxa"/>
          </w:tcPr>
          <w:p w14:paraId="4B2359D8"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14:paraId="263A9F11"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(Liu et al., 2010)</w:t>
            </w:r>
            <w:r w:rsidRPr="00C469B1">
              <w:rPr>
                <w:sz w:val="18"/>
                <w:szCs w:val="18"/>
              </w:rPr>
              <w:fldChar w:fldCharType="end"/>
            </w:r>
          </w:p>
          <w:p w14:paraId="31F522B9"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14:paraId="2441DAFE"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(Liao et al., 2011)</w:t>
            </w:r>
            <w:r w:rsidRPr="00C469B1">
              <w:rPr>
                <w:sz w:val="18"/>
                <w:szCs w:val="18"/>
              </w:rPr>
              <w:fldChar w:fldCharType="end"/>
            </w:r>
          </w:p>
          <w:p w14:paraId="0D7AF634" w14:textId="77777777" w:rsidR="00B86E47" w:rsidRPr="00C469B1" w:rsidRDefault="00B86E47" w:rsidP="0008311B">
            <w:pPr>
              <w:jc w:val="both"/>
              <w:rPr>
                <w:sz w:val="18"/>
                <w:szCs w:val="18"/>
              </w:rPr>
            </w:pPr>
            <w:r w:rsidRPr="00C469B1">
              <w:rPr>
                <w:sz w:val="18"/>
                <w:szCs w:val="18"/>
              </w:rPr>
              <w:fldChar w:fldCharType="begin" w:fldLock="1"/>
            </w:r>
            <w:r w:rsidRPr="00C469B1">
              <w:rPr>
                <w:sz w:val="18"/>
                <w:szCs w:val="18"/>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Pr="00C469B1">
              <w:rPr>
                <w:sz w:val="18"/>
                <w:szCs w:val="18"/>
              </w:rPr>
              <w:fldChar w:fldCharType="separate"/>
            </w:r>
            <w:r w:rsidRPr="00C469B1">
              <w:rPr>
                <w:noProof/>
                <w:sz w:val="18"/>
                <w:szCs w:val="18"/>
              </w:rPr>
              <w:t>(Liao et al., 2011)</w:t>
            </w:r>
            <w:r w:rsidRPr="00C469B1">
              <w:rPr>
                <w:sz w:val="18"/>
                <w:szCs w:val="18"/>
              </w:rPr>
              <w:fldChar w:fldCharType="end"/>
            </w:r>
            <w:commentRangeEnd w:id="29"/>
            <w:r w:rsidR="007533DB">
              <w:rPr>
                <w:rStyle w:val="CommentReference"/>
              </w:rPr>
              <w:commentReference w:id="29"/>
            </w:r>
          </w:p>
        </w:tc>
      </w:tr>
      <w:tr w:rsidR="00B86E47" w:rsidRPr="00C06579" w14:paraId="766BA068" w14:textId="77777777" w:rsidTr="00B86E47">
        <w:trPr>
          <w:jc w:val="center"/>
        </w:trPr>
        <w:tc>
          <w:tcPr>
            <w:tcW w:w="1900" w:type="dxa"/>
          </w:tcPr>
          <w:p w14:paraId="62B4BBF7" w14:textId="77777777" w:rsidR="00B86E47" w:rsidRPr="00C469B1" w:rsidRDefault="00B86E47" w:rsidP="0008311B">
            <w:pPr>
              <w:jc w:val="both"/>
              <w:rPr>
                <w:sz w:val="18"/>
                <w:szCs w:val="18"/>
              </w:rPr>
            </w:pPr>
            <w:r w:rsidRPr="00C469B1">
              <w:rPr>
                <w:sz w:val="18"/>
                <w:szCs w:val="18"/>
              </w:rPr>
              <w:t>Run-length</w:t>
            </w:r>
          </w:p>
        </w:tc>
        <w:tc>
          <w:tcPr>
            <w:tcW w:w="2603" w:type="dxa"/>
          </w:tcPr>
          <w:p w14:paraId="4A9BE991" w14:textId="77777777" w:rsidR="00B86E47" w:rsidRPr="00C469B1" w:rsidRDefault="00B86E47" w:rsidP="0008311B">
            <w:pPr>
              <w:jc w:val="both"/>
              <w:rPr>
                <w:sz w:val="18"/>
                <w:szCs w:val="18"/>
              </w:rPr>
            </w:pPr>
            <w:r w:rsidRPr="00C469B1">
              <w:rPr>
                <w:sz w:val="18"/>
                <w:szCs w:val="18"/>
              </w:rPr>
              <w:t>Short Run Emphasis</w:t>
            </w:r>
          </w:p>
          <w:p w14:paraId="5A5C3CA9" w14:textId="77777777" w:rsidR="00B86E47" w:rsidRPr="00C469B1" w:rsidRDefault="00B86E47" w:rsidP="0008311B">
            <w:pPr>
              <w:jc w:val="both"/>
              <w:rPr>
                <w:sz w:val="18"/>
                <w:szCs w:val="18"/>
              </w:rPr>
            </w:pPr>
            <w:r w:rsidRPr="00C469B1">
              <w:rPr>
                <w:sz w:val="18"/>
                <w:szCs w:val="18"/>
              </w:rPr>
              <w:t>Long Run Emphasis</w:t>
            </w:r>
          </w:p>
          <w:p w14:paraId="1F900932" w14:textId="77777777" w:rsidR="00B86E47" w:rsidRPr="00C469B1" w:rsidRDefault="00B86E47" w:rsidP="0008311B">
            <w:pPr>
              <w:jc w:val="both"/>
              <w:rPr>
                <w:sz w:val="18"/>
                <w:szCs w:val="18"/>
              </w:rPr>
            </w:pPr>
            <w:r w:rsidRPr="00C469B1">
              <w:rPr>
                <w:sz w:val="18"/>
                <w:szCs w:val="18"/>
              </w:rPr>
              <w:t xml:space="preserve">Gray-Level </w:t>
            </w:r>
            <w:proofErr w:type="spellStart"/>
            <w:r w:rsidRPr="00C469B1">
              <w:rPr>
                <w:sz w:val="18"/>
                <w:szCs w:val="18"/>
              </w:rPr>
              <w:t>Nonuniformity</w:t>
            </w:r>
            <w:proofErr w:type="spellEnd"/>
          </w:p>
          <w:p w14:paraId="73BD88EB" w14:textId="77777777" w:rsidR="00B86E47" w:rsidRPr="00C469B1" w:rsidRDefault="00B86E47" w:rsidP="0008311B">
            <w:pPr>
              <w:jc w:val="both"/>
              <w:rPr>
                <w:sz w:val="18"/>
                <w:szCs w:val="18"/>
              </w:rPr>
            </w:pPr>
            <w:r w:rsidRPr="00C469B1">
              <w:rPr>
                <w:sz w:val="18"/>
                <w:szCs w:val="18"/>
              </w:rPr>
              <w:t xml:space="preserve">Run-length </w:t>
            </w:r>
            <w:proofErr w:type="spellStart"/>
            <w:r w:rsidRPr="00C469B1">
              <w:rPr>
                <w:sz w:val="18"/>
                <w:szCs w:val="18"/>
              </w:rPr>
              <w:t>Nonuniformity</w:t>
            </w:r>
            <w:proofErr w:type="spellEnd"/>
          </w:p>
        </w:tc>
        <w:tc>
          <w:tcPr>
            <w:tcW w:w="2694" w:type="dxa"/>
          </w:tcPr>
          <w:p w14:paraId="493AA3B2"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14:paraId="69A6B51C"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"(Lefebvre et al., 2000)", "plainTextFormattedCitation" : "(Lefebvre et al., 2000)", "previouslyFormattedCitation" : "(Lefebvre et al., 2000)"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(Lefebvre et al., 2000)</w:t>
            </w:r>
            <w:r w:rsidRPr="00C469B1">
              <w:rPr>
                <w:sz w:val="18"/>
                <w:szCs w:val="18"/>
              </w:rPr>
              <w:fldChar w:fldCharType="end"/>
            </w:r>
          </w:p>
          <w:p w14:paraId="3B7EDE05"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p w14:paraId="0D184068" w14:textId="77777777" w:rsidR="00B86E47" w:rsidRPr="00C469B1" w:rsidRDefault="00B86E47" w:rsidP="0008311B">
            <w:pPr>
              <w:jc w:val="both"/>
              <w:rPr>
                <w:sz w:val="18"/>
                <w:szCs w:val="18"/>
                <w:lang w:val="es-ES"/>
              </w:rPr>
            </w:pPr>
            <w:r w:rsidRPr="00C469B1">
              <w:rPr>
                <w:sz w:val="18"/>
                <w:szCs w:val="18"/>
              </w:rPr>
              <w:fldChar w:fldCharType="begin" w:fldLock="1"/>
            </w:r>
            <w:r w:rsidRPr="00C469B1">
              <w:rPr>
                <w:sz w:val="18"/>
                <w:szCs w:val="18"/>
                <w:lang w:val="es-ES"/>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"(Murmis et al., 1988)", "plainTextFormattedCitation" : "(Murmis et al., 1988)", "previouslyFormattedCitation" : "(Murmis et al., 1988)" }, "properties" : { "noteIndex" : 0 }, "schema" : "https://github.com/citation-style-language/schema/raw/master/csl-citation.json" }</w:instrText>
            </w:r>
            <w:r w:rsidRPr="00C469B1">
              <w:rPr>
                <w:sz w:val="18"/>
                <w:szCs w:val="18"/>
              </w:rPr>
              <w:fldChar w:fldCharType="separate"/>
            </w:r>
            <w:r w:rsidRPr="00C469B1">
              <w:rPr>
                <w:noProof/>
                <w:sz w:val="18"/>
                <w:szCs w:val="18"/>
                <w:lang w:val="es-ES"/>
              </w:rPr>
              <w:t>(Murmis et al., 1988)</w:t>
            </w:r>
            <w:r w:rsidRPr="00C469B1">
              <w:rPr>
                <w:sz w:val="18"/>
                <w:szCs w:val="18"/>
              </w:rPr>
              <w:fldChar w:fldCharType="end"/>
            </w:r>
          </w:p>
        </w:tc>
      </w:tr>
    </w:tbl>
    <w:p w14:paraId="19F5B2B0" w14:textId="77777777" w:rsidR="00767FB2" w:rsidRDefault="00767FB2" w:rsidP="0008311B">
      <w:pPr>
        <w:jc w:val="both"/>
        <w:rPr>
          <w:lang w:val="es-ES"/>
        </w:rPr>
      </w:pPr>
    </w:p>
    <w:p w14:paraId="01D4DBFD" w14:textId="77777777" w:rsidR="006D4304" w:rsidRPr="00716FAE" w:rsidRDefault="00716FAE" w:rsidP="0008311B">
      <w:pPr>
        <w:jc w:val="both"/>
        <w:rPr>
          <w:b/>
        </w:rPr>
      </w:pPr>
      <w:r w:rsidRPr="00716FAE">
        <w:rPr>
          <w:b/>
        </w:rPr>
        <w:t>Segmentation Method</w:t>
      </w:r>
    </w:p>
    <w:p w14:paraId="5E08286A" w14:textId="77777777" w:rsidR="00716FAE" w:rsidRDefault="00716FAE" w:rsidP="0008311B">
      <w:pPr>
        <w:jc w:val="both"/>
      </w:pPr>
      <w:r>
        <w:lastRenderedPageBreak/>
        <w:t xml:space="preserve">Because of inherent artifacts in breast ultrasound images such as speckle and blurry edges, the segmentation of tumors is not an easy task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"previouslyFormattedCitation" : "(Chen et al., 2003)" }, "properties" : { "noteIndex" : 0 }, "schema" : "https://github.com/citation-style-language/schema/raw/master/csl-citation.json" }</w:instrText>
      </w:r>
      <w:r>
        <w:fldChar w:fldCharType="separate"/>
      </w:r>
      <w:r w:rsidR="00F422BE" w:rsidRPr="00F422BE">
        <w:rPr>
          <w:noProof/>
        </w:rPr>
        <w:t>(Chen et al., 2003)</w:t>
      </w:r>
      <w:r>
        <w:fldChar w:fldCharType="end"/>
      </w:r>
      <w:r>
        <w:t>. Several work</w:t>
      </w:r>
      <w:r w:rsidR="00822616">
        <w:t>s</w:t>
      </w:r>
      <w:r>
        <w:t xml:space="preserve"> have been done in order to create semi-automatic and automatic methods. Based on the literature, these methods can be divided in two groups; </w:t>
      </w:r>
      <w:proofErr w:type="spellStart"/>
      <w:r>
        <w:t>thresholding</w:t>
      </w:r>
      <w:proofErr w:type="spellEnd"/>
      <w:r>
        <w:t xml:space="preserve"> based methods and classifiers based methods. The </w:t>
      </w:r>
      <w:proofErr w:type="spellStart"/>
      <w:r>
        <w:t>thresholding</w:t>
      </w:r>
      <w:proofErr w:type="spellEnd"/>
      <w:r>
        <w:t xml:space="preserve"> based methods have low computational cost and usually used only gray-level intensities of the pixel</w:t>
      </w:r>
      <w:r w:rsidR="00822616">
        <w:t>s</w:t>
      </w:r>
      <w:r>
        <w:t xml:space="preserve"> to segment de image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"(R.-F. Chang, Wu, Moon, &amp; Chen, 2005; Chen et al., 2003; S.-F. Huang et al., 2008)", "plainTextFormattedCitation" : "(R.-F. Chang, Wu, Moon, &amp; Chen, 2005; Chen et al., 2003; S.-F. Huang et al., 2008)", "previouslyFormattedCitation" : "(R.-F. Chang, Wu, Moon, &amp; Chen, 2005; Chen et al., 2003; S.-F. Huang et al., 2008)" }, "properties" : { "noteIndex" : 0 }, "schema" : "https://github.com/citation-style-language/schema/raw/master/csl-citation.json" }</w:instrText>
      </w:r>
      <w:r>
        <w:fldChar w:fldCharType="separate"/>
      </w:r>
      <w:r w:rsidR="00F422BE" w:rsidRPr="00F422BE">
        <w:rPr>
          <w:noProof/>
        </w:rPr>
        <w:t>(R.-F. Chang, Wu, Moon, &amp; Chen, 2005; Chen et al., 2003; S.-F. Huang et al., 2008)</w:t>
      </w:r>
      <w:r>
        <w:fldChar w:fldCharType="end"/>
      </w:r>
      <w:r>
        <w:t>. The classifier based methods are more robust</w:t>
      </w:r>
      <w:r w:rsidR="00767FB2">
        <w:t xml:space="preserve"> since they use more than one fea</w:t>
      </w:r>
      <w:r>
        <w:t xml:space="preserve">ture for classification, but the implementation and the computational cost increments considerably compared with </w:t>
      </w:r>
      <w:proofErr w:type="spellStart"/>
      <w:r>
        <w:t>thresholding</w:t>
      </w:r>
      <w:proofErr w:type="spellEnd"/>
      <w:r>
        <w:t xml:space="preserve"> based methods</w:t>
      </w:r>
      <w:r w:rsidR="00A22A3B">
        <w:t xml:space="preserve"> </w:t>
      </w:r>
      <w:r w:rsidR="00A22A3B">
        <w:fldChar w:fldCharType="begin" w:fldLock="1"/>
      </w:r>
      <w:r w:rsidR="00A22A3B">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"Madabhushi", "given" : "A", "non-dropping-particle" : "", "parse-names" : false, "suffix" : "" }, { "dropping-particle" : "", "family" : "Metaxas", "given" : "D N", "non-dropping-particle" : "", "parse-names" : false, "suffix" : "" } ], "container-title" : "IEEE Transactions on Medical Imaging", "id" : "ITEM-2",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"id" : "ITEM-4",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"ITEM-4",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"(Q.-H. Huang et al., 2012; Jiao &amp; Wang, 2011; Liu et al., 2010; Madabhushi &amp; Metaxas, 2003)", "plainTextFormattedCitation" : "(Q.-H. Huang et al., 2012; Jiao &amp; Wang, 2011; Liu et al., 2010; Madabhushi &amp; Metaxas, 2003)", "previouslyFormattedCitation" : "(Q.-H. Huang et al., 2012; Jiao &amp; Wang, 2011; Liu et al., 2010; Madabhushi &amp; Metaxas, 2003)" }, "properties" : { "noteIndex" : 0 }, "schema" : "https://github.com/citation-style-language/schema/raw/master/csl-citation.json" }</w:instrText>
      </w:r>
      <w:r w:rsidR="00A22A3B">
        <w:fldChar w:fldCharType="separate"/>
      </w:r>
      <w:r w:rsidR="00A22A3B" w:rsidRPr="00A22A3B">
        <w:rPr>
          <w:noProof/>
        </w:rPr>
        <w:t>(Q.-H. Huang et al., 2012; Jiao &amp; Wang, 2011; Liu et al., 2010; Madabhushi &amp; Metaxas, 2003)</w:t>
      </w:r>
      <w:r w:rsidR="00A22A3B">
        <w:fldChar w:fldCharType="end"/>
      </w:r>
      <w:r>
        <w:t>.</w:t>
      </w:r>
    </w:p>
    <w:p w14:paraId="7A034A7D" w14:textId="77777777" w:rsidR="00A22A3B" w:rsidRDefault="00A22A3B" w:rsidP="0008311B">
      <w:pPr>
        <w:jc w:val="both"/>
      </w:pPr>
      <w:r>
        <w:t xml:space="preserve">In this paper we implemented an automatic segmentation method based on the one proposed in </w:t>
      </w:r>
      <w:r>
        <w:fldChar w:fldCharType="begin" w:fldLock="1"/>
      </w:r>
      <w:r w:rsidR="00D64A4E">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A22A3B">
        <w:rPr>
          <w:noProof/>
        </w:rPr>
        <w:t>(Madabhushi &amp; Metaxas, 2003)</w:t>
      </w:r>
      <w:r>
        <w:fldChar w:fldCharType="end"/>
      </w:r>
      <w:r>
        <w:t xml:space="preserve">. This method is based on a region-growing algorithm applied to a probability image instead of an intensity image. The probability image is constructed with the probabilities of each pixel of </w:t>
      </w:r>
      <w:r w:rsidR="00822616">
        <w:t xml:space="preserve">belonging </w:t>
      </w:r>
      <w:r>
        <w:t>to the tumor region, based on the pixel intensity and texture features. Two density probability functions (</w:t>
      </w:r>
      <w:r w:rsidRPr="00A22A3B">
        <w:rPr>
          <w:i/>
        </w:rPr>
        <w:t>pdf</w:t>
      </w:r>
      <w:r>
        <w:t>) are constructed using the gray-level intensity and texture features from</w:t>
      </w:r>
      <w:r w:rsidR="00C76AFE">
        <w:t xml:space="preserve"> previously segmented tumors, the joint probability of the two </w:t>
      </w:r>
      <w:r w:rsidR="00C76AFE" w:rsidRPr="00C76AFE">
        <w:rPr>
          <w:i/>
        </w:rPr>
        <w:t>pdfs</w:t>
      </w:r>
      <w:r w:rsidR="00C76AFE">
        <w:t xml:space="preserve"> is computed as the pixel probability to belong to a tumor.</w:t>
      </w:r>
    </w:p>
    <w:p w14:paraId="6B4DA866" w14:textId="77777777" w:rsidR="008E44C8" w:rsidRDefault="00D64A4E" w:rsidP="0008311B">
      <w:pPr>
        <w:jc w:val="both"/>
      </w:pPr>
      <w:r>
        <w:t xml:space="preserve">Most of the proposed methods for tumor segmentation in breast ultrasound images use a pre-processing step to obtain more homogenous regions and enhance the contrast between the tumor and the surrounding tissue. For contrast enhancement some works used the stick method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"http://www.mendeley.com/documents/?uuid=9f98a393-cbc5-4c61-919f-d03ee557e06d" ] }, { "id" : "ITEM-3",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"ITEM-3",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"(R.-F. Chang et al., 2005; Chen et al., 2003; Q.-H. Huang et al., 2012)", "plainTextFormattedCitation" : "(R.-F. Chang et al., 2005; Chen et al., 2003; Q.-H. Huang et al., 2012)", "previouslyFormattedCitation" : "(R.-F. Chang et al., 2005; Chen et al., 2003; Q.-H. Huang et al., 2012)" }, "properties" : { "noteIndex" : 0 }, "schema" : "https://github.com/citation-style-language/schema/raw/master/csl-citation.json" }</w:instrText>
      </w:r>
      <w:r>
        <w:fldChar w:fldCharType="separate"/>
      </w:r>
      <w:r w:rsidR="00F422BE" w:rsidRPr="00F422BE">
        <w:rPr>
          <w:noProof/>
        </w:rPr>
        <w:t>(R.-F. Chang et al., 2005; Chen et al., 2003; Q.-H. Huang et al., 2012)</w:t>
      </w:r>
      <w:r>
        <w:fldChar w:fldCharType="end"/>
      </w:r>
      <w:r>
        <w:t xml:space="preserve">, but </w:t>
      </w:r>
      <w:proofErr w:type="spellStart"/>
      <w:r>
        <w:t>Madabushi</w:t>
      </w:r>
      <w:proofErr w:type="spellEnd"/>
      <w:r>
        <w:t xml:space="preserve"> </w:t>
      </w:r>
      <w:r>
        <w:rPr>
          <w:i/>
        </w:rPr>
        <w:t>et al.</w:t>
      </w:r>
      <w:r>
        <w:t xml:space="preserve"> proposed the use of histogram equalization because it is a fast method with good results in tumor enhancement. To obtain more homogenous regions a Gaussian filter was used in </w:t>
      </w:r>
      <w:r>
        <w:fldChar w:fldCharType="begin" w:fldLock="1"/>
      </w:r>
      <w:r w:rsidR="00867FF4">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"(Chen et al., 2003)", "plainTextFormattedCitation" : "(Chen et al., 2003)", "previouslyFormattedCitation" : "(Chen et al., 2003)" }, "properties" : { "noteIndex" : 0 }, "schema" : "https://github.com/citation-style-language/schema/raw/master/csl-citation.json" }</w:instrText>
      </w:r>
      <w:r>
        <w:fldChar w:fldCharType="separate"/>
      </w:r>
      <w:r w:rsidR="00F422BE" w:rsidRPr="00F422BE">
        <w:rPr>
          <w:noProof/>
        </w:rPr>
        <w:t>(Chen et al., 2003)</w:t>
      </w:r>
      <w:r>
        <w:fldChar w:fldCharType="end"/>
      </w:r>
      <w:r>
        <w:t xml:space="preserve"> and a Butterworth filter was used in </w:t>
      </w:r>
      <w:r>
        <w:fldChar w:fldCharType="begin" w:fldLock="1"/>
      </w:r>
      <w: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D64A4E">
        <w:rPr>
          <w:noProof/>
        </w:rPr>
        <w:t>(Madabhushi &amp; Metaxas, 2003)</w:t>
      </w:r>
      <w:r>
        <w:fldChar w:fldCharType="end"/>
      </w:r>
      <w:r>
        <w:t xml:space="preserve">, but </w:t>
      </w:r>
      <w:proofErr w:type="spellStart"/>
      <w:r>
        <w:t>Abd</w:t>
      </w:r>
      <w:proofErr w:type="spellEnd"/>
      <w:r>
        <w:t xml:space="preserve"> </w:t>
      </w:r>
      <w:r>
        <w:rPr>
          <w:i/>
        </w:rPr>
        <w:t>et al.</w:t>
      </w:r>
      <w:r>
        <w:t xml:space="preserve"> probe in </w:t>
      </w:r>
      <w:r>
        <w:fldChar w:fldCharType="begin" w:fldLock="1"/>
      </w:r>
      <w:r w:rsidR="008250DE">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"(Abd-Elmoniem, Youssef, &amp; Kadah, 2002)", "plainTextFormattedCitation" : "(Abd-Elmoniem, Youssef, &amp; Kadah, 2002)", "previouslyFormattedCitation" : "(Abd-Elmoniem, Youssef, &amp; Kadah, 2002)" }, "properties" : { "noteIndex" : 0 }, "schema" : "https://github.com/citation-style-language/schema/raw/master/csl-citation.json" }</w:instrText>
      </w:r>
      <w:r>
        <w:fldChar w:fldCharType="separate"/>
      </w:r>
      <w:r w:rsidRPr="00D64A4E">
        <w:rPr>
          <w:noProof/>
        </w:rPr>
        <w:t>(Abd-Elmoniem, Youssef, &amp; Kadah, 2002)</w:t>
      </w:r>
      <w:r>
        <w:fldChar w:fldCharType="end"/>
      </w:r>
      <w:r>
        <w:t xml:space="preserve"> that the Gaussian Anisotropic Filter has better results in ultrasound images since it preserves boundaries. </w:t>
      </w:r>
      <w:r w:rsidRPr="002C0255">
        <w:rPr>
          <w:highlight w:val="yellow"/>
          <w:rPrChange w:id="30" w:author="FERNANDO ARAMBULA" w:date="2015-06-04T23:08:00Z">
            <w:rPr/>
          </w:rPrChange>
        </w:rPr>
        <w:t>In this work we applied a pre-processing step to obtain a better intensity</w:t>
      </w:r>
      <w:r w:rsidR="008E44C8" w:rsidRPr="002C0255">
        <w:rPr>
          <w:highlight w:val="yellow"/>
          <w:rPrChange w:id="31" w:author="FERNANDO ARAMBULA" w:date="2015-06-04T23:08:00Z">
            <w:rPr/>
          </w:rPrChange>
        </w:rPr>
        <w:t xml:space="preserve"> image</w:t>
      </w:r>
      <w:r w:rsidRPr="002C0255">
        <w:rPr>
          <w:highlight w:val="yellow"/>
          <w:rPrChange w:id="32" w:author="FERNANDO ARAMBULA" w:date="2015-06-04T23:08:00Z">
            <w:rPr/>
          </w:rPrChange>
        </w:rPr>
        <w:t xml:space="preserve"> by enhancing the contrast with </w:t>
      </w:r>
      <w:r w:rsidR="008E44C8" w:rsidRPr="002C0255">
        <w:rPr>
          <w:highlight w:val="yellow"/>
          <w:rPrChange w:id="33" w:author="FERNANDO ARAMBULA" w:date="2015-06-04T23:08:00Z">
            <w:rPr/>
          </w:rPrChange>
        </w:rPr>
        <w:t xml:space="preserve">a </w:t>
      </w:r>
      <w:r w:rsidRPr="002C0255">
        <w:rPr>
          <w:highlight w:val="yellow"/>
          <w:rPrChange w:id="34" w:author="FERNANDO ARAMBULA" w:date="2015-06-04T23:08:00Z">
            <w:rPr/>
          </w:rPrChange>
        </w:rPr>
        <w:t xml:space="preserve">histogram equalization and </w:t>
      </w:r>
      <w:r w:rsidR="008E44C8" w:rsidRPr="002C0255">
        <w:rPr>
          <w:highlight w:val="yellow"/>
          <w:rPrChange w:id="35" w:author="FERNANDO ARAMBULA" w:date="2015-06-04T23:08:00Z">
            <w:rPr/>
          </w:rPrChange>
        </w:rPr>
        <w:t>then a Gaussian Anisotropic Filter to obtain homogenous regions.</w:t>
      </w:r>
    </w:p>
    <w:p w14:paraId="1D424F29" w14:textId="77777777" w:rsidR="008E44C8" w:rsidRDefault="008E44C8" w:rsidP="008E44C8">
      <w:pPr>
        <w:jc w:val="both"/>
      </w:pPr>
      <w:r>
        <w:t xml:space="preserve"> To obtain a texture image using the texture descriptors listed in table 1 we use per pixel computation, with the parameters proposed in the different cited works. </w:t>
      </w:r>
      <w:r w:rsidRPr="00142BC2">
        <w:rPr>
          <w:highlight w:val="yellow"/>
          <w:rPrChange w:id="36" w:author="FERNANDO ARAMBULA" w:date="2015-06-04T14:12:00Z">
            <w:rPr/>
          </w:rPrChange>
        </w:rPr>
        <w:t>The texture image was computed from the original image without any pre</w:t>
      </w:r>
      <w:r w:rsidR="008250DE" w:rsidRPr="00142BC2">
        <w:rPr>
          <w:highlight w:val="yellow"/>
          <w:rPrChange w:id="37" w:author="FERNANDO ARAMBULA" w:date="2015-06-04T14:12:00Z">
            <w:rPr/>
          </w:rPrChange>
        </w:rPr>
        <w:t>-</w:t>
      </w:r>
      <w:r w:rsidRPr="00142BC2">
        <w:rPr>
          <w:highlight w:val="yellow"/>
          <w:rPrChange w:id="38" w:author="FERNANDO ARAMBULA" w:date="2015-06-04T14:12:00Z">
            <w:rPr/>
          </w:rPrChange>
        </w:rPr>
        <w:t>processing step</w:t>
      </w:r>
      <w:r>
        <w:t xml:space="preserve"> to avoid elimination of any texture related information.</w:t>
      </w:r>
    </w:p>
    <w:p w14:paraId="13E3A659" w14:textId="77777777" w:rsidR="008E44C8" w:rsidRDefault="008250DE" w:rsidP="008E44C8">
      <w:pPr>
        <w:jc w:val="both"/>
      </w:pPr>
      <w:r>
        <w:t xml:space="preserve">After </w:t>
      </w:r>
      <w:commentRangeStart w:id="39"/>
      <w:r w:rsidRPr="00B10F12">
        <w:rPr>
          <w:highlight w:val="yellow"/>
          <w:rPrChange w:id="40" w:author="FERNANDO ARAMBULA" w:date="2015-06-04T23:09:00Z">
            <w:rPr/>
          </w:rPrChange>
        </w:rPr>
        <w:t>computing</w:t>
      </w:r>
      <w:commentRangeEnd w:id="39"/>
      <w:r w:rsidR="00B10F12">
        <w:rPr>
          <w:rStyle w:val="CommentReference"/>
        </w:rPr>
        <w:commentReference w:id="39"/>
      </w:r>
      <w:r w:rsidRPr="00B10F12">
        <w:rPr>
          <w:highlight w:val="yellow"/>
          <w:rPrChange w:id="41" w:author="FERNANDO ARAMBULA" w:date="2015-06-04T23:09:00Z">
            <w:rPr/>
          </w:rPrChange>
        </w:rPr>
        <w:t xml:space="preserve"> the probability image</w:t>
      </w:r>
      <w:r w:rsidR="00822616">
        <w:t>,</w:t>
      </w:r>
      <w:r>
        <w:t xml:space="preserve"> using the pre-processed </w:t>
      </w:r>
      <w:r w:rsidR="00822616">
        <w:t>intensity and texture images,</w:t>
      </w:r>
      <w:r>
        <w:t xml:space="preserve"> the method use a region growing algorithm on the probability image to obtain the region that belongs to the tumor. To include one pixel inside the tumor region it should satisfy two conditions. First</w:t>
      </w:r>
      <w:r w:rsidR="00822616">
        <w:t>,</w:t>
      </w:r>
      <w:r>
        <w:t xml:space="preserve"> the probability of belonging to the tumor should be inside a range of values between the mean of the tumor region probability by an upper and lower thresholds. Second, the immediate neighborhood of the pixel should intersect with the tumor region. The seed point of the region is automatically determined by the method proposed in </w:t>
      </w:r>
      <w:r>
        <w:fldChar w:fldCharType="begin" w:fldLock="1"/>
      </w:r>
      <w:r w:rsidR="001322E6">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fldChar w:fldCharType="separate"/>
      </w:r>
      <w:r w:rsidRPr="008250DE">
        <w:rPr>
          <w:noProof/>
        </w:rPr>
        <w:t>(Madabhushi &amp; Metaxas, 2003)</w:t>
      </w:r>
      <w:r>
        <w:fldChar w:fldCharType="end"/>
      </w:r>
      <w:r w:rsidR="00F33AF9">
        <w:t xml:space="preserve"> where you can find the complete description of the method</w:t>
      </w:r>
      <w:r>
        <w:t>.</w:t>
      </w:r>
    </w:p>
    <w:p w14:paraId="1F715EA1" w14:textId="77777777" w:rsidR="00F33AF9" w:rsidRDefault="00F33AF9" w:rsidP="008E44C8">
      <w:pPr>
        <w:jc w:val="both"/>
      </w:pPr>
    </w:p>
    <w:p w14:paraId="5B48061A" w14:textId="77777777" w:rsidR="00F33AF9" w:rsidRDefault="00F33AF9" w:rsidP="008E44C8">
      <w:pPr>
        <w:jc w:val="both"/>
      </w:pPr>
    </w:p>
    <w:p w14:paraId="751EF573" w14:textId="77777777" w:rsidR="001322E6" w:rsidRDefault="001322E6" w:rsidP="008E44C8">
      <w:pPr>
        <w:jc w:val="both"/>
        <w:rPr>
          <w:b/>
        </w:rPr>
      </w:pPr>
      <w:r>
        <w:rPr>
          <w:b/>
        </w:rPr>
        <w:t>Results</w:t>
      </w:r>
    </w:p>
    <w:p w14:paraId="3FBB2D18" w14:textId="77777777" w:rsidR="001322E6" w:rsidRDefault="001322E6" w:rsidP="008E44C8">
      <w:pPr>
        <w:jc w:val="both"/>
      </w:pPr>
      <w:r>
        <w:t xml:space="preserve">A </w:t>
      </w:r>
      <w:proofErr w:type="gramStart"/>
      <w:r>
        <w:t>data base</w:t>
      </w:r>
      <w:proofErr w:type="gramEnd"/>
      <w:r>
        <w:t xml:space="preserve"> of </w:t>
      </w:r>
      <w:commentRangeStart w:id="42"/>
      <w:r w:rsidR="00822616">
        <w:t xml:space="preserve">30 breast ultrasound images </w:t>
      </w:r>
      <w:commentRangeEnd w:id="42"/>
      <w:r w:rsidR="00675599">
        <w:rPr>
          <w:rStyle w:val="CommentReference"/>
        </w:rPr>
        <w:commentReference w:id="42"/>
      </w:r>
      <w:r w:rsidR="00822616">
        <w:t>with a lesion were acquired with a</w:t>
      </w:r>
      <w:r>
        <w:t xml:space="preserve"> GE </w:t>
      </w:r>
      <w:proofErr w:type="spellStart"/>
      <w:r>
        <w:t>Heatlhcare</w:t>
      </w:r>
      <w:proofErr w:type="spellEnd"/>
      <w:r>
        <w:t xml:space="preserve"> </w:t>
      </w:r>
      <w:proofErr w:type="spellStart"/>
      <w:r>
        <w:t>Voluson</w:t>
      </w:r>
      <w:proofErr w:type="spellEnd"/>
      <w:r>
        <w:t xml:space="preserve"> 73 in the </w:t>
      </w:r>
      <w:commentRangeStart w:id="43"/>
      <w:r>
        <w:t xml:space="preserve">Changhua Christian Hospital. </w:t>
      </w:r>
      <w:commentRangeEnd w:id="43"/>
      <w:r w:rsidR="00DF1CBF">
        <w:rPr>
          <w:rStyle w:val="CommentReference"/>
        </w:rPr>
        <w:commentReference w:id="43"/>
      </w:r>
      <w:r>
        <w:t xml:space="preserve">The images have a size of 181x163 pixels. After manual localization of the breast tumor and the selection of the region of interest the images were inputted to open source software </w:t>
      </w:r>
      <w:proofErr w:type="spellStart"/>
      <w:r>
        <w:t>itk</w:t>
      </w:r>
      <w:proofErr w:type="spellEnd"/>
      <w:r>
        <w:t xml:space="preserve">-SNAP for image enhancement and semi-automatic segmentation supervised by the </w:t>
      </w:r>
      <w:commentRangeStart w:id="44"/>
      <w:r>
        <w:t>specialist</w:t>
      </w:r>
      <w:commentRangeEnd w:id="44"/>
      <w:r w:rsidR="007533DB">
        <w:rPr>
          <w:rStyle w:val="CommentReference"/>
        </w:rPr>
        <w:commentReference w:id="44"/>
      </w:r>
      <w:r>
        <w:t>.</w:t>
      </w:r>
    </w:p>
    <w:p w14:paraId="0ABDD65A" w14:textId="77777777" w:rsidR="001322E6" w:rsidRPr="001322E6" w:rsidRDefault="001322E6" w:rsidP="008E44C8">
      <w:pPr>
        <w:jc w:val="both"/>
        <w:rPr>
          <w:b/>
        </w:rPr>
      </w:pPr>
      <w:r w:rsidRPr="001322E6">
        <w:rPr>
          <w:b/>
        </w:rPr>
        <w:t>Contrast enhancement using texture descriptors</w:t>
      </w:r>
    </w:p>
    <w:p w14:paraId="2FD4EC00" w14:textId="77777777" w:rsidR="001322E6" w:rsidRDefault="006E5DF0" w:rsidP="0008311B">
      <w:pPr>
        <w:jc w:val="both"/>
      </w:pPr>
      <w:r>
        <w:t xml:space="preserve">Measuring contrast enhancement can be done with different approaches, there is no standardized solution for this, it is important to include several methods for this purpose in order to have a good contrast enhancement evaluation </w:t>
      </w:r>
      <w:r>
        <w:fldChar w:fldCharType="begin" w:fldLock="1"/>
      </w:r>
      <w:r w:rsidR="007E677C">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"(D.-S. Huang, McGinnity, Heutte, &amp; Zhang, 2010)", "plainTextFormattedCitation" : "(D.-S. Huang, McGinnity, Heutte, &amp; Zhang, 2010)", "previouslyFormattedCitation" : "(D.-S. Huang, McGinnity, Heutte, &amp; Zhang, 2010)" }, "properties" : { "noteIndex" : 0 }, "schema" : "https://github.com/citation-style-language/schema/raw/master/csl-citation.json" }</w:instrText>
      </w:r>
      <w:r>
        <w:fldChar w:fldCharType="separate"/>
      </w:r>
      <w:r w:rsidRPr="006E5DF0">
        <w:rPr>
          <w:noProof/>
        </w:rPr>
        <w:t>(D.-S. Huang, McGinnity, Heutte, &amp; Zhang, 2010)</w:t>
      </w:r>
      <w:r>
        <w:fldChar w:fldCharType="end"/>
      </w:r>
      <w:r>
        <w:t xml:space="preserve">. </w:t>
      </w:r>
      <w:r w:rsidR="001322E6">
        <w:t xml:space="preserve">To evaluate the ability of the texture descriptors listed in table 1 to enhance the contrast between the tumor region and the surrounding tissue we used the signal to noise ratio (SNR) and the contrast to noise ratio (CNR) both </w:t>
      </w:r>
      <w:r w:rsidR="001322E6" w:rsidRPr="0074757D">
        <w:rPr>
          <w:highlight w:val="yellow"/>
          <w:rPrChange w:id="45" w:author="FERNANDO ARAMBULA" w:date="2015-06-04T22:40:00Z">
            <w:rPr/>
          </w:rPrChange>
        </w:rPr>
        <w:t xml:space="preserve">proposed by Liao </w:t>
      </w:r>
      <w:r w:rsidR="001322E6" w:rsidRPr="0074757D">
        <w:rPr>
          <w:i/>
          <w:highlight w:val="yellow"/>
          <w:rPrChange w:id="46" w:author="FERNANDO ARAMBULA" w:date="2015-06-04T22:40:00Z">
            <w:rPr>
              <w:i/>
            </w:rPr>
          </w:rPrChange>
        </w:rPr>
        <w:t>et al.</w:t>
      </w:r>
      <w:r w:rsidR="001322E6" w:rsidRPr="0074757D">
        <w:rPr>
          <w:highlight w:val="yellow"/>
          <w:rPrChange w:id="47" w:author="FERNANDO ARAMBULA" w:date="2015-06-04T22:40:00Z">
            <w:rPr/>
          </w:rPrChange>
        </w:rPr>
        <w:t xml:space="preserve"> in </w:t>
      </w:r>
      <w:commentRangeStart w:id="48"/>
      <w:r w:rsidR="001322E6" w:rsidRPr="0074757D">
        <w:rPr>
          <w:highlight w:val="yellow"/>
          <w:rPrChange w:id="49" w:author="FERNANDO ARAMBULA" w:date="2015-06-04T22:40:00Z">
            <w:rPr/>
          </w:rPrChange>
        </w:rPr>
        <w:fldChar w:fldCharType="begin" w:fldLock="1"/>
      </w:r>
      <w:r w:rsidR="0005057F" w:rsidRPr="0074757D">
        <w:rPr>
          <w:highlight w:val="yellow"/>
          <w:rPrChange w:id="50" w:author="FERNANDO ARAMBULA" w:date="2015-06-04T22:40:00Z">
            <w:rPr/>
          </w:rPrChange>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sidR="001322E6" w:rsidRPr="0074757D">
        <w:rPr>
          <w:highlight w:val="yellow"/>
          <w:rPrChange w:id="51" w:author="FERNANDO ARAMBULA" w:date="2015-06-04T22:40:00Z">
            <w:rPr/>
          </w:rPrChange>
        </w:rPr>
        <w:fldChar w:fldCharType="separate"/>
      </w:r>
      <w:r w:rsidR="001322E6" w:rsidRPr="0074757D">
        <w:rPr>
          <w:noProof/>
          <w:highlight w:val="yellow"/>
          <w:rPrChange w:id="52" w:author="FERNANDO ARAMBULA" w:date="2015-06-04T22:40:00Z">
            <w:rPr>
              <w:noProof/>
            </w:rPr>
          </w:rPrChange>
        </w:rPr>
        <w:t>(Liao et al., 2011)</w:t>
      </w:r>
      <w:r w:rsidR="001322E6" w:rsidRPr="0074757D">
        <w:rPr>
          <w:highlight w:val="yellow"/>
          <w:rPrChange w:id="53" w:author="FERNANDO ARAMBULA" w:date="2015-06-04T22:40:00Z">
            <w:rPr/>
          </w:rPrChange>
        </w:rPr>
        <w:fldChar w:fldCharType="end"/>
      </w:r>
      <w:commentRangeEnd w:id="48"/>
      <w:r w:rsidR="0074757D">
        <w:rPr>
          <w:rStyle w:val="CommentReference"/>
        </w:rPr>
        <w:commentReference w:id="48"/>
      </w:r>
      <w:r w:rsidR="001322E6" w:rsidRPr="0074757D">
        <w:rPr>
          <w:highlight w:val="yellow"/>
          <w:rPrChange w:id="54" w:author="FERNANDO ARAMBULA" w:date="2015-06-04T22:40:00Z">
            <w:rPr/>
          </w:rPrChange>
        </w:rPr>
        <w:t>.</w:t>
      </w:r>
    </w:p>
    <w:p w14:paraId="166E8369" w14:textId="77777777" w:rsidR="001322E6" w:rsidRPr="001322E6" w:rsidRDefault="001322E6" w:rsidP="0008311B">
      <w:pPr>
        <w:jc w:val="both"/>
        <w:rPr>
          <w:rFonts w:eastAsiaTheme="minorEastAsia"/>
        </w:rPr>
      </w:pPr>
      <m:oMathPara>
        <m:oMath>
          <m:r>
            <w:rPr>
              <w:rFonts w:ascii="Cambria Math" w:hAnsi="Cambria Math"/>
            </w:rPr>
            <m:t xml:space="preserve">SNR= </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ROI</m:t>
                  </m:r>
                </m:sub>
              </m:sSub>
            </m:num>
            <m:den>
              <m:sSub>
                <m:sSubPr>
                  <m:ctrlPr>
                    <w:rPr>
                      <w:rFonts w:ascii="Cambria Math" w:hAnsi="Cambria Math"/>
                      <w:i/>
                    </w:rPr>
                  </m:ctrlPr>
                </m:sSubPr>
                <m:e>
                  <m:r>
                    <w:rPr>
                      <w:rFonts w:ascii="Cambria Math" w:hAnsi="Cambria Math"/>
                    </w:rPr>
                    <m:t>σ</m:t>
                  </m:r>
                </m:e>
                <m:sub>
                  <m:r>
                    <w:rPr>
                      <w:rFonts w:ascii="Cambria Math" w:hAnsi="Cambria Math"/>
                    </w:rPr>
                    <m:t>ROI</m:t>
                  </m:r>
                </m:sub>
              </m:sSub>
            </m:den>
          </m:f>
          <m:r>
            <w:rPr>
              <w:rFonts w:ascii="Cambria Math" w:eastAsiaTheme="minorEastAsia" w:hAnsi="Cambria Math"/>
            </w:rPr>
            <m:t>,</m:t>
          </m:r>
        </m:oMath>
      </m:oMathPara>
    </w:p>
    <w:p w14:paraId="28B40A98" w14:textId="77777777" w:rsidR="009C031A" w:rsidRPr="009C031A" w:rsidRDefault="001322E6" w:rsidP="0008311B">
      <w:pPr>
        <w:jc w:val="both"/>
        <w:rPr>
          <w:rFonts w:eastAsiaTheme="minorEastAsia"/>
        </w:rPr>
      </w:pPr>
      <m:oMathPara>
        <m:oMath>
          <m:r>
            <w:rPr>
              <w:rFonts w:ascii="Cambria Math" w:hAnsi="Cambria Math"/>
            </w:rPr>
            <m:t xml:space="preserve">CNR=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Background</m:t>
                      </m:r>
                    </m:sub>
                  </m:sSub>
                </m:e>
              </m:d>
            </m:num>
            <m:den>
              <m:sSub>
                <m:sSubPr>
                  <m:ctrlPr>
                    <w:rPr>
                      <w:rFonts w:ascii="Cambria Math" w:hAnsi="Cambria Math"/>
                      <w:i/>
                    </w:rPr>
                  </m:ctrlPr>
                </m:sSubPr>
                <m:e>
                  <m:r>
                    <w:rPr>
                      <w:rFonts w:ascii="Cambria Math" w:hAnsi="Cambria Math"/>
                    </w:rPr>
                    <m:t>σ</m:t>
                  </m:r>
                </m:e>
                <m:sub>
                  <m:r>
                    <w:rPr>
                      <w:rFonts w:ascii="Cambria Math" w:hAnsi="Cambria Math"/>
                    </w:rPr>
                    <m:t>ROI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Background</m:t>
                  </m:r>
                </m:sub>
              </m:sSub>
            </m:den>
          </m:f>
          <m:r>
            <w:rPr>
              <w:rFonts w:ascii="Cambria Math" w:hAnsi="Cambria Math"/>
            </w:rPr>
            <m:t>,</m:t>
          </m:r>
        </m:oMath>
      </m:oMathPara>
    </w:p>
    <w:p w14:paraId="1E072C95" w14:textId="77777777" w:rsidR="009C031A" w:rsidRDefault="009C031A" w:rsidP="0008311B">
      <w:pPr>
        <w:jc w:val="both"/>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μ</m:t>
            </m:r>
          </m:e>
          <m:sub>
            <m:r>
              <w:rPr>
                <w:rFonts w:ascii="Cambria Math"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Background</m:t>
            </m:r>
          </m:sub>
        </m:sSub>
      </m:oMath>
      <w:r>
        <w:rPr>
          <w:rFonts w:eastAsiaTheme="minorEastAsia"/>
        </w:rPr>
        <w:t xml:space="preserve"> are mean brightness values of the tumor region (ROI) and the tissue (Background) respectively,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ROI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Background</m:t>
            </m:r>
          </m:sub>
        </m:sSub>
      </m:oMath>
      <w:r w:rsidR="006B29DD">
        <w:rPr>
          <w:rFonts w:eastAsiaTheme="minorEastAsia"/>
        </w:rPr>
        <w:t xml:space="preserve"> </w:t>
      </w:r>
      <w:r>
        <w:rPr>
          <w:rFonts w:eastAsiaTheme="minorEastAsia"/>
        </w:rPr>
        <w:t xml:space="preserve">are the standard deviation of the ROI and the background respectively. </w:t>
      </w:r>
    </w:p>
    <w:p w14:paraId="14460EEC" w14:textId="77777777" w:rsidR="009C031A" w:rsidRDefault="009C031A" w:rsidP="0008311B">
      <w:pPr>
        <w:jc w:val="both"/>
        <w:rPr>
          <w:rFonts w:eastAsiaTheme="minorEastAsia"/>
        </w:rPr>
      </w:pPr>
      <w:r>
        <w:rPr>
          <w:rFonts w:eastAsiaTheme="minorEastAsia"/>
        </w:rPr>
        <w:t xml:space="preserve">In addition to the SNR and CNR we compute </w:t>
      </w:r>
      <w:r w:rsidR="00D644BD">
        <w:rPr>
          <w:rFonts w:eastAsiaTheme="minorEastAsia"/>
        </w:rPr>
        <w:t xml:space="preserve">the </w:t>
      </w:r>
      <w:proofErr w:type="spellStart"/>
      <w:r w:rsidR="00D644BD">
        <w:rPr>
          <w:rFonts w:eastAsiaTheme="minorEastAsia"/>
        </w:rPr>
        <w:t>Minkowski</w:t>
      </w:r>
      <w:proofErr w:type="spellEnd"/>
      <w:r w:rsidR="00D644BD">
        <w:rPr>
          <w:rFonts w:eastAsiaTheme="minorEastAsia"/>
        </w:rPr>
        <w:t xml:space="preserve">-form distance (MD) </w:t>
      </w:r>
      <w:r>
        <w:rPr>
          <w:rFonts w:eastAsiaTheme="minorEastAsia"/>
        </w:rPr>
        <w:t>and the</w:t>
      </w:r>
      <w:r w:rsidR="00D644BD">
        <w:rPr>
          <w:rFonts w:eastAsiaTheme="minorEastAsia"/>
        </w:rPr>
        <w:t xml:space="preserve"> histogram intersection (INT) between the ROI and </w:t>
      </w:r>
      <w:r>
        <w:rPr>
          <w:rFonts w:eastAsiaTheme="minorEastAsia"/>
        </w:rPr>
        <w:t xml:space="preserve">background </w:t>
      </w:r>
      <w:r w:rsidR="00D644BD">
        <w:rPr>
          <w:rFonts w:eastAsiaTheme="minorEastAsia"/>
        </w:rPr>
        <w:t>regions as similarity measurements</w:t>
      </w:r>
      <w:r w:rsidR="00253022">
        <w:rPr>
          <w:rFonts w:eastAsiaTheme="minorEastAsia"/>
        </w:rPr>
        <w:t xml:space="preserve"> between histograms</w:t>
      </w:r>
      <w:r w:rsidR="00D644BD">
        <w:rPr>
          <w:rFonts w:eastAsiaTheme="minorEastAsia"/>
        </w:rPr>
        <w:t xml:space="preserve">. The </w:t>
      </w:r>
      <w:proofErr w:type="spellStart"/>
      <w:r w:rsidR="00D644BD">
        <w:rPr>
          <w:rFonts w:eastAsiaTheme="minorEastAsia"/>
        </w:rPr>
        <w:t>Minkowsky</w:t>
      </w:r>
      <w:proofErr w:type="spellEnd"/>
      <w:r w:rsidR="00D644BD">
        <w:rPr>
          <w:rFonts w:eastAsiaTheme="minorEastAsia"/>
        </w:rPr>
        <w:t xml:space="preserve"> distance is often used for computing dissimilarities between </w:t>
      </w:r>
      <w:r w:rsidR="006B29DD">
        <w:rPr>
          <w:rFonts w:eastAsiaTheme="minorEastAsia"/>
        </w:rPr>
        <w:t>histograms</w:t>
      </w:r>
      <w:r w:rsidR="00D644BD">
        <w:rPr>
          <w:rFonts w:eastAsiaTheme="minorEastAsia"/>
        </w:rPr>
        <w:t xml:space="preserve"> </w:t>
      </w:r>
      <w:r w:rsidR="00D644BD">
        <w:rPr>
          <w:rFonts w:eastAsiaTheme="minorEastAsia"/>
        </w:rPr>
        <w:fldChar w:fldCharType="begin" w:fldLock="1"/>
      </w:r>
      <w:r w:rsidR="000F02E2">
        <w:rPr>
          <w:rFonts w:eastAsiaTheme="minorEastAsia"/>
        </w:rPr>
        <w:instrText>ADDIN CSL_CITATION { "citationItems" : [ { "id" : "ITEM-1", "itemData" : { "DOI" : "10.1023/A:1026543900054", "ISSN" : "1573-1405", "author" : [ { "dropping-particle" : "", "family" : "Rubner", "given" : "Yossi", "non-dropping-particle" : "", "parse-names" : false, "suffix" : "" }, { "dropping-particle" : "", "family" : "Tomasi", "given" : "Carlo", "non-dropping-particle" : "", "parse-names" : false, "suffix" : "" }, { "dropping-particle" : "", "family" : "Guibas", "given" : "Leonidas J.", "non-dropping-particle" : "", "parse-names" : false, "suffix" : "" } ], "container-title" : "International Journal of Computer Vision", "id" : "ITEM-1", "issue" : "2", "issued" : { "date-parts" : [ [ "0" ] ] }, "language" : "en", "page" : "99-121", "publisher" : "Kluwer Academic Publishers", "title" : "The Earth Mover's Distance as a Metric for Image Retrieval", "type" : "article-journal", "volume" : "40" }, "uris" : [ "http://www.mendeley.com/documents/?uuid=efa8aef3-b875-4e72-a045-6628acad98c7" ] } ], "mendeley" : { "formattedCitation" : "(Rubner, Tomasi, &amp; Guibas, n.d.)", "plainTextFormattedCitation" : "(Rubner, Tomasi, &amp; Guibas, n.d.)", "previouslyFormattedCitation" : "(Rubner, Tomasi, &amp; Guibas, n.d.)" }, "properties" : { "noteIndex" : 0 }, "schema" : "https://github.com/citation-style-language/schema/raw/master/csl-citation.json" }</w:instrText>
      </w:r>
      <w:r w:rsidR="00D644BD">
        <w:rPr>
          <w:rFonts w:eastAsiaTheme="minorEastAsia"/>
        </w:rPr>
        <w:fldChar w:fldCharType="separate"/>
      </w:r>
      <w:r w:rsidR="00D644BD" w:rsidRPr="00D644BD">
        <w:rPr>
          <w:rFonts w:eastAsiaTheme="minorEastAsia"/>
          <w:noProof/>
        </w:rPr>
        <w:t xml:space="preserve">(Rubner, Tomasi, &amp; Guibas, </w:t>
      </w:r>
      <w:r w:rsidR="00D644BD" w:rsidRPr="0074757D">
        <w:rPr>
          <w:rFonts w:eastAsiaTheme="minorEastAsia"/>
          <w:noProof/>
          <w:highlight w:val="yellow"/>
          <w:rPrChange w:id="55" w:author="FERNANDO ARAMBULA" w:date="2015-06-04T22:42:00Z">
            <w:rPr>
              <w:rFonts w:eastAsiaTheme="minorEastAsia"/>
              <w:noProof/>
            </w:rPr>
          </w:rPrChange>
        </w:rPr>
        <w:t>n.d.</w:t>
      </w:r>
      <w:r w:rsidR="00D644BD" w:rsidRPr="00D644BD">
        <w:rPr>
          <w:rFonts w:eastAsiaTheme="minorEastAsia"/>
          <w:noProof/>
        </w:rPr>
        <w:t>)</w:t>
      </w:r>
      <w:r w:rsidR="00D644BD">
        <w:rPr>
          <w:rFonts w:eastAsiaTheme="minorEastAsia"/>
        </w:rPr>
        <w:fldChar w:fldCharType="end"/>
      </w:r>
      <w:r w:rsidR="00D644BD">
        <w:rPr>
          <w:rFonts w:eastAsiaTheme="minorEastAsia"/>
        </w:rPr>
        <w:t xml:space="preserve">. </w:t>
      </w:r>
      <w:r>
        <w:rPr>
          <w:rFonts w:eastAsiaTheme="minorEastAsia"/>
        </w:rPr>
        <w:t>The intersection</w:t>
      </w:r>
      <w:r w:rsidR="00581EDA">
        <w:rPr>
          <w:rFonts w:eastAsiaTheme="minorEastAsia"/>
        </w:rPr>
        <w:t xml:space="preserve"> of the histograms is a useful similarity measurement</w:t>
      </w:r>
      <w:r w:rsidR="0005057F">
        <w:rPr>
          <w:rFonts w:eastAsiaTheme="minorEastAsia"/>
        </w:rPr>
        <w:t xml:space="preserve"> between two histograms</w:t>
      </w:r>
      <w:r w:rsidR="00581EDA">
        <w:rPr>
          <w:rFonts w:eastAsiaTheme="minorEastAsia"/>
        </w:rPr>
        <w:t xml:space="preserve"> </w:t>
      </w:r>
      <w:r w:rsidR="00D90F68">
        <w:rPr>
          <w:rFonts w:eastAsiaTheme="minorEastAsia"/>
        </w:rPr>
        <w:t>when the number of pixe</w:t>
      </w:r>
      <w:r w:rsidR="0005057F">
        <w:rPr>
          <w:rFonts w:eastAsiaTheme="minorEastAsia"/>
        </w:rPr>
        <w:t xml:space="preserve">ls between regions is different, it is well suited to deal with scale changes </w:t>
      </w:r>
      <w:r w:rsidR="0005057F">
        <w:rPr>
          <w:rFonts w:eastAsiaTheme="minorEastAsia"/>
        </w:rPr>
        <w:fldChar w:fldCharType="begin" w:fldLock="1"/>
      </w:r>
      <w:r w:rsidR="000F02E2">
        <w:rPr>
          <w:rFonts w:eastAsiaTheme="minorEastAsia"/>
        </w:rPr>
        <w:instrText>ADDIN CSL_CITATION { "citationItems" : [ { "id" : "ITEM-1", "itemData" : { "DOI" : "10.1109/ICIP.2003.1247294", "ISBN" : "0-7803-7750-8", "ISSN" : "1522-4880", "author" : [ { "dropping-particle" : "", "family" : "Barla", "given" : "A.", "non-dropping-particle" : "", "parse-names" : false, "suffix" : "" }, { "dropping-particle" : "", "family" : "Odone", "given" : "F.", "non-dropping-particle" : "", "parse-names" : false, "suffix" : "" }, { "dropping-particle" : "", "family" : "Verri", "given" : "A.", "non-dropping-particle" : "", "parse-names" : false, "suffix" : "" } ], "container-title" : "Proceedings 2003 International Conference on Image Processing (Cat. No.03CH37429)", "id" : "ITEM-1", "issued" : { "date-parts" : [ [ "0" ] ] }, "language" : "English", "page" : "III-513-16", "publisher" : "IEEE", "title" : "Histogram intersection kernel for image classification", "type" : "paper-conference", "volume" : "2" }, "uris" : [ "http://www.mendeley.com/documents/?uuid=f6447b89-002b-4021-b5cd-38db93f4fb08" ] } ], "mendeley" : { "formattedCitation" : "(Barla, Odone, &amp; Verri, n.d.)", "plainTextFormattedCitation" : "(Barla, Odone, &amp; Verri, n.d.)", "previouslyFormattedCitation" : "(Barla, Odone, &amp; Verri, n.d.)" }, "properties" : { "noteIndex" : 0 }, "schema" : "https://github.com/citation-style-language/schema/raw/master/csl-citation.json" }</w:instrText>
      </w:r>
      <w:r w:rsidR="0005057F">
        <w:rPr>
          <w:rFonts w:eastAsiaTheme="minorEastAsia"/>
        </w:rPr>
        <w:fldChar w:fldCharType="separate"/>
      </w:r>
      <w:r w:rsidR="0005057F" w:rsidRPr="0005057F">
        <w:rPr>
          <w:rFonts w:eastAsiaTheme="minorEastAsia"/>
          <w:noProof/>
        </w:rPr>
        <w:t xml:space="preserve">(Barla, Odone, &amp; Verri, </w:t>
      </w:r>
      <w:r w:rsidR="0005057F" w:rsidRPr="0074757D">
        <w:rPr>
          <w:rFonts w:eastAsiaTheme="minorEastAsia"/>
          <w:noProof/>
          <w:highlight w:val="yellow"/>
          <w:rPrChange w:id="56" w:author="FERNANDO ARAMBULA" w:date="2015-06-04T22:42:00Z">
            <w:rPr>
              <w:rFonts w:eastAsiaTheme="minorEastAsia"/>
              <w:noProof/>
            </w:rPr>
          </w:rPrChange>
        </w:rPr>
        <w:t>n.d</w:t>
      </w:r>
      <w:r w:rsidR="0005057F" w:rsidRPr="0005057F">
        <w:rPr>
          <w:rFonts w:eastAsiaTheme="minorEastAsia"/>
          <w:noProof/>
        </w:rPr>
        <w:t>.)</w:t>
      </w:r>
      <w:r w:rsidR="0005057F">
        <w:rPr>
          <w:rFonts w:eastAsiaTheme="minorEastAsia"/>
        </w:rPr>
        <w:fldChar w:fldCharType="end"/>
      </w:r>
      <w:r w:rsidR="0005057F">
        <w:rPr>
          <w:rFonts w:eastAsiaTheme="minorEastAsia"/>
        </w:rPr>
        <w:t xml:space="preserve">. </w:t>
      </w:r>
    </w:p>
    <w:p w14:paraId="5EB72F73" w14:textId="77777777" w:rsidR="00D644BD" w:rsidRPr="00D644BD" w:rsidRDefault="00D644BD" w:rsidP="0008311B">
      <w:pPr>
        <w:jc w:val="both"/>
        <w:rPr>
          <w:rFonts w:eastAsiaTheme="minorEastAsia"/>
        </w:rPr>
      </w:pPr>
      <m:oMathPara>
        <m:oMath>
          <m:r>
            <w:rPr>
              <w:rFonts w:ascii="Cambria Math" w:eastAsiaTheme="minorEastAsia" w:hAnsi="Cambria Math"/>
            </w:rPr>
            <m:t>DM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e>
                  </m:d>
                </m:e>
              </m:nary>
            </m:e>
          </m:d>
          <m:r>
            <w:rPr>
              <w:rFonts w:ascii="Cambria Math" w:eastAsiaTheme="minorEastAsia" w:hAnsi="Cambria Math"/>
            </w:rPr>
            <m:t>,</m:t>
          </m:r>
        </m:oMath>
      </m:oMathPara>
    </w:p>
    <w:p w14:paraId="34A44610" w14:textId="77777777" w:rsidR="00D644BD" w:rsidRPr="00253022" w:rsidRDefault="00D644BD" w:rsidP="0008311B">
      <w:pPr>
        <w:jc w:val="both"/>
        <w:rPr>
          <w:rFonts w:eastAsiaTheme="minorEastAsia"/>
        </w:rPr>
      </w:pPr>
      <m:oMathPara>
        <m:oMath>
          <m:r>
            <w:rPr>
              <w:rFonts w:ascii="Cambria Math" w:eastAsiaTheme="minorEastAsia" w:hAnsi="Cambria Math"/>
            </w:rPr>
            <m:t>INT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e>
          </m:d>
          <m:r>
            <w:rPr>
              <w:rFonts w:ascii="Cambria Math" w:eastAsiaTheme="minorEastAsia" w:hAnsi="Cambria Math"/>
            </w:rPr>
            <m:t>= 1-</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r>
                    <m:rPr>
                      <m:sty m:val="p"/>
                    </m:rPr>
                    <w:rPr>
                      <w:rFonts w:ascii="Cambria Math" w:eastAsiaTheme="minorEastAsia" w:hAnsi="Cambria Math"/>
                    </w:rPr>
                    <m:t>min⁡</m:t>
                  </m:r>
                  <m:r>
                    <w:rPr>
                      <w:rFonts w:ascii="Cambria Math" w:eastAsiaTheme="minorEastAsia" w:hAnsi="Cambria Math"/>
                    </w:rPr>
                    <m:t>(</m:t>
                  </m:r>
                </m:e>
              </m:nary>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r>
                <w:rPr>
                  <w:rFonts w:ascii="Cambria Math" w:eastAsiaTheme="minorEastAsia" w:hAnsi="Cambria Math"/>
                </w:rPr>
                <m:t>(i))</m:t>
              </m:r>
            </m:num>
            <m:den>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d>
                    <m:dPr>
                      <m:ctrlPr>
                        <w:rPr>
                          <w:rFonts w:ascii="Cambria Math" w:eastAsiaTheme="minorEastAsia" w:hAnsi="Cambria Math"/>
                          <w:i/>
                        </w:rPr>
                      </m:ctrlPr>
                    </m:dPr>
                    <m:e>
                      <m:r>
                        <w:rPr>
                          <w:rFonts w:ascii="Cambria Math" w:eastAsiaTheme="minorEastAsia" w:hAnsi="Cambria Math"/>
                        </w:rPr>
                        <m:t>i</m:t>
                      </m:r>
                    </m:e>
                  </m:d>
                </m:e>
              </m:nary>
            </m:den>
          </m:f>
          <m:r>
            <w:rPr>
              <w:rFonts w:ascii="Cambria Math" w:eastAsiaTheme="minorEastAsia" w:hAnsi="Cambria Math"/>
            </w:rPr>
            <m:t>,</m:t>
          </m:r>
        </m:oMath>
      </m:oMathPara>
    </w:p>
    <w:p w14:paraId="1D20B43F" w14:textId="77777777" w:rsidR="00253022" w:rsidRDefault="00253022" w:rsidP="0008311B">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ROI</m:t>
            </m:r>
          </m:sub>
        </m:sSub>
      </m:oMath>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Background</m:t>
            </m:r>
          </m:sub>
        </m:sSub>
      </m:oMath>
      <w:r>
        <w:rPr>
          <w:rFonts w:eastAsiaTheme="minorEastAsia"/>
        </w:rPr>
        <w:t xml:space="preserve"> are the normalized histograms of the ROI and the background.</w:t>
      </w:r>
    </w:p>
    <w:p w14:paraId="0AAFA5F6" w14:textId="77777777" w:rsidR="00A868D7" w:rsidRDefault="00A868D7" w:rsidP="0008311B">
      <w:pPr>
        <w:jc w:val="both"/>
        <w:rPr>
          <w:rFonts w:eastAsiaTheme="minorEastAsia"/>
        </w:rPr>
      </w:pPr>
      <w:r>
        <w:rPr>
          <w:rFonts w:eastAsiaTheme="minorEastAsia"/>
        </w:rPr>
        <w:lastRenderedPageBreak/>
        <w:t xml:space="preserve">Along with contrast enhancement, another important aspect to take into account when using texture analysis for image segmentation is the ability of the descriptor to preserve the edges of the structures we want to segment </w:t>
      </w:r>
      <w:r>
        <w:rPr>
          <w:rFonts w:eastAsiaTheme="minorEastAsia"/>
        </w:rPr>
        <w:fldChar w:fldCharType="begin" w:fldLock="1"/>
      </w:r>
      <w:r w:rsidR="00311AD6">
        <w:rPr>
          <w:rFonts w:eastAsiaTheme="minorEastAsia"/>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"(Liao et al., 2011)", "plainTextFormattedCitation" : "(Liao et al., 2011)", "previouslyFormattedCitation" : "(Liao et al., 2011)" }, "properties" : { "noteIndex" : 0 }, "schema" : "https://github.com/citation-style-language/schema/raw/master/csl-citation.json" }</w:instrText>
      </w:r>
      <w:r>
        <w:rPr>
          <w:rFonts w:eastAsiaTheme="minorEastAsia"/>
        </w:rPr>
        <w:fldChar w:fldCharType="separate"/>
      </w:r>
      <w:r w:rsidRPr="00A868D7">
        <w:rPr>
          <w:rFonts w:eastAsiaTheme="minorEastAsia"/>
          <w:noProof/>
        </w:rPr>
        <w:t>(Liao et al., 2011)</w:t>
      </w:r>
      <w:r>
        <w:rPr>
          <w:rFonts w:eastAsiaTheme="minorEastAsia"/>
        </w:rPr>
        <w:fldChar w:fldCharType="end"/>
      </w:r>
      <w:r>
        <w:rPr>
          <w:rFonts w:eastAsiaTheme="minorEastAsia"/>
        </w:rPr>
        <w:t>. To evaluate this, we use</w:t>
      </w:r>
      <w:r w:rsidR="00822616">
        <w:rPr>
          <w:rFonts w:eastAsiaTheme="minorEastAsia"/>
        </w:rPr>
        <w:t>d</w:t>
      </w:r>
      <w:r>
        <w:rPr>
          <w:rFonts w:eastAsiaTheme="minorEastAsia"/>
        </w:rPr>
        <w:t xml:space="preserve"> the edge preservation index (EPI) defined as</w:t>
      </w:r>
    </w:p>
    <w:p w14:paraId="0F7E9660" w14:textId="77777777" w:rsidR="00253022" w:rsidRPr="00A868D7" w:rsidRDefault="00A868D7" w:rsidP="00A868D7">
      <w:pPr>
        <w:jc w:val="center"/>
        <w:rPr>
          <w:rFonts w:eastAsiaTheme="minorEastAsia"/>
        </w:rPr>
      </w:pPr>
      <m:oMathPara>
        <m:oMath>
          <m:r>
            <w:rPr>
              <w:rFonts w:ascii="Cambria Math" w:eastAsiaTheme="minorEastAsia" w:hAnsi="Cambria Math"/>
            </w:rPr>
            <m:t xml:space="preserve">EPI= </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(i-1,j+1)</m:t>
                      </m:r>
                    </m:e>
                  </m:d>
                </m:e>
              </m:nary>
            </m:num>
            <m:den>
              <m:nary>
                <m:naryPr>
                  <m:chr m:val="∑"/>
                  <m:limLoc m:val="undOvr"/>
                  <m:subHide m:val="1"/>
                  <m:supHide m:val="1"/>
                  <m:ctrlPr>
                    <w:rPr>
                      <w:rFonts w:ascii="Cambria Math" w:eastAsiaTheme="minorEastAsia" w:hAnsi="Cambria Math"/>
                      <w:i/>
                    </w:rPr>
                  </m:ctrlPr>
                </m:naryPr>
                <m: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(i-1,i+1)</m:t>
                      </m:r>
                    </m:e>
                  </m:d>
                </m:e>
              </m:nary>
            </m:den>
          </m:f>
          <m:r>
            <w:rPr>
              <w:rFonts w:ascii="Cambria Math" w:eastAsiaTheme="minorEastAsia" w:hAnsi="Cambria Math"/>
            </w:rPr>
            <m:t>,</m:t>
          </m:r>
        </m:oMath>
      </m:oMathPara>
    </w:p>
    <w:p w14:paraId="065BA9B6" w14:textId="77777777" w:rsidR="0088501C" w:rsidRDefault="00A868D7" w:rsidP="00311AD6">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Pr>
          <w:rFonts w:eastAsiaTheme="minorEastAsia"/>
        </w:rPr>
        <w:t xml:space="preserve"> is the value of the texture image pixel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Pr>
          <w:rFonts w:eastAsiaTheme="minorEastAsia"/>
        </w:rPr>
        <w:t xml:space="preserve"> is t</w:t>
      </w:r>
      <w:r w:rsidR="00311AD6">
        <w:rPr>
          <w:rFonts w:eastAsiaTheme="minorEastAsia"/>
        </w:rPr>
        <w:t xml:space="preserve">he value of the original image;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(i,j)</m:t>
        </m:r>
      </m:oMath>
      <w:r w:rsidR="00311AD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m:t>
            </m:r>
          </m:sub>
        </m:sSub>
        <m:r>
          <w:rPr>
            <w:rFonts w:ascii="Cambria Math" w:eastAsiaTheme="minorEastAsia" w:hAnsi="Cambria Math"/>
          </w:rPr>
          <m:t>(i,j)</m:t>
        </m:r>
      </m:oMath>
      <w:r w:rsidR="00311AD6">
        <w:rPr>
          <w:rFonts w:eastAsiaTheme="minorEastAsia"/>
        </w:rPr>
        <w:t xml:space="preserve"> are in the edge area, previously segmented in the original </w:t>
      </w:r>
      <w:r w:rsidR="009F6CF5">
        <w:rPr>
          <w:rFonts w:eastAsiaTheme="minorEastAsia"/>
        </w:rPr>
        <w:t>i</w:t>
      </w:r>
      <w:r w:rsidR="00311AD6">
        <w:rPr>
          <w:rFonts w:eastAsiaTheme="minorEastAsia"/>
        </w:rPr>
        <w:t xml:space="preserve">mage </w:t>
      </w:r>
      <w:r w:rsidR="00311AD6">
        <w:rPr>
          <w:rFonts w:eastAsiaTheme="minorEastAsia"/>
        </w:rPr>
        <w:fldChar w:fldCharType="begin" w:fldLock="1"/>
      </w:r>
      <w:r w:rsidR="00750C92">
        <w:rPr>
          <w:rFonts w:eastAsiaTheme="minorEastAsia"/>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"(Han Chumning, Guo Huadong, &amp; Wang Changlin, 2002)", "plainTextFormattedCitation" : "(Han Chumning, Guo Huadong, &amp; Wang Changlin, 2002)", "previouslyFormattedCitation" : "(Han Chumning, Guo Huadong, &amp; Wang Changlin, 2002)" }, "properties" : { "noteIndex" : 0 }, "schema" : "https://github.com/citation-style-language/schema/raw/master/csl-citation.json" }</w:instrText>
      </w:r>
      <w:r w:rsidR="00311AD6">
        <w:rPr>
          <w:rFonts w:eastAsiaTheme="minorEastAsia"/>
        </w:rPr>
        <w:fldChar w:fldCharType="separate"/>
      </w:r>
      <w:r w:rsidR="00311AD6" w:rsidRPr="00311AD6">
        <w:rPr>
          <w:rFonts w:eastAsiaTheme="minorEastAsia"/>
          <w:noProof/>
        </w:rPr>
        <w:t>(Han Chumning, Guo Huadong, &amp; Wang Changlin, 2002)</w:t>
      </w:r>
      <w:r w:rsidR="00311AD6">
        <w:rPr>
          <w:rFonts w:eastAsiaTheme="minorEastAsia"/>
        </w:rPr>
        <w:fldChar w:fldCharType="end"/>
      </w:r>
      <w:r w:rsidR="00311AD6">
        <w:rPr>
          <w:rFonts w:eastAsiaTheme="minorEastAsia"/>
        </w:rPr>
        <w:t xml:space="preserve">. </w:t>
      </w:r>
    </w:p>
    <w:p w14:paraId="058A4D83" w14:textId="77777777" w:rsidR="00C469B1" w:rsidRDefault="00C63006" w:rsidP="00311AD6">
      <w:pPr>
        <w:jc w:val="both"/>
        <w:rPr>
          <w:rFonts w:eastAsiaTheme="minorEastAsia"/>
        </w:rPr>
      </w:pPr>
      <w:r>
        <w:rPr>
          <w:rFonts w:eastAsiaTheme="minorEastAsia"/>
        </w:rPr>
        <w:t>We compare the SNR, CNR, DM, INT and EPI of the original images with the texture images obtained using per-pixel computation with the descriptors listed in table 1. The first order descriptor that obtained better results enhancing the image was the Mean of the histogram with higher values of DM, INT and CNR</w:t>
      </w:r>
      <w:r w:rsidR="00C20019">
        <w:rPr>
          <w:rFonts w:eastAsiaTheme="minorEastAsia"/>
        </w:rPr>
        <w:t xml:space="preserve"> than the original image, however the SNR was lower than in the original image and the ability to preserve borders was low; the SNR and the EPI were improved by the Entropy and Mean Difference descriptors respectively, however the other </w:t>
      </w:r>
      <w:r w:rsidR="003605C0">
        <w:rPr>
          <w:rFonts w:eastAsiaTheme="minorEastAsia"/>
        </w:rPr>
        <w:t xml:space="preserve">contrast enhancement </w:t>
      </w:r>
      <w:r w:rsidR="00C20019">
        <w:rPr>
          <w:rFonts w:eastAsiaTheme="minorEastAsia"/>
        </w:rPr>
        <w:t>indexes had no good results using this descriptors. Except for the Variance and Energy</w:t>
      </w:r>
      <w:r w:rsidR="00854ADE">
        <w:rPr>
          <w:rFonts w:eastAsiaTheme="minorEastAsia"/>
        </w:rPr>
        <w:t>,</w:t>
      </w:r>
      <w:r w:rsidR="00C20019">
        <w:rPr>
          <w:rFonts w:eastAsiaTheme="minorEastAsia"/>
        </w:rPr>
        <w:t xml:space="preserve"> all the </w:t>
      </w:r>
      <w:proofErr w:type="spellStart"/>
      <w:r w:rsidR="00C20019" w:rsidRPr="007A309E">
        <w:rPr>
          <w:rFonts w:eastAsiaTheme="minorEastAsia"/>
          <w:highlight w:val="yellow"/>
          <w:rPrChange w:id="57" w:author="FERNANDO ARAMBULA" w:date="2015-06-04T14:27:00Z">
            <w:rPr>
              <w:rFonts w:eastAsiaTheme="minorEastAsia"/>
            </w:rPr>
          </w:rPrChange>
        </w:rPr>
        <w:t>Haralick</w:t>
      </w:r>
      <w:proofErr w:type="spellEnd"/>
      <w:r w:rsidR="00C20019">
        <w:rPr>
          <w:rFonts w:eastAsiaTheme="minorEastAsia"/>
        </w:rPr>
        <w:t xml:space="preserve"> texture descriptors improved the SNR </w:t>
      </w:r>
      <w:r w:rsidR="00AD0902">
        <w:rPr>
          <w:rFonts w:eastAsiaTheme="minorEastAsia"/>
        </w:rPr>
        <w:t xml:space="preserve">significantly but the DM, INT, CNR and EPI were reduced considerably using these descriptors; </w:t>
      </w:r>
      <w:r w:rsidR="006C50D0">
        <w:rPr>
          <w:rFonts w:eastAsiaTheme="minorEastAsia"/>
        </w:rPr>
        <w:t>although none of these descriptors improve the contrast of the image</w:t>
      </w:r>
      <w:r w:rsidR="00AD0902">
        <w:rPr>
          <w:rFonts w:eastAsiaTheme="minorEastAsia"/>
        </w:rPr>
        <w:t xml:space="preserve">, the Homogeneity of the co-occurrence matrix had </w:t>
      </w:r>
      <w:r w:rsidR="006C50D0">
        <w:rPr>
          <w:rFonts w:eastAsiaTheme="minorEastAsia"/>
        </w:rPr>
        <w:t>higher values in</w:t>
      </w:r>
      <w:r w:rsidR="00AD0902">
        <w:rPr>
          <w:rFonts w:eastAsiaTheme="minorEastAsia"/>
        </w:rPr>
        <w:t xml:space="preserve"> </w:t>
      </w:r>
      <w:r w:rsidR="003605C0">
        <w:rPr>
          <w:rFonts w:eastAsiaTheme="minorEastAsia"/>
        </w:rPr>
        <w:t>all measurements than the other co-occurrence based descriptors</w:t>
      </w:r>
      <w:r w:rsidR="00AD0902">
        <w:rPr>
          <w:rFonts w:eastAsiaTheme="minorEastAsia"/>
        </w:rPr>
        <w:t xml:space="preserve">. Of all the Run-length texture descriptors </w:t>
      </w:r>
      <w:r w:rsidR="00854ADE">
        <w:rPr>
          <w:rFonts w:eastAsiaTheme="minorEastAsia"/>
        </w:rPr>
        <w:t xml:space="preserve">the SRE of the run-length </w:t>
      </w:r>
      <w:r w:rsidR="006C50D0">
        <w:rPr>
          <w:rFonts w:eastAsiaTheme="minorEastAsia"/>
        </w:rPr>
        <w:t xml:space="preserve">matrix </w:t>
      </w:r>
      <w:r w:rsidR="00854ADE">
        <w:rPr>
          <w:rFonts w:eastAsiaTheme="minorEastAsia"/>
        </w:rPr>
        <w:t xml:space="preserve">have better results improving the DM, INT and CNR of the image, it also improves the SNR but the </w:t>
      </w:r>
      <w:r w:rsidR="006C50D0">
        <w:rPr>
          <w:rFonts w:eastAsiaTheme="minorEastAsia"/>
        </w:rPr>
        <w:t>LGRE</w:t>
      </w:r>
      <w:r w:rsidR="00854ADE">
        <w:rPr>
          <w:rFonts w:eastAsiaTheme="minorEastAsia"/>
        </w:rPr>
        <w:t xml:space="preserve"> is the run-length descriptor that improves</w:t>
      </w:r>
      <w:r w:rsidR="00AD0902">
        <w:rPr>
          <w:rFonts w:eastAsiaTheme="minorEastAsia"/>
        </w:rPr>
        <w:t xml:space="preserve"> </w:t>
      </w:r>
      <w:r w:rsidR="00854ADE">
        <w:rPr>
          <w:rFonts w:eastAsiaTheme="minorEastAsia"/>
        </w:rPr>
        <w:t>it the best</w:t>
      </w:r>
      <w:r w:rsidR="006C50D0">
        <w:rPr>
          <w:rFonts w:eastAsiaTheme="minorEastAsia"/>
        </w:rPr>
        <w:t>. As</w:t>
      </w:r>
      <w:r w:rsidR="00854ADE">
        <w:rPr>
          <w:rFonts w:eastAsiaTheme="minorEastAsia"/>
        </w:rPr>
        <w:t xml:space="preserve"> the </w:t>
      </w:r>
      <w:proofErr w:type="spellStart"/>
      <w:r w:rsidR="00854ADE">
        <w:rPr>
          <w:rFonts w:eastAsiaTheme="minorEastAsia"/>
        </w:rPr>
        <w:t>Haralick</w:t>
      </w:r>
      <w:proofErr w:type="spellEnd"/>
      <w:r w:rsidR="00854ADE">
        <w:rPr>
          <w:rFonts w:eastAsiaTheme="minorEastAsia"/>
        </w:rPr>
        <w:t xml:space="preserve"> texture descriptors, none of the run length texture descriptors </w:t>
      </w:r>
      <w:r w:rsidR="00854ADE" w:rsidRPr="006D1CF3">
        <w:rPr>
          <w:rFonts w:eastAsiaTheme="minorEastAsia"/>
          <w:highlight w:val="yellow"/>
          <w:rPrChange w:id="58" w:author="FERNANDO ARAMBULA" w:date="2015-06-04T22:52:00Z">
            <w:rPr>
              <w:rFonts w:eastAsiaTheme="minorEastAsia"/>
            </w:rPr>
          </w:rPrChange>
        </w:rPr>
        <w:t>was able to preserve borders, decreasing the EPI significantly</w:t>
      </w:r>
      <w:r w:rsidR="006C50D0" w:rsidRPr="006D1CF3">
        <w:rPr>
          <w:rFonts w:eastAsiaTheme="minorEastAsia"/>
          <w:highlight w:val="yellow"/>
          <w:rPrChange w:id="59" w:author="FERNANDO ARAMBULA" w:date="2015-06-04T22:52:00Z">
            <w:rPr>
              <w:rFonts w:eastAsiaTheme="minorEastAsia"/>
            </w:rPr>
          </w:rPrChange>
        </w:rPr>
        <w:t>;</w:t>
      </w:r>
      <w:r w:rsidR="006C50D0">
        <w:rPr>
          <w:rFonts w:eastAsiaTheme="minorEastAsia"/>
        </w:rPr>
        <w:t xml:space="preserve"> the </w:t>
      </w:r>
      <w:r w:rsidR="006C50D0" w:rsidRPr="006D1CF3">
        <w:rPr>
          <w:rFonts w:eastAsiaTheme="minorEastAsia"/>
          <w:highlight w:val="yellow"/>
          <w:rPrChange w:id="60" w:author="FERNANDO ARAMBULA" w:date="2015-06-04T22:52:00Z">
            <w:rPr>
              <w:rFonts w:eastAsiaTheme="minorEastAsia"/>
            </w:rPr>
          </w:rPrChange>
        </w:rPr>
        <w:t>LGRE</w:t>
      </w:r>
      <w:r w:rsidR="006C50D0">
        <w:rPr>
          <w:rFonts w:eastAsiaTheme="minorEastAsia"/>
        </w:rPr>
        <w:t xml:space="preserve"> of the run-length matrix is the descriptor that has better results preserving borders</w:t>
      </w:r>
      <w:r w:rsidR="00854ADE">
        <w:rPr>
          <w:rFonts w:eastAsiaTheme="minorEastAsia"/>
        </w:rPr>
        <w:t xml:space="preserve">.  </w:t>
      </w:r>
    </w:p>
    <w:p w14:paraId="25CC5C61" w14:textId="77777777" w:rsidR="00C63006" w:rsidRDefault="006926CD" w:rsidP="00311AD6">
      <w:pPr>
        <w:jc w:val="both"/>
        <w:rPr>
          <w:rFonts w:eastAsiaTheme="minorEastAsia"/>
        </w:rPr>
      </w:pPr>
      <w:r>
        <w:rPr>
          <w:rFonts w:eastAsiaTheme="minorEastAsia"/>
        </w:rPr>
        <w:t xml:space="preserve">Table 2 shows the </w:t>
      </w:r>
      <w:r w:rsidR="00C469B1">
        <w:rPr>
          <w:rFonts w:eastAsiaTheme="minorEastAsia"/>
        </w:rPr>
        <w:t xml:space="preserve">results of DM, INT, SNR, CNR and EPI for the original image, while table 3 shows which texture descriptors improve each contrast index. </w:t>
      </w:r>
      <w:r w:rsidR="00C469B1" w:rsidRPr="0095262C">
        <w:rPr>
          <w:rFonts w:eastAsiaTheme="minorEastAsia"/>
          <w:highlight w:val="yellow"/>
          <w:rPrChange w:id="61" w:author="FERNANDO ARAMBULA" w:date="2015-06-04T22:53:00Z">
            <w:rPr>
              <w:rFonts w:eastAsiaTheme="minorEastAsia"/>
            </w:rPr>
          </w:rPrChange>
        </w:rPr>
        <w:t>The results for the pre-processing stage</w:t>
      </w:r>
      <w:r w:rsidR="00C469B1">
        <w:rPr>
          <w:rFonts w:eastAsiaTheme="minorEastAsia"/>
        </w:rPr>
        <w:t xml:space="preserve"> used in the segmentation algorithm to obtain an intensity image with a higher contrast are also shown in table 3.</w:t>
      </w:r>
    </w:p>
    <w:p w14:paraId="2C00BB26" w14:textId="77777777" w:rsidR="00C469B1" w:rsidRPr="00C469B1" w:rsidRDefault="00C469B1" w:rsidP="00C469B1">
      <w:pPr>
        <w:spacing w:after="0"/>
        <w:jc w:val="center"/>
        <w:rPr>
          <w:rFonts w:eastAsiaTheme="minorEastAsia"/>
          <w:sz w:val="18"/>
        </w:rPr>
      </w:pPr>
      <w:r w:rsidRPr="00C469B1">
        <w:rPr>
          <w:rFonts w:eastAsiaTheme="minorEastAsia"/>
          <w:sz w:val="18"/>
        </w:rPr>
        <w:t>Table 2. Original image contrast indexes</w:t>
      </w:r>
    </w:p>
    <w:tbl>
      <w:tblPr>
        <w:tblStyle w:val="TableGrid"/>
        <w:tblW w:w="0" w:type="auto"/>
        <w:tblLook w:val="04A0" w:firstRow="1" w:lastRow="0" w:firstColumn="1" w:lastColumn="0" w:noHBand="0" w:noVBand="1"/>
      </w:tblPr>
      <w:tblGrid>
        <w:gridCol w:w="1915"/>
        <w:gridCol w:w="1915"/>
        <w:gridCol w:w="1915"/>
        <w:gridCol w:w="1915"/>
        <w:gridCol w:w="1916"/>
      </w:tblGrid>
      <w:tr w:rsidR="00C469B1" w:rsidRPr="00C469B1" w14:paraId="41FBD81D" w14:textId="77777777" w:rsidTr="008B0120">
        <w:tc>
          <w:tcPr>
            <w:tcW w:w="1915" w:type="dxa"/>
          </w:tcPr>
          <w:p w14:paraId="33186657" w14:textId="77777777" w:rsidR="00C469B1" w:rsidRPr="00C469B1" w:rsidRDefault="00C469B1" w:rsidP="00311AD6">
            <w:pPr>
              <w:jc w:val="both"/>
              <w:rPr>
                <w:rFonts w:eastAsiaTheme="minorEastAsia"/>
                <w:sz w:val="18"/>
              </w:rPr>
            </w:pPr>
            <w:r w:rsidRPr="00C469B1">
              <w:rPr>
                <w:rFonts w:eastAsiaTheme="minorEastAsia"/>
                <w:sz w:val="18"/>
              </w:rPr>
              <w:t>DM</w:t>
            </w:r>
          </w:p>
        </w:tc>
        <w:tc>
          <w:tcPr>
            <w:tcW w:w="1915" w:type="dxa"/>
          </w:tcPr>
          <w:p w14:paraId="4A1AE0A9" w14:textId="77777777" w:rsidR="00C469B1" w:rsidRPr="00C469B1" w:rsidRDefault="00C469B1" w:rsidP="00311AD6">
            <w:pPr>
              <w:jc w:val="both"/>
              <w:rPr>
                <w:rFonts w:eastAsiaTheme="minorEastAsia"/>
                <w:sz w:val="18"/>
              </w:rPr>
            </w:pPr>
            <w:r w:rsidRPr="00C469B1">
              <w:rPr>
                <w:rFonts w:eastAsiaTheme="minorEastAsia"/>
                <w:sz w:val="18"/>
              </w:rPr>
              <w:t>INT</w:t>
            </w:r>
          </w:p>
        </w:tc>
        <w:tc>
          <w:tcPr>
            <w:tcW w:w="1915" w:type="dxa"/>
          </w:tcPr>
          <w:p w14:paraId="0429910F" w14:textId="77777777" w:rsidR="00C469B1" w:rsidRPr="00C469B1" w:rsidRDefault="00C469B1" w:rsidP="00311AD6">
            <w:pPr>
              <w:jc w:val="both"/>
              <w:rPr>
                <w:rFonts w:eastAsiaTheme="minorEastAsia"/>
                <w:sz w:val="18"/>
              </w:rPr>
            </w:pPr>
            <w:r w:rsidRPr="00C469B1">
              <w:rPr>
                <w:rFonts w:eastAsiaTheme="minorEastAsia"/>
                <w:sz w:val="18"/>
              </w:rPr>
              <w:t>SNR</w:t>
            </w:r>
          </w:p>
        </w:tc>
        <w:tc>
          <w:tcPr>
            <w:tcW w:w="1915" w:type="dxa"/>
          </w:tcPr>
          <w:p w14:paraId="49AEA1DF" w14:textId="77777777" w:rsidR="00C469B1" w:rsidRPr="00C469B1" w:rsidRDefault="00C469B1" w:rsidP="00311AD6">
            <w:pPr>
              <w:jc w:val="both"/>
              <w:rPr>
                <w:rFonts w:eastAsiaTheme="minorEastAsia"/>
                <w:sz w:val="18"/>
              </w:rPr>
            </w:pPr>
            <w:r w:rsidRPr="00C469B1">
              <w:rPr>
                <w:rFonts w:eastAsiaTheme="minorEastAsia"/>
                <w:sz w:val="18"/>
              </w:rPr>
              <w:t>CNR</w:t>
            </w:r>
          </w:p>
        </w:tc>
        <w:tc>
          <w:tcPr>
            <w:tcW w:w="1916" w:type="dxa"/>
          </w:tcPr>
          <w:p w14:paraId="4B84D568" w14:textId="77777777" w:rsidR="00C469B1" w:rsidRPr="00C469B1" w:rsidRDefault="00C469B1" w:rsidP="00311AD6">
            <w:pPr>
              <w:jc w:val="both"/>
              <w:rPr>
                <w:rFonts w:eastAsiaTheme="minorEastAsia"/>
                <w:sz w:val="18"/>
              </w:rPr>
            </w:pPr>
            <w:r w:rsidRPr="00C469B1">
              <w:rPr>
                <w:rFonts w:eastAsiaTheme="minorEastAsia"/>
                <w:sz w:val="18"/>
              </w:rPr>
              <w:t>EPI</w:t>
            </w:r>
          </w:p>
        </w:tc>
      </w:tr>
      <w:tr w:rsidR="00C469B1" w:rsidRPr="00C469B1" w14:paraId="64EDF76B" w14:textId="77777777" w:rsidTr="008B0120">
        <w:tc>
          <w:tcPr>
            <w:tcW w:w="1915" w:type="dxa"/>
          </w:tcPr>
          <w:p w14:paraId="759EA87F"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1.4136 ±0.3264</w:t>
            </w:r>
          </w:p>
        </w:tc>
        <w:tc>
          <w:tcPr>
            <w:tcW w:w="1915" w:type="dxa"/>
          </w:tcPr>
          <w:p w14:paraId="62B319C7"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0.2932 ±0.1632</w:t>
            </w:r>
          </w:p>
        </w:tc>
        <w:tc>
          <w:tcPr>
            <w:tcW w:w="1915" w:type="dxa"/>
          </w:tcPr>
          <w:p w14:paraId="0BF0DB10"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1.7450 ±0.5285</w:t>
            </w:r>
          </w:p>
        </w:tc>
        <w:tc>
          <w:tcPr>
            <w:tcW w:w="1915" w:type="dxa"/>
          </w:tcPr>
          <w:p w14:paraId="32109A47"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1.0784 ±0.3316</w:t>
            </w:r>
          </w:p>
        </w:tc>
        <w:tc>
          <w:tcPr>
            <w:tcW w:w="1916" w:type="dxa"/>
          </w:tcPr>
          <w:p w14:paraId="41FB68BD" w14:textId="77777777" w:rsidR="00C469B1" w:rsidRPr="00C469B1" w:rsidRDefault="00C469B1" w:rsidP="00311AD6">
            <w:pPr>
              <w:jc w:val="both"/>
              <w:rPr>
                <w:rFonts w:ascii="Calibri" w:hAnsi="Calibri" w:cs="Calibri"/>
                <w:color w:val="000000"/>
                <w:sz w:val="18"/>
              </w:rPr>
            </w:pPr>
            <w:r w:rsidRPr="00C469B1">
              <w:rPr>
                <w:rFonts w:ascii="Calibri" w:hAnsi="Calibri" w:cs="Calibri"/>
                <w:color w:val="000000"/>
                <w:sz w:val="18"/>
              </w:rPr>
              <w:t>1 ±0</w:t>
            </w:r>
          </w:p>
        </w:tc>
      </w:tr>
    </w:tbl>
    <w:p w14:paraId="1839BF22" w14:textId="77777777" w:rsidR="00C469B1" w:rsidRDefault="00C469B1" w:rsidP="00311AD6">
      <w:pPr>
        <w:jc w:val="both"/>
        <w:rPr>
          <w:rFonts w:eastAsiaTheme="minorEastAsia"/>
        </w:rPr>
      </w:pPr>
    </w:p>
    <w:p w14:paraId="7A66271B" w14:textId="77777777" w:rsidR="00667932" w:rsidRDefault="00667932" w:rsidP="00311AD6">
      <w:pPr>
        <w:jc w:val="both"/>
        <w:rPr>
          <w:rFonts w:eastAsiaTheme="minorEastAsia"/>
        </w:rPr>
      </w:pPr>
      <w:r>
        <w:rPr>
          <w:rFonts w:eastAsiaTheme="minorEastAsia"/>
        </w:rPr>
        <w:t xml:space="preserve">Table 3 shows that the mean of the histogram is the first order descriptor that enhance the highest number of contrast indexes (DM, INT and CNR) but the signal to noise ratio and edge preserving index are lower than in the original image; of all the texture descriptors listed in table 1, the only one that was able to preserve edges was the one proposed by </w:t>
      </w:r>
      <w:proofErr w:type="spellStart"/>
      <w:r>
        <w:rPr>
          <w:rFonts w:eastAsiaTheme="minorEastAsia"/>
        </w:rPr>
        <w:t>Madabushi</w:t>
      </w:r>
      <w:proofErr w:type="spellEnd"/>
      <w:r>
        <w:rPr>
          <w:rFonts w:eastAsiaTheme="minorEastAsia"/>
        </w:rPr>
        <w:t xml:space="preserve"> </w:t>
      </w:r>
      <w:r>
        <w:rPr>
          <w:rFonts w:eastAsiaTheme="minorEastAsia"/>
          <w:i/>
        </w:rPr>
        <w:t>et al.</w:t>
      </w:r>
      <w:r>
        <w:rPr>
          <w:rFonts w:eastAsiaTheme="minorEastAsia"/>
        </w:rPr>
        <w:t xml:space="preserve"> in </w:t>
      </w:r>
      <w:r>
        <w:rPr>
          <w:rFonts w:eastAsiaTheme="minorEastAsia"/>
        </w:rPr>
        <w:fldChar w:fldCharType="begin" w:fldLock="1"/>
      </w:r>
      <w:r>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5B763D">
        <w:rPr>
          <w:rFonts w:eastAsiaTheme="minorEastAsia"/>
          <w:noProof/>
        </w:rPr>
        <w:t>(Madabhushi &amp; Metaxas, 2003)</w:t>
      </w:r>
      <w:r>
        <w:rPr>
          <w:rFonts w:eastAsiaTheme="minorEastAsia"/>
        </w:rPr>
        <w:fldChar w:fldCharType="end"/>
      </w:r>
      <w:r>
        <w:rPr>
          <w:rFonts w:eastAsiaTheme="minorEastAsia"/>
        </w:rPr>
        <w:t xml:space="preserve">. The results also show that using second order descriptors based on the co-occurrence matrix for image enhancement is not useful since none of the texture descriptors proposed by </w:t>
      </w:r>
      <w:proofErr w:type="spellStart"/>
      <w:proofErr w:type="gramStart"/>
      <w:r>
        <w:rPr>
          <w:rFonts w:eastAsiaTheme="minorEastAsia"/>
        </w:rPr>
        <w:t>Haralick</w:t>
      </w:r>
      <w:proofErr w:type="spellEnd"/>
      <w:r>
        <w:rPr>
          <w:rFonts w:eastAsiaTheme="minorEastAsia"/>
        </w:rPr>
        <w:t xml:space="preserve"> </w:t>
      </w:r>
      <w:r>
        <w:rPr>
          <w:rFonts w:eastAsiaTheme="minorEastAsia"/>
          <w:i/>
        </w:rPr>
        <w:t xml:space="preserve"> et</w:t>
      </w:r>
      <w:proofErr w:type="gramEnd"/>
      <w:r>
        <w:rPr>
          <w:rFonts w:eastAsiaTheme="minorEastAsia"/>
          <w:i/>
        </w:rPr>
        <w:t xml:space="preserve"> al. </w:t>
      </w:r>
      <w:r>
        <w:rPr>
          <w:rFonts w:eastAsiaTheme="minorEastAsia"/>
        </w:rPr>
        <w:t xml:space="preserve">in </w:t>
      </w:r>
      <w:r>
        <w:rPr>
          <w:rFonts w:eastAsiaTheme="minorEastAsia"/>
        </w:rPr>
        <w:fldChar w:fldCharType="begin" w:fldLock="1"/>
      </w:r>
      <w:r>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Pr>
          <w:rFonts w:eastAsiaTheme="minorEastAsia"/>
        </w:rPr>
        <w:fldChar w:fldCharType="separate"/>
      </w:r>
      <w:r w:rsidRPr="005B763D">
        <w:rPr>
          <w:rFonts w:eastAsiaTheme="minorEastAsia"/>
          <w:noProof/>
        </w:rPr>
        <w:t>(Haralick, 1979)</w:t>
      </w:r>
      <w:r>
        <w:rPr>
          <w:rFonts w:eastAsiaTheme="minorEastAsia"/>
        </w:rPr>
        <w:fldChar w:fldCharType="end"/>
      </w:r>
      <w:r>
        <w:rPr>
          <w:rFonts w:eastAsiaTheme="minorEastAsia"/>
        </w:rPr>
        <w:t xml:space="preserve"> are able to enhance the contrast of the image, but the SNR of the tumor region was highly </w:t>
      </w:r>
      <w:commentRangeStart w:id="62"/>
      <w:r w:rsidRPr="00DC5919">
        <w:rPr>
          <w:rFonts w:eastAsiaTheme="minorEastAsia"/>
          <w:highlight w:val="yellow"/>
          <w:rPrChange w:id="63" w:author="FERNANDO ARAMBULA" w:date="2015-06-04T22:59:00Z">
            <w:rPr>
              <w:rFonts w:eastAsiaTheme="minorEastAsia"/>
            </w:rPr>
          </w:rPrChange>
        </w:rPr>
        <w:lastRenderedPageBreak/>
        <w:t>increased</w:t>
      </w:r>
      <w:commentRangeEnd w:id="62"/>
      <w:r w:rsidR="00DC5919">
        <w:rPr>
          <w:rStyle w:val="CommentReference"/>
        </w:rPr>
        <w:commentReference w:id="62"/>
      </w:r>
      <w:r w:rsidRPr="00DC5919">
        <w:rPr>
          <w:rFonts w:eastAsiaTheme="minorEastAsia"/>
          <w:highlight w:val="yellow"/>
          <w:rPrChange w:id="64" w:author="FERNANDO ARAMBULA" w:date="2015-06-04T22:59:00Z">
            <w:rPr>
              <w:rFonts w:eastAsiaTheme="minorEastAsia"/>
            </w:rPr>
          </w:rPrChange>
        </w:rPr>
        <w:t xml:space="preserve"> using the homogeneity and correlation of the co-occurrence matrix; looking at equation 1  a higher SNR value may imply two things, the mean gray-level of the region increased and/or the standard deviation of the region decreased, making the region brighter and/or more homogenous, but if the contrast between the region and the background is diminished the visualization of the region of interest is going to be more difficult, since the mean gray-level and the homogeneity of the regions is very similar.</w:t>
      </w:r>
      <w:r>
        <w:rPr>
          <w:rFonts w:eastAsiaTheme="minorEastAsia"/>
        </w:rPr>
        <w:t xml:space="preserve"> Regarding to the results of contrast enhancement using run-length texture features, we can see in table 3 that the </w:t>
      </w:r>
      <w:r w:rsidRPr="002E5563">
        <w:rPr>
          <w:rFonts w:eastAsiaTheme="minorEastAsia"/>
          <w:highlight w:val="yellow"/>
          <w:rPrChange w:id="65" w:author="FERNANDO ARAMBULA" w:date="2015-06-04T23:03:00Z">
            <w:rPr>
              <w:rFonts w:eastAsiaTheme="minorEastAsia"/>
            </w:rPr>
          </w:rPrChange>
        </w:rPr>
        <w:t>SRE of the run-length matrix</w:t>
      </w:r>
      <w:r>
        <w:rPr>
          <w:rFonts w:eastAsiaTheme="minorEastAsia"/>
        </w:rPr>
        <w:t xml:space="preserve"> enhance all the contrast indexes except for the EPI, this texture feature is also the one that enhance the </w:t>
      </w:r>
      <w:proofErr w:type="spellStart"/>
      <w:r>
        <w:rPr>
          <w:rFonts w:eastAsiaTheme="minorEastAsia"/>
        </w:rPr>
        <w:t>Minkowski</w:t>
      </w:r>
      <w:proofErr w:type="spellEnd"/>
      <w:r>
        <w:rPr>
          <w:rFonts w:eastAsiaTheme="minorEastAsia"/>
        </w:rPr>
        <w:t xml:space="preserve">-form distance and the histogram intersection the most, </w:t>
      </w:r>
      <w:r w:rsidRPr="00685F91">
        <w:rPr>
          <w:rFonts w:eastAsiaTheme="minorEastAsia"/>
          <w:highlight w:val="yellow"/>
          <w:rPrChange w:id="66" w:author="FERNANDO ARAMBULA" w:date="2015-06-04T23:03:00Z">
            <w:rPr>
              <w:rFonts w:eastAsiaTheme="minorEastAsia"/>
            </w:rPr>
          </w:rPrChange>
        </w:rPr>
        <w:t>making the differentiation between regions more easy</w:t>
      </w:r>
      <w:r>
        <w:rPr>
          <w:rFonts w:eastAsiaTheme="minorEastAsia"/>
        </w:rPr>
        <w:t xml:space="preserve"> using their probabilities, since the normalized histogram can be used as the probability density function of each gray-level to belong to a region </w:t>
      </w:r>
      <w:r>
        <w:rPr>
          <w:rFonts w:eastAsiaTheme="minorEastAsia"/>
        </w:rPr>
        <w:fldChar w:fldCharType="begin" w:fldLock="1"/>
      </w:r>
      <w:r>
        <w:rPr>
          <w:rFonts w:eastAsiaTheme="minorEastAsia"/>
        </w:rPr>
        <w:instrText>ADDIN CSL_CITATION { "citationItems" : [ { "id" : "ITEM-1", "itemData" : { "DOI" : "10.1016/j.compmedimag.2013.08.004", "ISSN" : "1879-0771", "PMID" : "24054309", "abstract" : "Mutual information (MI) is a popular similarity measure for performing image registration between different modalities. MI makes a statistical comparison between two images by computing the entropy from the probability distribution of the data. Therefore, to obtain an accurate registration it is important to have an accurate estimation of the true underlying probability distribution. Within the statistics literature, many methods have been proposed for finding the 'optimal' probability density, with the aim of improving the estimation by means of optimal histogram bin size selection. This provokes the common question of how many bins should actually be used when constructing a histogram. There is no definitive answer to this. This question itself has received little attention in the MI literature, and yet this issue is critical to the effectiveness of the algorithm. The purpose of this paper is to highlight this fundamental element of the MI algorithm. We present a comprehensive study that introduces methods from statistics literature and incorporates these for image registration. We demonstrate this work for registration of multi-modal retinal images: colour fundus photographs and scanning laser ophthalmoscope images. The registration of these modalities offers significant enhancement to early glaucoma detection, however traditional registration techniques fail to perform sufficiently well. We find that adaptive probability density estimation heavily impacts on registration accuracy and runtime, improving over traditional binning techniques.", "author" : [ { "dropping-particle" : "", "family" : "Legg", "given" : "P A", "non-dropping-particle" : "", "parse-names" : false, "suffix" : "" }, { "dropping-particle" : "", "family" : "Rosin", "given" : "P L", "non-dropping-particle" : "", "parse-names" : false, "suffix" : "" }, { "dropping-particle" : "", "family" : "Marshall", "given" : "D", "non-dropping-particle" : "", "parse-names" : false, "suffix" : "" }, { "dropping-particle" : "", "family" : "Morgan", "given" : "J E", "non-dropping-particle" : "", "parse-names" : false, "suffix" : "" } ], "container-title" : "Computerized medical imaging and graphics : the official journal of the Computerized Medical Imaging Society", "id" : "ITEM-1", "issue" : "7-8", "issued" : { "date-parts" : [ [ "2013", "1" ] ] }, "page" : "597-606", "title" : "Improving accuracy and efficiency of mutual information for multi-modal retinal image registration using adaptive probability density estimation.", "type" : "article-journal", "volume" : "37" }, "uris" : [ "http://www.mendeley.com/documents/?uuid=014f8370-7f6a-4ead-b37c-8402cf5de4c7" ] } ], "mendeley" : { "formattedCitation" : "(Legg, Rosin, Marshall, &amp; Morgan, 2013)", "plainTextFormattedCitation" : "(Legg, Rosin, Marshall, &amp; Morgan, 2013)", "previouslyFormattedCitation" : "(Legg, Rosin, Marshall, &amp; Morgan, 2013)" }, "properties" : { "noteIndex" : 0 }, "schema" : "https://github.com/citation-style-language/schema/raw/master/csl-citation.json" }</w:instrText>
      </w:r>
      <w:r>
        <w:rPr>
          <w:rFonts w:eastAsiaTheme="minorEastAsia"/>
        </w:rPr>
        <w:fldChar w:fldCharType="separate"/>
      </w:r>
      <w:r w:rsidRPr="000F02E2">
        <w:rPr>
          <w:rFonts w:eastAsiaTheme="minorEastAsia"/>
          <w:noProof/>
        </w:rPr>
        <w:t>(Legg, Rosin, Marshall, &amp; Morgan, 2013)</w:t>
      </w:r>
      <w:r>
        <w:rPr>
          <w:rFonts w:eastAsiaTheme="minorEastAsia"/>
        </w:rPr>
        <w:fldChar w:fldCharType="end"/>
      </w:r>
      <w:r>
        <w:rPr>
          <w:rFonts w:eastAsiaTheme="minorEastAsia"/>
        </w:rPr>
        <w:t xml:space="preserve">. Figure 1 shows a breast tumor ultrasound image, </w:t>
      </w:r>
      <w:r w:rsidRPr="00685F91">
        <w:rPr>
          <w:rFonts w:eastAsiaTheme="minorEastAsia"/>
          <w:highlight w:val="yellow"/>
          <w:rPrChange w:id="67" w:author="FERNANDO ARAMBULA" w:date="2015-06-04T23:03:00Z">
            <w:rPr>
              <w:rFonts w:eastAsiaTheme="minorEastAsia"/>
            </w:rPr>
          </w:rPrChange>
        </w:rPr>
        <w:t>the pre-processed intensity image</w:t>
      </w:r>
      <w:r>
        <w:rPr>
          <w:rFonts w:eastAsiaTheme="minorEastAsia"/>
        </w:rPr>
        <w:t xml:space="preserve"> and texture images obtained by per-pixel computation using the Mean of the histogram, the Homogeneity of the co-occurrence matrix and SRE of the run-length matrix texture descriptors, while figure 2 shows the normalized histograms of the background (red) and the tumor region (blue) of each image in figure 1.</w:t>
      </w:r>
    </w:p>
    <w:p w14:paraId="3BF73A02" w14:textId="77777777" w:rsidR="00B96D70" w:rsidRPr="00B96D70" w:rsidRDefault="00B96D70" w:rsidP="00B96D70">
      <w:pPr>
        <w:spacing w:after="0"/>
        <w:jc w:val="center"/>
        <w:rPr>
          <w:rFonts w:eastAsiaTheme="minorEastAsia"/>
          <w:sz w:val="18"/>
          <w:szCs w:val="18"/>
        </w:rPr>
      </w:pPr>
      <w:r>
        <w:rPr>
          <w:rFonts w:eastAsiaTheme="minorEastAsia"/>
          <w:sz w:val="18"/>
          <w:szCs w:val="18"/>
        </w:rPr>
        <w:t>Table 3. Texture descriptors than enhance the contrast</w:t>
      </w:r>
    </w:p>
    <w:tbl>
      <w:tblPr>
        <w:tblStyle w:val="TableGrid"/>
        <w:tblW w:w="0" w:type="auto"/>
        <w:jc w:val="center"/>
        <w:tblLook w:val="04A0" w:firstRow="1" w:lastRow="0" w:firstColumn="1" w:lastColumn="0" w:noHBand="0" w:noVBand="1"/>
      </w:tblPr>
      <w:tblGrid>
        <w:gridCol w:w="2394"/>
        <w:gridCol w:w="1008"/>
        <w:gridCol w:w="1386"/>
        <w:gridCol w:w="2394"/>
        <w:gridCol w:w="2394"/>
      </w:tblGrid>
      <w:tr w:rsidR="00E4274E" w:rsidRPr="00CA72A9" w14:paraId="6B456268" w14:textId="77777777" w:rsidTr="00C06579">
        <w:trPr>
          <w:jc w:val="center"/>
        </w:trPr>
        <w:tc>
          <w:tcPr>
            <w:tcW w:w="2394" w:type="dxa"/>
          </w:tcPr>
          <w:p w14:paraId="16793AAB"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Index</w:t>
            </w:r>
          </w:p>
        </w:tc>
        <w:tc>
          <w:tcPr>
            <w:tcW w:w="2394" w:type="dxa"/>
            <w:gridSpan w:val="2"/>
          </w:tcPr>
          <w:p w14:paraId="43CC60BA"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Type</w:t>
            </w:r>
          </w:p>
        </w:tc>
        <w:tc>
          <w:tcPr>
            <w:tcW w:w="2394" w:type="dxa"/>
          </w:tcPr>
          <w:p w14:paraId="12A798AA"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Descriptor</w:t>
            </w:r>
          </w:p>
        </w:tc>
        <w:tc>
          <w:tcPr>
            <w:tcW w:w="2394" w:type="dxa"/>
          </w:tcPr>
          <w:p w14:paraId="4298641C"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Value</w:t>
            </w:r>
          </w:p>
        </w:tc>
      </w:tr>
      <w:tr w:rsidR="00E4274E" w:rsidRPr="00CA72A9" w14:paraId="39048C38" w14:textId="77777777" w:rsidTr="00C06579">
        <w:trPr>
          <w:trHeight w:val="125"/>
          <w:jc w:val="center"/>
        </w:trPr>
        <w:tc>
          <w:tcPr>
            <w:tcW w:w="2394" w:type="dxa"/>
            <w:vMerge w:val="restart"/>
          </w:tcPr>
          <w:p w14:paraId="5FDD209F"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DM</w:t>
            </w:r>
          </w:p>
        </w:tc>
        <w:tc>
          <w:tcPr>
            <w:tcW w:w="1008" w:type="dxa"/>
            <w:vMerge w:val="restart"/>
          </w:tcPr>
          <w:p w14:paraId="413962E1"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519339E3" w14:textId="77777777"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1820A5BD"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37830932"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1.5460 ±0.3075</w:t>
            </w:r>
          </w:p>
        </w:tc>
      </w:tr>
      <w:tr w:rsidR="00E4274E" w:rsidRPr="00CA72A9" w14:paraId="2B805B06" w14:textId="77777777" w:rsidTr="00C06579">
        <w:trPr>
          <w:trHeight w:val="132"/>
          <w:jc w:val="center"/>
        </w:trPr>
        <w:tc>
          <w:tcPr>
            <w:tcW w:w="2394" w:type="dxa"/>
            <w:vMerge/>
          </w:tcPr>
          <w:p w14:paraId="7E841E00" w14:textId="77777777" w:rsidR="00E4274E" w:rsidRPr="00CA72A9" w:rsidRDefault="00E4274E" w:rsidP="00311AD6">
            <w:pPr>
              <w:jc w:val="both"/>
              <w:rPr>
                <w:rFonts w:eastAsiaTheme="minorEastAsia" w:cstheme="minorHAnsi"/>
                <w:sz w:val="18"/>
                <w:szCs w:val="18"/>
              </w:rPr>
            </w:pPr>
          </w:p>
        </w:tc>
        <w:tc>
          <w:tcPr>
            <w:tcW w:w="1008" w:type="dxa"/>
            <w:vMerge/>
          </w:tcPr>
          <w:p w14:paraId="2D7FE827" w14:textId="77777777" w:rsidR="00E4274E" w:rsidRPr="00CA72A9" w:rsidRDefault="00E4274E" w:rsidP="00311AD6">
            <w:pPr>
              <w:jc w:val="both"/>
              <w:rPr>
                <w:rFonts w:eastAsiaTheme="minorEastAsia" w:cstheme="minorHAnsi"/>
                <w:sz w:val="18"/>
                <w:szCs w:val="18"/>
              </w:rPr>
            </w:pPr>
          </w:p>
        </w:tc>
        <w:tc>
          <w:tcPr>
            <w:tcW w:w="1386" w:type="dxa"/>
          </w:tcPr>
          <w:p w14:paraId="1EF9E747" w14:textId="77777777" w:rsidR="00E4274E" w:rsidRPr="00CA72A9" w:rsidRDefault="00E4274E" w:rsidP="00CA72A9">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742A50BA"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1667E9C8"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w:t>
            </w:r>
          </w:p>
        </w:tc>
      </w:tr>
      <w:tr w:rsidR="00E4274E" w:rsidRPr="00CA72A9" w14:paraId="39513B07" w14:textId="77777777" w:rsidTr="00C06579">
        <w:trPr>
          <w:trHeight w:val="132"/>
          <w:jc w:val="center"/>
        </w:trPr>
        <w:tc>
          <w:tcPr>
            <w:tcW w:w="2394" w:type="dxa"/>
            <w:vMerge/>
          </w:tcPr>
          <w:p w14:paraId="7630C5F3" w14:textId="77777777" w:rsidR="00E4274E" w:rsidRPr="00CA72A9" w:rsidRDefault="00E4274E" w:rsidP="00311AD6">
            <w:pPr>
              <w:jc w:val="both"/>
              <w:rPr>
                <w:rFonts w:eastAsiaTheme="minorEastAsia" w:cstheme="minorHAnsi"/>
                <w:sz w:val="18"/>
                <w:szCs w:val="18"/>
              </w:rPr>
            </w:pPr>
          </w:p>
        </w:tc>
        <w:tc>
          <w:tcPr>
            <w:tcW w:w="1008" w:type="dxa"/>
            <w:vMerge/>
          </w:tcPr>
          <w:p w14:paraId="4826F423" w14:textId="77777777" w:rsidR="00E4274E" w:rsidRPr="00CA72A9" w:rsidRDefault="00E4274E" w:rsidP="00311AD6">
            <w:pPr>
              <w:jc w:val="both"/>
              <w:rPr>
                <w:rFonts w:eastAsiaTheme="minorEastAsia" w:cstheme="minorHAnsi"/>
                <w:sz w:val="18"/>
                <w:szCs w:val="18"/>
              </w:rPr>
            </w:pPr>
          </w:p>
        </w:tc>
        <w:tc>
          <w:tcPr>
            <w:tcW w:w="1386" w:type="dxa"/>
          </w:tcPr>
          <w:p w14:paraId="1970BC1B" w14:textId="77777777" w:rsidR="00E4274E" w:rsidRPr="00CA72A9" w:rsidRDefault="00E4274E" w:rsidP="00CA72A9">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14ED2609"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LRE</w:t>
            </w:r>
          </w:p>
          <w:p w14:paraId="68D8F305" w14:textId="77777777" w:rsidR="00E4274E" w:rsidRPr="00CA72A9" w:rsidRDefault="00E4274E" w:rsidP="00311AD6">
            <w:pPr>
              <w:jc w:val="both"/>
              <w:rPr>
                <w:rFonts w:eastAsiaTheme="minorEastAsia" w:cstheme="minorHAnsi"/>
                <w:sz w:val="18"/>
                <w:szCs w:val="18"/>
              </w:rPr>
            </w:pPr>
            <w:r>
              <w:rPr>
                <w:rFonts w:eastAsiaTheme="minorEastAsia" w:cstheme="minorHAnsi"/>
                <w:sz w:val="18"/>
                <w:szCs w:val="18"/>
              </w:rPr>
              <w:t>SRE</w:t>
            </w:r>
          </w:p>
        </w:tc>
        <w:tc>
          <w:tcPr>
            <w:tcW w:w="2394" w:type="dxa"/>
          </w:tcPr>
          <w:p w14:paraId="65EFF928" w14:textId="77777777" w:rsidR="00E4274E" w:rsidRDefault="00E4274E" w:rsidP="00311AD6">
            <w:pPr>
              <w:jc w:val="both"/>
              <w:rPr>
                <w:rFonts w:eastAsiaTheme="minorEastAsia" w:cstheme="minorHAnsi"/>
                <w:sz w:val="18"/>
                <w:szCs w:val="18"/>
              </w:rPr>
            </w:pPr>
            <w:r w:rsidRPr="00E4274E">
              <w:rPr>
                <w:rFonts w:eastAsiaTheme="minorEastAsia" w:cstheme="minorHAnsi"/>
                <w:sz w:val="18"/>
                <w:szCs w:val="18"/>
              </w:rPr>
              <w:t>1.4811 ±0.3119</w:t>
            </w:r>
          </w:p>
          <w:p w14:paraId="4236546A" w14:textId="77777777"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1.6217 ±0.2944</w:t>
            </w:r>
          </w:p>
        </w:tc>
      </w:tr>
      <w:tr w:rsidR="00E4274E" w:rsidRPr="00CA72A9" w14:paraId="4D2AF51B" w14:textId="77777777" w:rsidTr="00C06579">
        <w:trPr>
          <w:trHeight w:val="228"/>
          <w:jc w:val="center"/>
        </w:trPr>
        <w:tc>
          <w:tcPr>
            <w:tcW w:w="2394" w:type="dxa"/>
            <w:vMerge/>
          </w:tcPr>
          <w:p w14:paraId="7C52512F" w14:textId="77777777" w:rsidR="00E4274E" w:rsidRPr="00CA72A9" w:rsidRDefault="00E4274E" w:rsidP="00311AD6">
            <w:pPr>
              <w:jc w:val="both"/>
              <w:rPr>
                <w:rFonts w:eastAsiaTheme="minorEastAsia" w:cstheme="minorHAnsi"/>
                <w:sz w:val="18"/>
                <w:szCs w:val="18"/>
              </w:rPr>
            </w:pPr>
          </w:p>
        </w:tc>
        <w:tc>
          <w:tcPr>
            <w:tcW w:w="2394" w:type="dxa"/>
            <w:gridSpan w:val="2"/>
          </w:tcPr>
          <w:p w14:paraId="7D016983"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3A39C718"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w:t>
            </w:r>
          </w:p>
          <w:p w14:paraId="5597AAF9" w14:textId="77777777" w:rsidR="00E4274E" w:rsidRPr="00CA72A9" w:rsidRDefault="00E4274E" w:rsidP="00311AD6">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368708B2" w14:textId="77777777" w:rsidR="00E4274E" w:rsidRDefault="00E4274E" w:rsidP="00311AD6">
            <w:pPr>
              <w:jc w:val="both"/>
              <w:rPr>
                <w:rFonts w:eastAsiaTheme="minorEastAsia" w:cstheme="minorHAnsi"/>
                <w:sz w:val="18"/>
                <w:szCs w:val="18"/>
              </w:rPr>
            </w:pPr>
            <w:r w:rsidRPr="00E4274E">
              <w:rPr>
                <w:rFonts w:eastAsiaTheme="minorEastAsia" w:cstheme="minorHAnsi"/>
                <w:sz w:val="18"/>
                <w:szCs w:val="18"/>
              </w:rPr>
              <w:t>1.4953 ±0.3132</w:t>
            </w:r>
          </w:p>
          <w:p w14:paraId="75656044" w14:textId="77777777" w:rsidR="00E4274E" w:rsidRPr="00CA72A9" w:rsidRDefault="00E4274E" w:rsidP="00311AD6">
            <w:pPr>
              <w:jc w:val="both"/>
              <w:rPr>
                <w:rFonts w:eastAsiaTheme="minorEastAsia" w:cstheme="minorHAnsi"/>
                <w:sz w:val="18"/>
                <w:szCs w:val="18"/>
              </w:rPr>
            </w:pPr>
            <w:r w:rsidRPr="00E4274E">
              <w:rPr>
                <w:rFonts w:eastAsiaTheme="minorEastAsia" w:cstheme="minorHAnsi"/>
                <w:sz w:val="18"/>
                <w:szCs w:val="18"/>
              </w:rPr>
              <w:t>1.5383 ±0.3067</w:t>
            </w:r>
          </w:p>
        </w:tc>
      </w:tr>
      <w:tr w:rsidR="00E4274E" w:rsidRPr="00CA72A9" w14:paraId="7C39B598" w14:textId="77777777" w:rsidTr="00C06579">
        <w:trPr>
          <w:trHeight w:val="125"/>
          <w:jc w:val="center"/>
        </w:trPr>
        <w:tc>
          <w:tcPr>
            <w:tcW w:w="2394" w:type="dxa"/>
            <w:vMerge w:val="restart"/>
          </w:tcPr>
          <w:p w14:paraId="0409F5F0"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w:t>
            </w:r>
          </w:p>
        </w:tc>
        <w:tc>
          <w:tcPr>
            <w:tcW w:w="1008" w:type="dxa"/>
            <w:vMerge w:val="restart"/>
          </w:tcPr>
          <w:p w14:paraId="0D2CA59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04D994E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2A325635"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Mean</w:t>
            </w:r>
          </w:p>
        </w:tc>
        <w:tc>
          <w:tcPr>
            <w:tcW w:w="2394" w:type="dxa"/>
          </w:tcPr>
          <w:p w14:paraId="6822057F"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0.2270 ±0.1537</w:t>
            </w:r>
          </w:p>
        </w:tc>
      </w:tr>
      <w:tr w:rsidR="00E4274E" w:rsidRPr="00CA72A9" w14:paraId="3D39BF6F" w14:textId="77777777" w:rsidTr="00C06579">
        <w:trPr>
          <w:trHeight w:val="132"/>
          <w:jc w:val="center"/>
        </w:trPr>
        <w:tc>
          <w:tcPr>
            <w:tcW w:w="2394" w:type="dxa"/>
            <w:vMerge/>
          </w:tcPr>
          <w:p w14:paraId="4CF88DF7" w14:textId="77777777" w:rsidR="00E4274E" w:rsidRPr="00CA72A9" w:rsidRDefault="00E4274E" w:rsidP="00B96D70">
            <w:pPr>
              <w:jc w:val="both"/>
              <w:rPr>
                <w:rFonts w:eastAsiaTheme="minorEastAsia" w:cstheme="minorHAnsi"/>
                <w:sz w:val="18"/>
                <w:szCs w:val="18"/>
              </w:rPr>
            </w:pPr>
          </w:p>
        </w:tc>
        <w:tc>
          <w:tcPr>
            <w:tcW w:w="1008" w:type="dxa"/>
            <w:vMerge/>
          </w:tcPr>
          <w:p w14:paraId="766B1F68" w14:textId="77777777" w:rsidR="00E4274E" w:rsidRPr="00CA72A9" w:rsidRDefault="00E4274E" w:rsidP="00B96D70">
            <w:pPr>
              <w:jc w:val="both"/>
              <w:rPr>
                <w:rFonts w:eastAsiaTheme="minorEastAsia" w:cstheme="minorHAnsi"/>
                <w:sz w:val="18"/>
                <w:szCs w:val="18"/>
              </w:rPr>
            </w:pPr>
          </w:p>
        </w:tc>
        <w:tc>
          <w:tcPr>
            <w:tcW w:w="1386" w:type="dxa"/>
          </w:tcPr>
          <w:p w14:paraId="06A0E174" w14:textId="77777777"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64F5DE9A"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w:t>
            </w:r>
          </w:p>
        </w:tc>
        <w:tc>
          <w:tcPr>
            <w:tcW w:w="2394" w:type="dxa"/>
          </w:tcPr>
          <w:p w14:paraId="4769B461"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64B08B9A" w14:textId="77777777" w:rsidTr="00C06579">
        <w:trPr>
          <w:trHeight w:val="132"/>
          <w:jc w:val="center"/>
        </w:trPr>
        <w:tc>
          <w:tcPr>
            <w:tcW w:w="2394" w:type="dxa"/>
            <w:vMerge/>
          </w:tcPr>
          <w:p w14:paraId="6B71E920" w14:textId="77777777" w:rsidR="00E4274E" w:rsidRPr="00CA72A9" w:rsidRDefault="00E4274E" w:rsidP="00B96D70">
            <w:pPr>
              <w:jc w:val="both"/>
              <w:rPr>
                <w:rFonts w:eastAsiaTheme="minorEastAsia" w:cstheme="minorHAnsi"/>
                <w:sz w:val="18"/>
                <w:szCs w:val="18"/>
              </w:rPr>
            </w:pPr>
          </w:p>
        </w:tc>
        <w:tc>
          <w:tcPr>
            <w:tcW w:w="1008" w:type="dxa"/>
            <w:vMerge/>
          </w:tcPr>
          <w:p w14:paraId="0C096EBC" w14:textId="77777777" w:rsidR="00E4274E" w:rsidRPr="00CA72A9" w:rsidRDefault="00E4274E" w:rsidP="00B96D70">
            <w:pPr>
              <w:jc w:val="both"/>
              <w:rPr>
                <w:rFonts w:eastAsiaTheme="minorEastAsia" w:cstheme="minorHAnsi"/>
                <w:sz w:val="18"/>
                <w:szCs w:val="18"/>
              </w:rPr>
            </w:pPr>
          </w:p>
        </w:tc>
        <w:tc>
          <w:tcPr>
            <w:tcW w:w="1386" w:type="dxa"/>
          </w:tcPr>
          <w:p w14:paraId="60E9CA62"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0405F243"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LRE</w:t>
            </w:r>
          </w:p>
          <w:p w14:paraId="732BB3F3"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14:paraId="6EA379A5"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0.2594 ±0.1559</w:t>
            </w:r>
          </w:p>
          <w:p w14:paraId="107E9F43"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0.1892 ±0.1472</w:t>
            </w:r>
          </w:p>
        </w:tc>
      </w:tr>
      <w:tr w:rsidR="00E4274E" w:rsidRPr="00CA72A9" w14:paraId="2E7C827B" w14:textId="77777777" w:rsidTr="00C06579">
        <w:trPr>
          <w:trHeight w:val="228"/>
          <w:jc w:val="center"/>
        </w:trPr>
        <w:tc>
          <w:tcPr>
            <w:tcW w:w="2394" w:type="dxa"/>
            <w:vMerge/>
          </w:tcPr>
          <w:p w14:paraId="63E890F9" w14:textId="77777777" w:rsidR="00E4274E" w:rsidRPr="00CA72A9" w:rsidRDefault="00E4274E" w:rsidP="00B96D70">
            <w:pPr>
              <w:jc w:val="both"/>
              <w:rPr>
                <w:rFonts w:eastAsiaTheme="minorEastAsia" w:cstheme="minorHAnsi"/>
                <w:sz w:val="18"/>
                <w:szCs w:val="18"/>
              </w:rPr>
            </w:pPr>
          </w:p>
        </w:tc>
        <w:tc>
          <w:tcPr>
            <w:tcW w:w="2394" w:type="dxa"/>
            <w:gridSpan w:val="2"/>
          </w:tcPr>
          <w:p w14:paraId="6C0E8E3A"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057324E2"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w:t>
            </w:r>
          </w:p>
          <w:p w14:paraId="2D5AB577"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Filter + Equalization</w:t>
            </w:r>
          </w:p>
        </w:tc>
        <w:tc>
          <w:tcPr>
            <w:tcW w:w="2394" w:type="dxa"/>
          </w:tcPr>
          <w:p w14:paraId="0BF05506"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0.2524 ±0.1566</w:t>
            </w:r>
          </w:p>
          <w:p w14:paraId="1DFA82E6"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0.2308 ±0.1534</w:t>
            </w:r>
          </w:p>
        </w:tc>
      </w:tr>
      <w:tr w:rsidR="00E4274E" w:rsidRPr="00CA72A9" w14:paraId="06C155EE" w14:textId="77777777" w:rsidTr="00C06579">
        <w:trPr>
          <w:trHeight w:val="125"/>
          <w:jc w:val="center"/>
        </w:trPr>
        <w:tc>
          <w:tcPr>
            <w:tcW w:w="2394" w:type="dxa"/>
            <w:vMerge w:val="restart"/>
          </w:tcPr>
          <w:p w14:paraId="79A662C0"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SNR</w:t>
            </w:r>
          </w:p>
        </w:tc>
        <w:tc>
          <w:tcPr>
            <w:tcW w:w="1008" w:type="dxa"/>
            <w:vMerge w:val="restart"/>
          </w:tcPr>
          <w:p w14:paraId="7F27572F"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23489498"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32796210"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Entropy</w:t>
            </w:r>
          </w:p>
          <w:p w14:paraId="75B3C74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Kurtosis</w:t>
            </w:r>
          </w:p>
          <w:p w14:paraId="0CF16D07" w14:textId="77777777"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Skewness</w:t>
            </w:r>
            <w:proofErr w:type="spellEnd"/>
          </w:p>
          <w:p w14:paraId="24F064DC" w14:textId="77777777"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Std</w:t>
            </w:r>
            <w:proofErr w:type="spellEnd"/>
          </w:p>
        </w:tc>
        <w:tc>
          <w:tcPr>
            <w:tcW w:w="2394" w:type="dxa"/>
          </w:tcPr>
          <w:p w14:paraId="355A120E"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3.3629 ±1.0537</w:t>
            </w:r>
          </w:p>
          <w:p w14:paraId="5B737D86" w14:textId="77777777" w:rsidR="00E4274E" w:rsidRDefault="00E4274E" w:rsidP="00B96D70">
            <w:pPr>
              <w:jc w:val="both"/>
              <w:rPr>
                <w:rFonts w:eastAsiaTheme="minorEastAsia" w:cstheme="minorHAnsi"/>
                <w:sz w:val="18"/>
                <w:szCs w:val="18"/>
              </w:rPr>
            </w:pPr>
            <w:r>
              <w:rPr>
                <w:rFonts w:eastAsiaTheme="minorEastAsia" w:cstheme="minorHAnsi"/>
                <w:sz w:val="18"/>
                <w:szCs w:val="18"/>
              </w:rPr>
              <w:t>1.9337 ±0.5872</w:t>
            </w:r>
          </w:p>
          <w:p w14:paraId="78A360BB"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2.4845 ±0.7100</w:t>
            </w:r>
          </w:p>
          <w:p w14:paraId="2EC2EB15"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2.1388 ±0.5796</w:t>
            </w:r>
          </w:p>
        </w:tc>
      </w:tr>
      <w:tr w:rsidR="00E4274E" w:rsidRPr="00CA72A9" w14:paraId="6C11E1EA" w14:textId="77777777" w:rsidTr="00C06579">
        <w:trPr>
          <w:trHeight w:val="132"/>
          <w:jc w:val="center"/>
        </w:trPr>
        <w:tc>
          <w:tcPr>
            <w:tcW w:w="2394" w:type="dxa"/>
            <w:vMerge/>
          </w:tcPr>
          <w:p w14:paraId="420A4202" w14:textId="77777777" w:rsidR="00E4274E" w:rsidRPr="00CA72A9" w:rsidRDefault="00E4274E" w:rsidP="00B96D70">
            <w:pPr>
              <w:jc w:val="both"/>
              <w:rPr>
                <w:rFonts w:eastAsiaTheme="minorEastAsia" w:cstheme="minorHAnsi"/>
                <w:sz w:val="18"/>
                <w:szCs w:val="18"/>
              </w:rPr>
            </w:pPr>
          </w:p>
        </w:tc>
        <w:tc>
          <w:tcPr>
            <w:tcW w:w="1008" w:type="dxa"/>
            <w:vMerge/>
          </w:tcPr>
          <w:p w14:paraId="1E93298F" w14:textId="77777777" w:rsidR="00E4274E" w:rsidRPr="00CA72A9" w:rsidRDefault="00E4274E" w:rsidP="00B96D70">
            <w:pPr>
              <w:jc w:val="both"/>
              <w:rPr>
                <w:rFonts w:eastAsiaTheme="minorEastAsia" w:cstheme="minorHAnsi"/>
                <w:sz w:val="18"/>
                <w:szCs w:val="18"/>
              </w:rPr>
            </w:pPr>
          </w:p>
        </w:tc>
        <w:tc>
          <w:tcPr>
            <w:tcW w:w="1386" w:type="dxa"/>
          </w:tcPr>
          <w:p w14:paraId="0EAE1CD5" w14:textId="77777777"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4894CE9A"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Contrast</w:t>
            </w:r>
          </w:p>
          <w:p w14:paraId="0FC6BEC4"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Correlation</w:t>
            </w:r>
          </w:p>
          <w:p w14:paraId="5691305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Homogeneity</w:t>
            </w:r>
          </w:p>
          <w:p w14:paraId="1AF8F405"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Variance</w:t>
            </w:r>
          </w:p>
        </w:tc>
        <w:tc>
          <w:tcPr>
            <w:tcW w:w="2394" w:type="dxa"/>
          </w:tcPr>
          <w:p w14:paraId="5BB618F0"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1.8608 ±0.5232</w:t>
            </w:r>
          </w:p>
          <w:p w14:paraId="73E7A712"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3.6850 ±0.9207</w:t>
            </w:r>
          </w:p>
          <w:p w14:paraId="19014F5C" w14:textId="77777777" w:rsidR="00E4274E" w:rsidRDefault="00E4274E" w:rsidP="00B96D70">
            <w:pPr>
              <w:jc w:val="both"/>
              <w:rPr>
                <w:rFonts w:eastAsiaTheme="minorEastAsia" w:cstheme="minorHAnsi"/>
                <w:sz w:val="18"/>
                <w:szCs w:val="18"/>
              </w:rPr>
            </w:pPr>
            <w:r w:rsidRPr="00E4274E">
              <w:rPr>
                <w:rFonts w:eastAsiaTheme="minorEastAsia" w:cstheme="minorHAnsi"/>
                <w:sz w:val="18"/>
                <w:szCs w:val="18"/>
              </w:rPr>
              <w:t>4.0034 ±0.9603</w:t>
            </w:r>
          </w:p>
          <w:p w14:paraId="624E2C99" w14:textId="77777777" w:rsidR="00E4274E" w:rsidRPr="00CA72A9" w:rsidRDefault="00E4274E" w:rsidP="00B96D70">
            <w:pPr>
              <w:jc w:val="both"/>
              <w:rPr>
                <w:rFonts w:eastAsiaTheme="minorEastAsia" w:cstheme="minorHAnsi"/>
                <w:sz w:val="18"/>
                <w:szCs w:val="18"/>
              </w:rPr>
            </w:pPr>
            <w:r w:rsidRPr="00E4274E">
              <w:rPr>
                <w:rFonts w:eastAsiaTheme="minorEastAsia" w:cstheme="minorHAnsi"/>
                <w:sz w:val="18"/>
                <w:szCs w:val="18"/>
              </w:rPr>
              <w:t>1.7103 ±0.3714</w:t>
            </w:r>
          </w:p>
        </w:tc>
      </w:tr>
      <w:tr w:rsidR="00E4274E" w:rsidRPr="00CA72A9" w14:paraId="338B5D6F" w14:textId="77777777" w:rsidTr="00C06579">
        <w:trPr>
          <w:trHeight w:val="132"/>
          <w:jc w:val="center"/>
        </w:trPr>
        <w:tc>
          <w:tcPr>
            <w:tcW w:w="2394" w:type="dxa"/>
            <w:vMerge/>
          </w:tcPr>
          <w:p w14:paraId="0514C346" w14:textId="77777777" w:rsidR="00E4274E" w:rsidRPr="00CA72A9" w:rsidRDefault="00E4274E" w:rsidP="00B96D70">
            <w:pPr>
              <w:jc w:val="both"/>
              <w:rPr>
                <w:rFonts w:eastAsiaTheme="minorEastAsia" w:cstheme="minorHAnsi"/>
                <w:sz w:val="18"/>
                <w:szCs w:val="18"/>
              </w:rPr>
            </w:pPr>
          </w:p>
        </w:tc>
        <w:tc>
          <w:tcPr>
            <w:tcW w:w="1008" w:type="dxa"/>
            <w:vMerge/>
          </w:tcPr>
          <w:p w14:paraId="08941240" w14:textId="77777777" w:rsidR="00E4274E" w:rsidRPr="00CA72A9" w:rsidRDefault="00E4274E" w:rsidP="00B96D70">
            <w:pPr>
              <w:jc w:val="both"/>
              <w:rPr>
                <w:rFonts w:eastAsiaTheme="minorEastAsia" w:cstheme="minorHAnsi"/>
                <w:sz w:val="18"/>
                <w:szCs w:val="18"/>
              </w:rPr>
            </w:pPr>
          </w:p>
        </w:tc>
        <w:tc>
          <w:tcPr>
            <w:tcW w:w="1386" w:type="dxa"/>
          </w:tcPr>
          <w:p w14:paraId="338CCF1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3BF21EF1" w14:textId="77777777"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GLN</w:t>
            </w:r>
          </w:p>
          <w:p w14:paraId="5299DF1D" w14:textId="77777777" w:rsidR="00E4274E" w:rsidRPr="00CA72A9" w:rsidRDefault="00E4274E" w:rsidP="00B96D70">
            <w:pPr>
              <w:jc w:val="both"/>
              <w:rPr>
                <w:rFonts w:eastAsiaTheme="minorEastAsia" w:cstheme="minorHAnsi"/>
                <w:sz w:val="18"/>
                <w:szCs w:val="18"/>
                <w:lang w:val="es-ES"/>
              </w:rPr>
            </w:pPr>
            <w:r w:rsidRPr="00CA72A9">
              <w:rPr>
                <w:rFonts w:eastAsiaTheme="minorEastAsia" w:cstheme="minorHAnsi"/>
                <w:sz w:val="18"/>
                <w:szCs w:val="18"/>
                <w:lang w:val="es-ES"/>
              </w:rPr>
              <w:t>RLN</w:t>
            </w:r>
          </w:p>
          <w:p w14:paraId="74113406" w14:textId="77777777" w:rsidR="00E4274E" w:rsidRPr="00CA72A9" w:rsidRDefault="00667932" w:rsidP="00B96D70">
            <w:pPr>
              <w:jc w:val="both"/>
              <w:rPr>
                <w:rFonts w:eastAsiaTheme="minorEastAsia" w:cstheme="minorHAnsi"/>
                <w:sz w:val="18"/>
                <w:szCs w:val="18"/>
                <w:lang w:val="es-ES"/>
              </w:rPr>
            </w:pPr>
            <w:r>
              <w:rPr>
                <w:rFonts w:eastAsiaTheme="minorEastAsia" w:cstheme="minorHAnsi"/>
                <w:sz w:val="18"/>
                <w:szCs w:val="18"/>
                <w:lang w:val="es-ES"/>
              </w:rPr>
              <w:t>S</w:t>
            </w:r>
            <w:r w:rsidR="00E4274E">
              <w:rPr>
                <w:rFonts w:eastAsiaTheme="minorEastAsia" w:cstheme="minorHAnsi"/>
                <w:sz w:val="18"/>
                <w:szCs w:val="18"/>
                <w:lang w:val="es-ES"/>
              </w:rPr>
              <w:t>R</w:t>
            </w:r>
            <w:r>
              <w:rPr>
                <w:rFonts w:eastAsiaTheme="minorEastAsia" w:cstheme="minorHAnsi"/>
                <w:sz w:val="18"/>
                <w:szCs w:val="18"/>
                <w:lang w:val="es-ES"/>
              </w:rPr>
              <w:t>E</w:t>
            </w:r>
          </w:p>
        </w:tc>
        <w:tc>
          <w:tcPr>
            <w:tcW w:w="2394" w:type="dxa"/>
          </w:tcPr>
          <w:p w14:paraId="5305B7E0" w14:textId="77777777" w:rsidR="00E4274E"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2.6275 ±0.8319</w:t>
            </w:r>
          </w:p>
          <w:p w14:paraId="1D6BE338" w14:textId="77777777" w:rsidR="009E5C4C"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2.2124 ±0.4260</w:t>
            </w:r>
          </w:p>
          <w:p w14:paraId="4EF8A2D3" w14:textId="77777777" w:rsidR="009E5C4C" w:rsidRPr="00CA72A9" w:rsidRDefault="009E5C4C" w:rsidP="00B96D70">
            <w:pPr>
              <w:jc w:val="both"/>
              <w:rPr>
                <w:rFonts w:eastAsiaTheme="minorEastAsia" w:cstheme="minorHAnsi"/>
                <w:sz w:val="18"/>
                <w:szCs w:val="18"/>
                <w:lang w:val="es-ES"/>
              </w:rPr>
            </w:pPr>
            <w:r w:rsidRPr="009E5C4C">
              <w:rPr>
                <w:rFonts w:eastAsiaTheme="minorEastAsia" w:cstheme="minorHAnsi"/>
                <w:sz w:val="18"/>
                <w:szCs w:val="18"/>
                <w:lang w:val="es-ES"/>
              </w:rPr>
              <w:t>3.3263 ±1.0729</w:t>
            </w:r>
          </w:p>
        </w:tc>
      </w:tr>
      <w:tr w:rsidR="00E4274E" w:rsidRPr="00CA72A9" w14:paraId="3FE20412" w14:textId="77777777" w:rsidTr="00C06579">
        <w:trPr>
          <w:trHeight w:val="228"/>
          <w:jc w:val="center"/>
        </w:trPr>
        <w:tc>
          <w:tcPr>
            <w:tcW w:w="2394" w:type="dxa"/>
            <w:vMerge/>
          </w:tcPr>
          <w:p w14:paraId="048C2A91" w14:textId="77777777" w:rsidR="00E4274E" w:rsidRPr="00CA72A9" w:rsidRDefault="00E4274E" w:rsidP="00B96D70">
            <w:pPr>
              <w:jc w:val="both"/>
              <w:rPr>
                <w:rFonts w:eastAsiaTheme="minorEastAsia" w:cstheme="minorHAnsi"/>
                <w:sz w:val="18"/>
                <w:szCs w:val="18"/>
                <w:lang w:val="es-ES"/>
              </w:rPr>
            </w:pPr>
          </w:p>
        </w:tc>
        <w:tc>
          <w:tcPr>
            <w:tcW w:w="2394" w:type="dxa"/>
            <w:gridSpan w:val="2"/>
          </w:tcPr>
          <w:p w14:paraId="1049BBD8" w14:textId="77777777" w:rsidR="00E4274E" w:rsidRPr="00685F91" w:rsidRDefault="00E4274E" w:rsidP="00B96D70">
            <w:pPr>
              <w:spacing w:after="200" w:line="276" w:lineRule="auto"/>
              <w:jc w:val="both"/>
              <w:rPr>
                <w:rFonts w:eastAsiaTheme="minorEastAsia" w:cstheme="minorHAnsi"/>
                <w:sz w:val="18"/>
                <w:szCs w:val="18"/>
                <w:highlight w:val="yellow"/>
                <w:rPrChange w:id="68" w:author="FERNANDO ARAMBULA" w:date="2015-06-04T23:06:00Z">
                  <w:rPr>
                    <w:rFonts w:eastAsiaTheme="minorEastAsia" w:cstheme="minorHAnsi"/>
                    <w:sz w:val="18"/>
                    <w:szCs w:val="18"/>
                  </w:rPr>
                </w:rPrChange>
              </w:rPr>
            </w:pPr>
            <w:r w:rsidRPr="00685F91">
              <w:rPr>
                <w:rFonts w:eastAsiaTheme="minorEastAsia" w:cstheme="minorHAnsi"/>
                <w:sz w:val="18"/>
                <w:szCs w:val="18"/>
                <w:highlight w:val="yellow"/>
                <w:rPrChange w:id="69" w:author="FERNANDO ARAMBULA" w:date="2015-06-04T23:06:00Z">
                  <w:rPr>
                    <w:rFonts w:eastAsiaTheme="minorEastAsia" w:cstheme="minorHAnsi"/>
                    <w:sz w:val="18"/>
                    <w:szCs w:val="18"/>
                  </w:rPr>
                </w:rPrChange>
              </w:rPr>
              <w:t>Intensity</w:t>
            </w:r>
          </w:p>
        </w:tc>
        <w:tc>
          <w:tcPr>
            <w:tcW w:w="2394" w:type="dxa"/>
          </w:tcPr>
          <w:p w14:paraId="77B805A9" w14:textId="77777777" w:rsidR="00E4274E" w:rsidRPr="00685F91" w:rsidRDefault="00E4274E" w:rsidP="00B96D70">
            <w:pPr>
              <w:spacing w:after="200" w:line="276" w:lineRule="auto"/>
              <w:jc w:val="both"/>
              <w:rPr>
                <w:rFonts w:eastAsiaTheme="minorEastAsia" w:cstheme="minorHAnsi"/>
                <w:sz w:val="18"/>
                <w:szCs w:val="18"/>
                <w:highlight w:val="yellow"/>
                <w:rPrChange w:id="70" w:author="FERNANDO ARAMBULA" w:date="2015-06-04T23:06:00Z">
                  <w:rPr>
                    <w:rFonts w:eastAsiaTheme="minorEastAsia" w:cstheme="minorHAnsi"/>
                    <w:sz w:val="18"/>
                    <w:szCs w:val="18"/>
                  </w:rPr>
                </w:rPrChange>
              </w:rPr>
            </w:pPr>
            <w:r w:rsidRPr="00685F91">
              <w:rPr>
                <w:rFonts w:eastAsiaTheme="minorEastAsia" w:cstheme="minorHAnsi"/>
                <w:sz w:val="18"/>
                <w:szCs w:val="18"/>
                <w:highlight w:val="yellow"/>
                <w:rPrChange w:id="71" w:author="FERNANDO ARAMBULA" w:date="2015-06-04T23:06:00Z">
                  <w:rPr>
                    <w:rFonts w:eastAsiaTheme="minorEastAsia" w:cstheme="minorHAnsi"/>
                    <w:sz w:val="18"/>
                    <w:szCs w:val="18"/>
                  </w:rPr>
                </w:rPrChange>
              </w:rPr>
              <w:t>--</w:t>
            </w:r>
          </w:p>
        </w:tc>
        <w:tc>
          <w:tcPr>
            <w:tcW w:w="2394" w:type="dxa"/>
          </w:tcPr>
          <w:p w14:paraId="69BE2D70" w14:textId="77777777" w:rsidR="00E4274E" w:rsidRPr="00685F91" w:rsidRDefault="009E5C4C" w:rsidP="00B96D70">
            <w:pPr>
              <w:spacing w:after="200" w:line="276" w:lineRule="auto"/>
              <w:jc w:val="both"/>
              <w:rPr>
                <w:rFonts w:eastAsiaTheme="minorEastAsia" w:cstheme="minorHAnsi"/>
                <w:sz w:val="18"/>
                <w:szCs w:val="18"/>
                <w:highlight w:val="yellow"/>
                <w:rPrChange w:id="72" w:author="FERNANDO ARAMBULA" w:date="2015-06-04T23:06:00Z">
                  <w:rPr>
                    <w:rFonts w:eastAsiaTheme="minorEastAsia" w:cstheme="minorHAnsi"/>
                    <w:sz w:val="18"/>
                    <w:szCs w:val="18"/>
                  </w:rPr>
                </w:rPrChange>
              </w:rPr>
            </w:pPr>
            <w:r w:rsidRPr="00685F91">
              <w:rPr>
                <w:rFonts w:eastAsiaTheme="minorEastAsia" w:cstheme="minorHAnsi"/>
                <w:sz w:val="18"/>
                <w:szCs w:val="18"/>
                <w:highlight w:val="yellow"/>
                <w:rPrChange w:id="73" w:author="FERNANDO ARAMBULA" w:date="2015-06-04T23:06:00Z">
                  <w:rPr>
                    <w:rFonts w:eastAsiaTheme="minorEastAsia" w:cstheme="minorHAnsi"/>
                    <w:sz w:val="18"/>
                    <w:szCs w:val="18"/>
                  </w:rPr>
                </w:rPrChange>
              </w:rPr>
              <w:t>--</w:t>
            </w:r>
          </w:p>
        </w:tc>
      </w:tr>
      <w:tr w:rsidR="00E4274E" w:rsidRPr="00CA72A9" w14:paraId="15A2DA0A" w14:textId="77777777" w:rsidTr="00C06579">
        <w:trPr>
          <w:trHeight w:val="125"/>
          <w:jc w:val="center"/>
        </w:trPr>
        <w:tc>
          <w:tcPr>
            <w:tcW w:w="2394" w:type="dxa"/>
            <w:vMerge w:val="restart"/>
          </w:tcPr>
          <w:p w14:paraId="5CC2ECF8"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CNR</w:t>
            </w:r>
          </w:p>
        </w:tc>
        <w:tc>
          <w:tcPr>
            <w:tcW w:w="1008" w:type="dxa"/>
            <w:vMerge w:val="restart"/>
          </w:tcPr>
          <w:p w14:paraId="3D09DC68"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3E59545A"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0405E0FB"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Mean</w:t>
            </w:r>
          </w:p>
        </w:tc>
        <w:tc>
          <w:tcPr>
            <w:tcW w:w="2394" w:type="dxa"/>
          </w:tcPr>
          <w:p w14:paraId="7094C051" w14:textId="77777777" w:rsidR="00E4274E" w:rsidRDefault="009E5C4C" w:rsidP="00B96D70">
            <w:pPr>
              <w:jc w:val="both"/>
              <w:rPr>
                <w:rFonts w:eastAsiaTheme="minorEastAsia" w:cstheme="minorHAnsi"/>
                <w:sz w:val="18"/>
                <w:szCs w:val="18"/>
              </w:rPr>
            </w:pPr>
            <w:r w:rsidRPr="009E5C4C">
              <w:rPr>
                <w:rFonts w:eastAsiaTheme="minorEastAsia" w:cstheme="minorHAnsi"/>
                <w:sz w:val="18"/>
                <w:szCs w:val="18"/>
              </w:rPr>
              <w:t>1.2495 ±0.3713</w:t>
            </w:r>
          </w:p>
        </w:tc>
      </w:tr>
      <w:tr w:rsidR="00E4274E" w:rsidRPr="00CA72A9" w14:paraId="5CA28BDD" w14:textId="77777777" w:rsidTr="00C06579">
        <w:trPr>
          <w:trHeight w:val="132"/>
          <w:jc w:val="center"/>
        </w:trPr>
        <w:tc>
          <w:tcPr>
            <w:tcW w:w="2394" w:type="dxa"/>
            <w:vMerge/>
          </w:tcPr>
          <w:p w14:paraId="239379CA" w14:textId="77777777" w:rsidR="00E4274E" w:rsidRPr="00CA72A9" w:rsidRDefault="00E4274E" w:rsidP="00B96D70">
            <w:pPr>
              <w:jc w:val="both"/>
              <w:rPr>
                <w:rFonts w:eastAsiaTheme="minorEastAsia" w:cstheme="minorHAnsi"/>
                <w:sz w:val="18"/>
                <w:szCs w:val="18"/>
              </w:rPr>
            </w:pPr>
          </w:p>
        </w:tc>
        <w:tc>
          <w:tcPr>
            <w:tcW w:w="1008" w:type="dxa"/>
            <w:vMerge/>
          </w:tcPr>
          <w:p w14:paraId="6BB41126" w14:textId="77777777" w:rsidR="00E4274E" w:rsidRPr="00CA72A9" w:rsidRDefault="00E4274E" w:rsidP="00B96D70">
            <w:pPr>
              <w:jc w:val="both"/>
              <w:rPr>
                <w:rFonts w:eastAsiaTheme="minorEastAsia" w:cstheme="minorHAnsi"/>
                <w:sz w:val="18"/>
                <w:szCs w:val="18"/>
              </w:rPr>
            </w:pPr>
          </w:p>
        </w:tc>
        <w:tc>
          <w:tcPr>
            <w:tcW w:w="1386" w:type="dxa"/>
          </w:tcPr>
          <w:p w14:paraId="7602C5AE" w14:textId="77777777"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63668D2F"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14:paraId="70433058" w14:textId="77777777" w:rsidR="00E4274E" w:rsidRDefault="009E5C4C"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55BD02AF" w14:textId="77777777" w:rsidTr="00C06579">
        <w:trPr>
          <w:trHeight w:val="132"/>
          <w:jc w:val="center"/>
        </w:trPr>
        <w:tc>
          <w:tcPr>
            <w:tcW w:w="2394" w:type="dxa"/>
            <w:vMerge/>
          </w:tcPr>
          <w:p w14:paraId="62DC8CB4" w14:textId="77777777" w:rsidR="00E4274E" w:rsidRPr="00CA72A9" w:rsidRDefault="00E4274E" w:rsidP="00B96D70">
            <w:pPr>
              <w:jc w:val="both"/>
              <w:rPr>
                <w:rFonts w:eastAsiaTheme="minorEastAsia" w:cstheme="minorHAnsi"/>
                <w:sz w:val="18"/>
                <w:szCs w:val="18"/>
              </w:rPr>
            </w:pPr>
          </w:p>
        </w:tc>
        <w:tc>
          <w:tcPr>
            <w:tcW w:w="1008" w:type="dxa"/>
            <w:vMerge/>
          </w:tcPr>
          <w:p w14:paraId="420EB30D" w14:textId="77777777" w:rsidR="00E4274E" w:rsidRPr="00CA72A9" w:rsidRDefault="00E4274E" w:rsidP="00B96D70">
            <w:pPr>
              <w:jc w:val="both"/>
              <w:rPr>
                <w:rFonts w:eastAsiaTheme="minorEastAsia" w:cstheme="minorHAnsi"/>
                <w:sz w:val="18"/>
                <w:szCs w:val="18"/>
              </w:rPr>
            </w:pPr>
          </w:p>
        </w:tc>
        <w:tc>
          <w:tcPr>
            <w:tcW w:w="1386" w:type="dxa"/>
          </w:tcPr>
          <w:p w14:paraId="48F7D582"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66C6C99F"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SRE</w:t>
            </w:r>
          </w:p>
        </w:tc>
        <w:tc>
          <w:tcPr>
            <w:tcW w:w="2394" w:type="dxa"/>
          </w:tcPr>
          <w:p w14:paraId="7331BA17" w14:textId="77777777" w:rsidR="00E4274E" w:rsidRDefault="009E5C4C" w:rsidP="00B96D70">
            <w:pPr>
              <w:jc w:val="both"/>
              <w:rPr>
                <w:rFonts w:eastAsiaTheme="minorEastAsia" w:cstheme="minorHAnsi"/>
                <w:sz w:val="18"/>
                <w:szCs w:val="18"/>
              </w:rPr>
            </w:pPr>
            <w:r w:rsidRPr="009E5C4C">
              <w:rPr>
                <w:rFonts w:eastAsiaTheme="minorEastAsia" w:cstheme="minorHAnsi"/>
                <w:sz w:val="18"/>
                <w:szCs w:val="18"/>
              </w:rPr>
              <w:t>1.2144 ±0.3924</w:t>
            </w:r>
          </w:p>
        </w:tc>
      </w:tr>
      <w:tr w:rsidR="00E4274E" w:rsidRPr="00CA72A9" w14:paraId="4755FDDD" w14:textId="77777777" w:rsidTr="00C06579">
        <w:trPr>
          <w:trHeight w:val="228"/>
          <w:jc w:val="center"/>
        </w:trPr>
        <w:tc>
          <w:tcPr>
            <w:tcW w:w="2394" w:type="dxa"/>
            <w:vMerge/>
          </w:tcPr>
          <w:p w14:paraId="4F1CD701" w14:textId="77777777" w:rsidR="00E4274E" w:rsidRPr="00CA72A9" w:rsidRDefault="00E4274E" w:rsidP="00B96D70">
            <w:pPr>
              <w:jc w:val="both"/>
              <w:rPr>
                <w:rFonts w:eastAsiaTheme="minorEastAsia" w:cstheme="minorHAnsi"/>
                <w:sz w:val="18"/>
                <w:szCs w:val="18"/>
              </w:rPr>
            </w:pPr>
          </w:p>
        </w:tc>
        <w:tc>
          <w:tcPr>
            <w:tcW w:w="2394" w:type="dxa"/>
            <w:gridSpan w:val="2"/>
          </w:tcPr>
          <w:p w14:paraId="20711CA1"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2E64091B" w14:textId="77777777" w:rsidR="00E4274E" w:rsidRDefault="00E4274E" w:rsidP="00B96D70">
            <w:pPr>
              <w:jc w:val="both"/>
              <w:rPr>
                <w:rFonts w:eastAsiaTheme="minorEastAsia" w:cstheme="minorHAnsi"/>
                <w:sz w:val="18"/>
                <w:szCs w:val="18"/>
              </w:rPr>
            </w:pPr>
            <w:r>
              <w:rPr>
                <w:rFonts w:eastAsiaTheme="minorEastAsia" w:cstheme="minorHAnsi"/>
                <w:sz w:val="18"/>
                <w:szCs w:val="18"/>
              </w:rPr>
              <w:t>Filter</w:t>
            </w:r>
          </w:p>
          <w:p w14:paraId="4EBE28A0" w14:textId="77777777"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14:paraId="70295777"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7D0D6C29" w14:textId="77777777" w:rsidR="00E4274E"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p w14:paraId="06FB4B85" w14:textId="77777777" w:rsidR="009E5C4C" w:rsidRDefault="009E5C4C" w:rsidP="00B96D70">
            <w:pPr>
              <w:jc w:val="both"/>
              <w:rPr>
                <w:rFonts w:eastAsiaTheme="minorEastAsia" w:cstheme="minorHAnsi"/>
                <w:sz w:val="18"/>
                <w:szCs w:val="18"/>
              </w:rPr>
            </w:pPr>
            <w:r w:rsidRPr="009E5C4C">
              <w:rPr>
                <w:rFonts w:eastAsiaTheme="minorEastAsia" w:cstheme="minorHAnsi"/>
                <w:sz w:val="18"/>
                <w:szCs w:val="18"/>
              </w:rPr>
              <w:t>1.1105 ±0.3408</w:t>
            </w:r>
          </w:p>
          <w:p w14:paraId="718CF312" w14:textId="77777777" w:rsidR="009E5C4C" w:rsidRDefault="009E5C4C" w:rsidP="00B96D70">
            <w:pPr>
              <w:jc w:val="both"/>
              <w:rPr>
                <w:rFonts w:eastAsiaTheme="minorEastAsia" w:cstheme="minorHAnsi"/>
                <w:sz w:val="18"/>
                <w:szCs w:val="18"/>
              </w:rPr>
            </w:pPr>
            <w:r w:rsidRPr="009E5C4C">
              <w:rPr>
                <w:rFonts w:eastAsiaTheme="minorEastAsia" w:cstheme="minorHAnsi"/>
                <w:sz w:val="18"/>
                <w:szCs w:val="18"/>
              </w:rPr>
              <w:t>1.1682 ±0.3610</w:t>
            </w:r>
          </w:p>
        </w:tc>
      </w:tr>
      <w:tr w:rsidR="00E4274E" w:rsidRPr="00CA72A9" w14:paraId="281A9A1C" w14:textId="77777777" w:rsidTr="00C06579">
        <w:trPr>
          <w:trHeight w:val="125"/>
          <w:jc w:val="center"/>
        </w:trPr>
        <w:tc>
          <w:tcPr>
            <w:tcW w:w="2394" w:type="dxa"/>
            <w:vMerge w:val="restart"/>
          </w:tcPr>
          <w:p w14:paraId="48F8D8BB"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EPI</w:t>
            </w:r>
          </w:p>
        </w:tc>
        <w:tc>
          <w:tcPr>
            <w:tcW w:w="1008" w:type="dxa"/>
            <w:vMerge w:val="restart"/>
          </w:tcPr>
          <w:p w14:paraId="0D9F68C9"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Texture</w:t>
            </w:r>
          </w:p>
        </w:tc>
        <w:tc>
          <w:tcPr>
            <w:tcW w:w="1386" w:type="dxa"/>
          </w:tcPr>
          <w:p w14:paraId="37839B3F"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Histogram</w:t>
            </w:r>
          </w:p>
        </w:tc>
        <w:tc>
          <w:tcPr>
            <w:tcW w:w="2394" w:type="dxa"/>
          </w:tcPr>
          <w:p w14:paraId="4EE78A84"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Difference</w:t>
            </w:r>
          </w:p>
        </w:tc>
        <w:tc>
          <w:tcPr>
            <w:tcW w:w="2394" w:type="dxa"/>
          </w:tcPr>
          <w:p w14:paraId="23B9C07F" w14:textId="77777777" w:rsidR="00E4274E" w:rsidRDefault="009E5C4C" w:rsidP="009E5C4C">
            <w:pPr>
              <w:jc w:val="both"/>
              <w:rPr>
                <w:rFonts w:eastAsiaTheme="minorEastAsia" w:cstheme="minorHAnsi"/>
                <w:sz w:val="18"/>
                <w:szCs w:val="18"/>
              </w:rPr>
            </w:pPr>
            <w:r w:rsidRPr="009E5C4C">
              <w:rPr>
                <w:rFonts w:eastAsiaTheme="minorEastAsia" w:cstheme="minorHAnsi"/>
                <w:sz w:val="18"/>
                <w:szCs w:val="18"/>
              </w:rPr>
              <w:t>1.6522 ±0.2802</w:t>
            </w:r>
          </w:p>
        </w:tc>
      </w:tr>
      <w:tr w:rsidR="00E4274E" w:rsidRPr="00CA72A9" w14:paraId="0BAD9356" w14:textId="77777777" w:rsidTr="00C06579">
        <w:trPr>
          <w:trHeight w:val="132"/>
          <w:jc w:val="center"/>
        </w:trPr>
        <w:tc>
          <w:tcPr>
            <w:tcW w:w="2394" w:type="dxa"/>
            <w:vMerge/>
          </w:tcPr>
          <w:p w14:paraId="1F96F313" w14:textId="77777777" w:rsidR="00E4274E" w:rsidRPr="00CA72A9" w:rsidRDefault="00E4274E" w:rsidP="00B96D70">
            <w:pPr>
              <w:jc w:val="both"/>
              <w:rPr>
                <w:rFonts w:eastAsiaTheme="minorEastAsia" w:cstheme="minorHAnsi"/>
                <w:sz w:val="18"/>
                <w:szCs w:val="18"/>
              </w:rPr>
            </w:pPr>
          </w:p>
        </w:tc>
        <w:tc>
          <w:tcPr>
            <w:tcW w:w="1008" w:type="dxa"/>
            <w:vMerge/>
          </w:tcPr>
          <w:p w14:paraId="7CF7DDA4" w14:textId="77777777" w:rsidR="00E4274E" w:rsidRPr="00CA72A9" w:rsidRDefault="00E4274E" w:rsidP="00B96D70">
            <w:pPr>
              <w:jc w:val="both"/>
              <w:rPr>
                <w:rFonts w:eastAsiaTheme="minorEastAsia" w:cstheme="minorHAnsi"/>
                <w:sz w:val="18"/>
                <w:szCs w:val="18"/>
              </w:rPr>
            </w:pPr>
          </w:p>
        </w:tc>
        <w:tc>
          <w:tcPr>
            <w:tcW w:w="1386" w:type="dxa"/>
          </w:tcPr>
          <w:p w14:paraId="4BFED031" w14:textId="77777777" w:rsidR="00E4274E" w:rsidRPr="00CA72A9" w:rsidRDefault="00E4274E" w:rsidP="00B96D70">
            <w:pPr>
              <w:jc w:val="both"/>
              <w:rPr>
                <w:rFonts w:eastAsiaTheme="minorEastAsia" w:cstheme="minorHAnsi"/>
                <w:sz w:val="18"/>
                <w:szCs w:val="18"/>
              </w:rPr>
            </w:pPr>
            <w:proofErr w:type="spellStart"/>
            <w:r w:rsidRPr="00CA72A9">
              <w:rPr>
                <w:rFonts w:eastAsiaTheme="minorEastAsia" w:cstheme="minorHAnsi"/>
                <w:sz w:val="18"/>
                <w:szCs w:val="18"/>
              </w:rPr>
              <w:t>Haralick</w:t>
            </w:r>
            <w:proofErr w:type="spellEnd"/>
          </w:p>
        </w:tc>
        <w:tc>
          <w:tcPr>
            <w:tcW w:w="2394" w:type="dxa"/>
          </w:tcPr>
          <w:p w14:paraId="0985CC22"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14:paraId="6CF4F024" w14:textId="77777777"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0FC3DB2C" w14:textId="77777777" w:rsidTr="00C06579">
        <w:trPr>
          <w:trHeight w:val="132"/>
          <w:jc w:val="center"/>
        </w:trPr>
        <w:tc>
          <w:tcPr>
            <w:tcW w:w="2394" w:type="dxa"/>
            <w:vMerge/>
          </w:tcPr>
          <w:p w14:paraId="1CFA0045" w14:textId="77777777" w:rsidR="00E4274E" w:rsidRPr="00CA72A9" w:rsidRDefault="00E4274E" w:rsidP="00B96D70">
            <w:pPr>
              <w:jc w:val="both"/>
              <w:rPr>
                <w:rFonts w:eastAsiaTheme="minorEastAsia" w:cstheme="minorHAnsi"/>
                <w:sz w:val="18"/>
                <w:szCs w:val="18"/>
              </w:rPr>
            </w:pPr>
          </w:p>
        </w:tc>
        <w:tc>
          <w:tcPr>
            <w:tcW w:w="1008" w:type="dxa"/>
            <w:vMerge/>
          </w:tcPr>
          <w:p w14:paraId="3DE9091E" w14:textId="77777777" w:rsidR="00E4274E" w:rsidRPr="00CA72A9" w:rsidRDefault="00E4274E" w:rsidP="00B96D70">
            <w:pPr>
              <w:jc w:val="both"/>
              <w:rPr>
                <w:rFonts w:eastAsiaTheme="minorEastAsia" w:cstheme="minorHAnsi"/>
                <w:sz w:val="18"/>
                <w:szCs w:val="18"/>
              </w:rPr>
            </w:pPr>
          </w:p>
        </w:tc>
        <w:tc>
          <w:tcPr>
            <w:tcW w:w="1386" w:type="dxa"/>
          </w:tcPr>
          <w:p w14:paraId="300FAAA0"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Run-length</w:t>
            </w:r>
          </w:p>
        </w:tc>
        <w:tc>
          <w:tcPr>
            <w:tcW w:w="2394" w:type="dxa"/>
          </w:tcPr>
          <w:p w14:paraId="64119716"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w:t>
            </w:r>
          </w:p>
        </w:tc>
        <w:tc>
          <w:tcPr>
            <w:tcW w:w="2394" w:type="dxa"/>
          </w:tcPr>
          <w:p w14:paraId="11DE1477" w14:textId="77777777" w:rsidR="00E4274E" w:rsidRDefault="006E18A8" w:rsidP="00B96D70">
            <w:pPr>
              <w:jc w:val="both"/>
              <w:rPr>
                <w:rFonts w:eastAsiaTheme="minorEastAsia" w:cstheme="minorHAnsi"/>
                <w:sz w:val="18"/>
                <w:szCs w:val="18"/>
              </w:rPr>
            </w:pPr>
            <w:r>
              <w:rPr>
                <w:rFonts w:eastAsiaTheme="minorEastAsia" w:cstheme="minorHAnsi"/>
                <w:sz w:val="18"/>
                <w:szCs w:val="18"/>
              </w:rPr>
              <w:t>--</w:t>
            </w:r>
          </w:p>
        </w:tc>
      </w:tr>
      <w:tr w:rsidR="00E4274E" w:rsidRPr="00CA72A9" w14:paraId="7F7D318F" w14:textId="77777777" w:rsidTr="00C06579">
        <w:trPr>
          <w:trHeight w:val="228"/>
          <w:jc w:val="center"/>
        </w:trPr>
        <w:tc>
          <w:tcPr>
            <w:tcW w:w="2394" w:type="dxa"/>
            <w:vMerge/>
          </w:tcPr>
          <w:p w14:paraId="67BBD477" w14:textId="77777777" w:rsidR="00E4274E" w:rsidRPr="00CA72A9" w:rsidRDefault="00E4274E" w:rsidP="00B96D70">
            <w:pPr>
              <w:jc w:val="both"/>
              <w:rPr>
                <w:rFonts w:eastAsiaTheme="minorEastAsia" w:cstheme="minorHAnsi"/>
                <w:sz w:val="18"/>
                <w:szCs w:val="18"/>
              </w:rPr>
            </w:pPr>
          </w:p>
        </w:tc>
        <w:tc>
          <w:tcPr>
            <w:tcW w:w="2394" w:type="dxa"/>
            <w:gridSpan w:val="2"/>
          </w:tcPr>
          <w:p w14:paraId="2BD2BCE3" w14:textId="77777777" w:rsidR="00E4274E" w:rsidRPr="00CA72A9" w:rsidRDefault="00E4274E" w:rsidP="00B96D70">
            <w:pPr>
              <w:jc w:val="both"/>
              <w:rPr>
                <w:rFonts w:eastAsiaTheme="minorEastAsia" w:cstheme="minorHAnsi"/>
                <w:sz w:val="18"/>
                <w:szCs w:val="18"/>
              </w:rPr>
            </w:pPr>
            <w:r w:rsidRPr="00CA72A9">
              <w:rPr>
                <w:rFonts w:eastAsiaTheme="minorEastAsia" w:cstheme="minorHAnsi"/>
                <w:sz w:val="18"/>
                <w:szCs w:val="18"/>
              </w:rPr>
              <w:t>Intensity</w:t>
            </w:r>
          </w:p>
        </w:tc>
        <w:tc>
          <w:tcPr>
            <w:tcW w:w="2394" w:type="dxa"/>
          </w:tcPr>
          <w:p w14:paraId="4EA51A45" w14:textId="77777777" w:rsidR="00E4274E" w:rsidRDefault="00E4274E" w:rsidP="00B96D70">
            <w:pPr>
              <w:jc w:val="both"/>
              <w:rPr>
                <w:rFonts w:eastAsiaTheme="minorEastAsia" w:cstheme="minorHAnsi"/>
                <w:sz w:val="18"/>
                <w:szCs w:val="18"/>
              </w:rPr>
            </w:pPr>
            <w:r>
              <w:rPr>
                <w:rFonts w:eastAsiaTheme="minorEastAsia" w:cstheme="minorHAnsi"/>
                <w:sz w:val="18"/>
                <w:szCs w:val="18"/>
              </w:rPr>
              <w:t>Equalization</w:t>
            </w:r>
          </w:p>
          <w:p w14:paraId="2EED9FAF" w14:textId="77777777" w:rsidR="00E4274E" w:rsidRPr="00CA72A9" w:rsidRDefault="00E4274E" w:rsidP="00B96D70">
            <w:pPr>
              <w:jc w:val="both"/>
              <w:rPr>
                <w:rFonts w:eastAsiaTheme="minorEastAsia" w:cstheme="minorHAnsi"/>
                <w:sz w:val="18"/>
                <w:szCs w:val="18"/>
              </w:rPr>
            </w:pPr>
            <w:r>
              <w:rPr>
                <w:rFonts w:eastAsiaTheme="minorEastAsia" w:cstheme="minorHAnsi"/>
                <w:sz w:val="18"/>
                <w:szCs w:val="18"/>
              </w:rPr>
              <w:t>Filter + Equalization</w:t>
            </w:r>
          </w:p>
        </w:tc>
        <w:tc>
          <w:tcPr>
            <w:tcW w:w="2394" w:type="dxa"/>
          </w:tcPr>
          <w:p w14:paraId="6D13D583" w14:textId="77777777" w:rsidR="00E4274E" w:rsidRDefault="006E18A8" w:rsidP="00B96D70">
            <w:pPr>
              <w:jc w:val="both"/>
              <w:rPr>
                <w:rFonts w:eastAsiaTheme="minorEastAsia" w:cstheme="minorHAnsi"/>
                <w:sz w:val="18"/>
                <w:szCs w:val="18"/>
              </w:rPr>
            </w:pPr>
            <w:r w:rsidRPr="006E18A8">
              <w:rPr>
                <w:rFonts w:eastAsiaTheme="minorEastAsia" w:cstheme="minorHAnsi"/>
                <w:sz w:val="18"/>
                <w:szCs w:val="18"/>
              </w:rPr>
              <w:t>1.7296 ±0.2863</w:t>
            </w:r>
          </w:p>
          <w:p w14:paraId="2CF2F3BC" w14:textId="77777777" w:rsidR="006E18A8" w:rsidRDefault="006E18A8" w:rsidP="00B96D70">
            <w:pPr>
              <w:jc w:val="both"/>
              <w:rPr>
                <w:rFonts w:eastAsiaTheme="minorEastAsia" w:cstheme="minorHAnsi"/>
                <w:sz w:val="18"/>
                <w:szCs w:val="18"/>
              </w:rPr>
            </w:pPr>
            <w:r w:rsidRPr="006E18A8">
              <w:rPr>
                <w:rFonts w:eastAsiaTheme="minorEastAsia" w:cstheme="minorHAnsi"/>
                <w:sz w:val="18"/>
                <w:szCs w:val="18"/>
              </w:rPr>
              <w:t>1.4429 ±0.3702</w:t>
            </w:r>
          </w:p>
        </w:tc>
      </w:tr>
    </w:tbl>
    <w:p w14:paraId="00E338FC" w14:textId="77777777" w:rsidR="00394371" w:rsidRDefault="00394371" w:rsidP="00394371">
      <w:pPr>
        <w:jc w:val="both"/>
        <w:rPr>
          <w:rFonts w:eastAsiaTheme="minorEastAsia"/>
          <w:b/>
        </w:rPr>
      </w:pPr>
    </w:p>
    <w:p w14:paraId="280DBCBE" w14:textId="77777777" w:rsidR="00820A98" w:rsidRDefault="00820A98" w:rsidP="00820A98">
      <w:pPr>
        <w:spacing w:after="0"/>
        <w:ind w:left="720" w:hanging="720"/>
        <w:jc w:val="both"/>
        <w:rPr>
          <w:rFonts w:eastAsiaTheme="minorEastAsia"/>
          <w:b/>
        </w:rPr>
      </w:pPr>
      <w:r>
        <w:rPr>
          <w:rFonts w:eastAsiaTheme="minorEastAsia"/>
          <w:b/>
          <w:noProof/>
        </w:rPr>
        <w:drawing>
          <wp:inline distT="0" distB="0" distL="0" distR="0" wp14:anchorId="2EAC9995" wp14:editId="2E8CC3A5">
            <wp:extent cx="5939978" cy="3259667"/>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s.bmp"/>
                    <pic:cNvPicPr/>
                  </pic:nvPicPr>
                  <pic:blipFill rotWithShape="1">
                    <a:blip r:embed="rId7">
                      <a:extLst>
                        <a:ext uri="{28A0092B-C50C-407E-A947-70E740481C1C}">
                          <a14:useLocalDpi xmlns:a14="http://schemas.microsoft.com/office/drawing/2010/main" val="0"/>
                        </a:ext>
                      </a:extLst>
                    </a:blip>
                    <a:srcRect t="8869" b="5765"/>
                    <a:stretch/>
                  </pic:blipFill>
                  <pic:spPr bwMode="auto">
                    <a:xfrm>
                      <a:off x="0" y="0"/>
                      <a:ext cx="5943600" cy="3261655"/>
                    </a:xfrm>
                    <a:prstGeom prst="rect">
                      <a:avLst/>
                    </a:prstGeom>
                    <a:ln>
                      <a:noFill/>
                    </a:ln>
                    <a:extLst>
                      <a:ext uri="{53640926-AAD7-44d8-BBD7-CCE9431645EC}">
                        <a14:shadowObscured xmlns:a14="http://schemas.microsoft.com/office/drawing/2010/main"/>
                      </a:ext>
                    </a:extLst>
                  </pic:spPr>
                </pic:pic>
              </a:graphicData>
            </a:graphic>
          </wp:inline>
        </w:drawing>
      </w:r>
      <w:bookmarkStart w:id="74" w:name="_GoBack"/>
      <w:bookmarkEnd w:id="74"/>
    </w:p>
    <w:p w14:paraId="320E8A69" w14:textId="77777777" w:rsidR="00E422E1" w:rsidRPr="00667932" w:rsidRDefault="00820A98" w:rsidP="00667932">
      <w:pPr>
        <w:spacing w:after="0"/>
        <w:ind w:left="720" w:hanging="720"/>
        <w:jc w:val="center"/>
        <w:rPr>
          <w:rFonts w:eastAsiaTheme="minorEastAsia"/>
          <w:sz w:val="18"/>
          <w:szCs w:val="18"/>
        </w:rPr>
      </w:pPr>
      <w:r w:rsidRPr="00820A98">
        <w:rPr>
          <w:rFonts w:eastAsiaTheme="minorEastAsia"/>
          <w:sz w:val="18"/>
          <w:szCs w:val="18"/>
        </w:rPr>
        <w:t>Figure 1.</w:t>
      </w:r>
      <w:r>
        <w:rPr>
          <w:rFonts w:eastAsiaTheme="minorEastAsia"/>
          <w:sz w:val="18"/>
          <w:szCs w:val="18"/>
        </w:rPr>
        <w:t xml:space="preserve"> </w:t>
      </w:r>
      <w:proofErr w:type="gramStart"/>
      <w:r>
        <w:rPr>
          <w:rFonts w:eastAsiaTheme="minorEastAsia"/>
          <w:sz w:val="18"/>
          <w:szCs w:val="18"/>
        </w:rPr>
        <w:t>Textural analysis of breast ultrasound images.</w:t>
      </w:r>
      <w:proofErr w:type="gramEnd"/>
      <w:r>
        <w:rPr>
          <w:rFonts w:eastAsiaTheme="minorEastAsia"/>
          <w:sz w:val="18"/>
          <w:szCs w:val="18"/>
        </w:rPr>
        <w:t xml:space="preserve"> 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14:paraId="72E0A4C3" w14:textId="77777777" w:rsidR="00D644BD" w:rsidRDefault="00311AD6" w:rsidP="00311AD6">
      <w:pPr>
        <w:ind w:left="720" w:hanging="720"/>
        <w:jc w:val="both"/>
        <w:rPr>
          <w:rFonts w:eastAsiaTheme="minorEastAsia"/>
          <w:b/>
        </w:rPr>
      </w:pPr>
      <w:r>
        <w:rPr>
          <w:rFonts w:eastAsiaTheme="minorEastAsia"/>
          <w:b/>
        </w:rPr>
        <w:t>Segmentation evaluation</w:t>
      </w:r>
    </w:p>
    <w:p w14:paraId="2F1DC164" w14:textId="77777777" w:rsidR="00311AD6" w:rsidRDefault="00750C92" w:rsidP="00902A75">
      <w:pPr>
        <w:jc w:val="both"/>
        <w:rPr>
          <w:rFonts w:eastAsiaTheme="minorEastAsia"/>
        </w:rPr>
      </w:pPr>
      <w:r>
        <w:rPr>
          <w:rFonts w:eastAsiaTheme="minorEastAsia"/>
        </w:rPr>
        <w:t>The applie</w:t>
      </w:r>
      <w:r w:rsidR="00902A75">
        <w:rPr>
          <w:rFonts w:eastAsiaTheme="minorEastAsia"/>
        </w:rPr>
        <w:t>d segmentation method is based o</w:t>
      </w:r>
      <w:r>
        <w:rPr>
          <w:rFonts w:eastAsiaTheme="minorEastAsia"/>
        </w:rPr>
        <w:t xml:space="preserve">n the one proposed in </w:t>
      </w:r>
      <w:r>
        <w:rPr>
          <w:rFonts w:eastAsiaTheme="minorEastAsia"/>
        </w:rPr>
        <w:fldChar w:fldCharType="begin" w:fldLock="1"/>
      </w:r>
      <w:r w:rsidR="00A4601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50C92">
        <w:rPr>
          <w:rFonts w:eastAsiaTheme="minorEastAsia"/>
          <w:noProof/>
        </w:rPr>
        <w:t>(Madabhushi &amp; Metaxas, 2003)</w:t>
      </w:r>
      <w:r>
        <w:rPr>
          <w:rFonts w:eastAsiaTheme="minorEastAsia"/>
        </w:rPr>
        <w:fldChar w:fldCharType="end"/>
      </w:r>
      <w:r>
        <w:rPr>
          <w:rFonts w:eastAsiaTheme="minorEastAsia"/>
        </w:rPr>
        <w:t xml:space="preserve"> and it consists of a pre-processing </w:t>
      </w:r>
      <w:r w:rsidR="00902A75">
        <w:rPr>
          <w:rFonts w:eastAsiaTheme="minorEastAsia"/>
        </w:rPr>
        <w:t xml:space="preserve">step </w:t>
      </w:r>
      <w:r>
        <w:rPr>
          <w:rFonts w:eastAsiaTheme="minorEastAsia"/>
        </w:rPr>
        <w:t>to obtain an intensity image and a texture image</w:t>
      </w:r>
      <w:r w:rsidR="00902A75">
        <w:rPr>
          <w:rFonts w:eastAsiaTheme="minorEastAsia"/>
        </w:rPr>
        <w:t xml:space="preserve"> in order to build</w:t>
      </w:r>
      <w:r>
        <w:rPr>
          <w:rFonts w:eastAsiaTheme="minorEastAsia"/>
        </w:rPr>
        <w:t xml:space="preserve"> a probability image</w:t>
      </w:r>
      <w:r w:rsidR="00902A75">
        <w:rPr>
          <w:rFonts w:eastAsiaTheme="minorEastAsia"/>
        </w:rPr>
        <w:t xml:space="preserve"> to segment it with a region growing algorithm</w:t>
      </w:r>
      <w:r>
        <w:rPr>
          <w:rFonts w:eastAsiaTheme="minorEastAsia"/>
        </w:rPr>
        <w:t xml:space="preserve">. </w:t>
      </w:r>
      <w:r w:rsidRPr="00685F91">
        <w:rPr>
          <w:rFonts w:eastAsiaTheme="minorEastAsia"/>
          <w:highlight w:val="yellow"/>
          <w:rPrChange w:id="75" w:author="FERNANDO ARAMBULA" w:date="2015-06-04T23:04:00Z">
            <w:rPr>
              <w:rFonts w:eastAsiaTheme="minorEastAsia"/>
            </w:rPr>
          </w:rPrChange>
        </w:rPr>
        <w:t xml:space="preserve">The intensity image is obtained by enhancing the contrast with a histogram equalization and homogenizing regions while preserving edges with a </w:t>
      </w:r>
      <w:proofErr w:type="spellStart"/>
      <w:r w:rsidRPr="00685F91">
        <w:rPr>
          <w:rFonts w:eastAsiaTheme="minorEastAsia"/>
          <w:highlight w:val="yellow"/>
          <w:rPrChange w:id="76" w:author="FERNANDO ARAMBULA" w:date="2015-06-04T23:04:00Z">
            <w:rPr>
              <w:rFonts w:eastAsiaTheme="minorEastAsia"/>
            </w:rPr>
          </w:rPrChange>
        </w:rPr>
        <w:t>gaussian</w:t>
      </w:r>
      <w:proofErr w:type="spellEnd"/>
      <w:r w:rsidRPr="00685F91">
        <w:rPr>
          <w:rFonts w:eastAsiaTheme="minorEastAsia"/>
          <w:highlight w:val="yellow"/>
          <w:rPrChange w:id="77" w:author="FERNANDO ARAMBULA" w:date="2015-06-04T23:04:00Z">
            <w:rPr>
              <w:rFonts w:eastAsiaTheme="minorEastAsia"/>
            </w:rPr>
          </w:rPrChange>
        </w:rPr>
        <w:t xml:space="preserve"> anisotropic </w:t>
      </w:r>
      <w:r w:rsidR="00902A75" w:rsidRPr="00685F91">
        <w:rPr>
          <w:rFonts w:eastAsiaTheme="minorEastAsia"/>
          <w:highlight w:val="yellow"/>
          <w:rPrChange w:id="78" w:author="FERNANDO ARAMBULA" w:date="2015-06-04T23:04:00Z">
            <w:rPr>
              <w:rFonts w:eastAsiaTheme="minorEastAsia"/>
            </w:rPr>
          </w:rPrChange>
        </w:rPr>
        <w:t>filter,</w:t>
      </w:r>
      <w:r w:rsidR="00902A75">
        <w:rPr>
          <w:rFonts w:eastAsiaTheme="minorEastAsia"/>
        </w:rPr>
        <w:t xml:space="preserve"> the ability of contrast enhancement and edge preserving of this step was also evaluated by the SNR, CNR, INT, DM and EPI indexes</w:t>
      </w:r>
      <w:r w:rsidR="006926CD">
        <w:rPr>
          <w:rFonts w:eastAsiaTheme="minorEastAsia"/>
        </w:rPr>
        <w:t xml:space="preserve"> in the previous section</w:t>
      </w:r>
      <w:r w:rsidR="00902A75">
        <w:rPr>
          <w:rFonts w:eastAsiaTheme="minorEastAsia"/>
        </w:rPr>
        <w:t xml:space="preserve">. Different texture images were obtained using the texture descriptors listed in table 1. Here we evaluate the results of the segmentation method when using different texture descriptors and compare them with the results without using </w:t>
      </w:r>
      <w:r w:rsidR="00096115">
        <w:rPr>
          <w:rFonts w:eastAsiaTheme="minorEastAsia"/>
        </w:rPr>
        <w:t>any</w:t>
      </w:r>
      <w:r w:rsidR="00902A75">
        <w:rPr>
          <w:rFonts w:eastAsiaTheme="minorEastAsia"/>
        </w:rPr>
        <w:t xml:space="preserve"> texture information. To evaluate the segmentation results we used the accuracy, sensitivity, specificity, positive predictive value (PPV) and the negative predictive value NPV</w:t>
      </w:r>
      <w:r w:rsidR="00A4601D">
        <w:rPr>
          <w:rFonts w:eastAsiaTheme="minorEastAsia"/>
        </w:rPr>
        <w:t xml:space="preserve"> </w:t>
      </w:r>
      <w:commentRangeStart w:id="79"/>
      <w:r w:rsidR="00A4601D">
        <w:rPr>
          <w:rFonts w:eastAsiaTheme="minorEastAsia"/>
        </w:rPr>
        <w:fldChar w:fldCharType="begin" w:fldLock="1"/>
      </w:r>
      <w:r w:rsidR="006E5DF0">
        <w:rPr>
          <w:rFonts w:eastAsiaTheme="minorEastAsia"/>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"(Liu et al., 2010)", "plainTextFormattedCitation" : "(Liu et al., 2010)", "previouslyFormattedCitation" : "(Liu et al., 2010)" }, "properties" : { "noteIndex" : 0 }, "schema" : "https://github.com/citation-style-language/schema/raw/master/csl-citation.json" }</w:instrText>
      </w:r>
      <w:r w:rsidR="00A4601D">
        <w:rPr>
          <w:rFonts w:eastAsiaTheme="minorEastAsia"/>
        </w:rPr>
        <w:fldChar w:fldCharType="separate"/>
      </w:r>
      <w:r w:rsidR="00A4601D" w:rsidRPr="00A4601D">
        <w:rPr>
          <w:rFonts w:eastAsiaTheme="minorEastAsia"/>
          <w:noProof/>
        </w:rPr>
        <w:t>(Liu et al., 2010)</w:t>
      </w:r>
      <w:r w:rsidR="00A4601D">
        <w:rPr>
          <w:rFonts w:eastAsiaTheme="minorEastAsia"/>
        </w:rPr>
        <w:fldChar w:fldCharType="end"/>
      </w:r>
      <w:commentRangeEnd w:id="79"/>
      <w:r w:rsidR="006918A6">
        <w:rPr>
          <w:rStyle w:val="CommentReference"/>
        </w:rPr>
        <w:commentReference w:id="79"/>
      </w:r>
      <w:r w:rsidR="00902A75">
        <w:rPr>
          <w:rFonts w:eastAsiaTheme="minorEastAsia"/>
        </w:rPr>
        <w:t>.</w:t>
      </w:r>
    </w:p>
    <w:p w14:paraId="2390F4D1" w14:textId="77777777" w:rsidR="00A4601D" w:rsidRPr="00A4601D" w:rsidRDefault="00A4601D" w:rsidP="00902A75">
      <w:pPr>
        <w:jc w:val="both"/>
        <w:rPr>
          <w:rFonts w:eastAsiaTheme="minorEastAsia"/>
        </w:rPr>
      </w:pPr>
      <m:oMathPara>
        <m:oMath>
          <m:r>
            <w:rPr>
              <w:rFonts w:ascii="Cambria Math" w:eastAsiaTheme="minorEastAsia" w:hAnsi="Cambria Math"/>
            </w:rPr>
            <m:t>Accuracy=</m:t>
          </m:r>
          <m:f>
            <m:fPr>
              <m:ctrlPr>
                <w:rPr>
                  <w:rFonts w:ascii="Cambria Math" w:eastAsiaTheme="minorEastAsia" w:hAnsi="Cambria Math"/>
                  <w:i/>
                </w:rPr>
              </m:ctrlPr>
            </m:fPr>
            <m:num>
              <m:r>
                <w:rPr>
                  <w:rFonts w:ascii="Cambria Math" w:eastAsiaTheme="minorEastAsia" w:hAnsi="Cambria Math"/>
                </w:rPr>
                <m:t>TP+TN</m:t>
              </m:r>
            </m:num>
            <m:den>
              <m:r>
                <w:rPr>
                  <w:rFonts w:ascii="Cambria Math" w:eastAsiaTheme="minorEastAsia" w:hAnsi="Cambria Math"/>
                </w:rPr>
                <m:t>TP+TN+FP+FN</m:t>
              </m:r>
            </m:den>
          </m:f>
          <m:r>
            <w:rPr>
              <w:rFonts w:ascii="Cambria Math" w:eastAsiaTheme="minorEastAsia" w:hAnsi="Cambria Math"/>
            </w:rPr>
            <m:t xml:space="preserve"> ,</m:t>
          </m:r>
        </m:oMath>
      </m:oMathPara>
    </w:p>
    <w:p w14:paraId="0B0CC774" w14:textId="77777777" w:rsidR="00A4601D" w:rsidRPr="00A4601D" w:rsidRDefault="00A4601D" w:rsidP="00902A75">
      <w:pPr>
        <w:jc w:val="both"/>
        <w:rPr>
          <w:rFonts w:eastAsiaTheme="minorEastAsia"/>
        </w:rPr>
      </w:pPr>
      <m:oMathPara>
        <m:oMath>
          <m:r>
            <w:rPr>
              <w:rFonts w:ascii="Cambria Math" w:eastAsiaTheme="minorEastAsia" w:hAnsi="Cambria Math"/>
            </w:rPr>
            <m:t>Sensitivity=</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TP+FN</m:t>
              </m:r>
            </m:den>
          </m:f>
          <m:r>
            <w:rPr>
              <w:rFonts w:ascii="Cambria Math" w:eastAsiaTheme="minorEastAsia" w:hAnsi="Cambria Math"/>
            </w:rPr>
            <m:t xml:space="preserve"> ,</m:t>
          </m:r>
        </m:oMath>
      </m:oMathPara>
    </w:p>
    <w:p w14:paraId="044C523C" w14:textId="77777777" w:rsidR="00A4601D" w:rsidRPr="00A4601D" w:rsidRDefault="00A4601D" w:rsidP="00902A75">
      <w:pPr>
        <w:jc w:val="both"/>
        <w:rPr>
          <w:rFonts w:eastAsiaTheme="minorEastAsia"/>
        </w:rPr>
      </w:pPr>
      <m:oMathPara>
        <m:oMath>
          <m:r>
            <w:rPr>
              <w:rFonts w:ascii="Cambria Math" w:eastAsiaTheme="minorEastAsia" w:hAnsi="Cambria Math"/>
            </w:rPr>
            <w:lastRenderedPageBreak/>
            <m:t>Specificity=</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TN+FP</m:t>
              </m:r>
            </m:den>
          </m:f>
          <m:r>
            <w:rPr>
              <w:rFonts w:ascii="Cambria Math" w:eastAsiaTheme="minorEastAsia" w:hAnsi="Cambria Math"/>
            </w:rPr>
            <m:t xml:space="preserve"> ,</m:t>
          </m:r>
        </m:oMath>
      </m:oMathPara>
    </w:p>
    <w:p w14:paraId="7EFB77E6" w14:textId="77777777" w:rsidR="00A4601D" w:rsidRPr="00A4601D" w:rsidRDefault="00A4601D" w:rsidP="00902A75">
      <w:pPr>
        <w:jc w:val="both"/>
        <w:rPr>
          <w:rFonts w:eastAsiaTheme="minorEastAsia"/>
        </w:rPr>
      </w:pPr>
      <m:oMathPara>
        <m:oMath>
          <m:r>
            <w:rPr>
              <w:rFonts w:ascii="Cambria Math" w:eastAsiaTheme="minorEastAsia" w:hAnsi="Cambria Math"/>
            </w:rPr>
            <m:t>P</m:t>
          </m:r>
          <m:r>
            <w:rPr>
              <w:rFonts w:ascii="Cambria Math" w:eastAsiaTheme="minorEastAsia" w:hAnsi="Cambria Math"/>
            </w:rPr>
            <m:t>PV=</m:t>
          </m:r>
          <m:f>
            <m:fPr>
              <m:ctrlPr>
                <w:rPr>
                  <w:rFonts w:ascii="Cambria Math" w:eastAsiaTheme="minorEastAsia" w:hAnsi="Cambria Math"/>
                  <w:i/>
                </w:rPr>
              </m:ctrlPr>
            </m:fPr>
            <m:num>
              <m:r>
                <w:rPr>
                  <w:rFonts w:ascii="Cambria Math" w:eastAsiaTheme="minorEastAsia" w:hAnsi="Cambria Math"/>
                </w:rPr>
                <m:t>TP</m:t>
              </m:r>
            </m:num>
            <m:den>
              <m:r>
                <w:rPr>
                  <w:rFonts w:ascii="Cambria Math" w:eastAsiaTheme="minorEastAsia" w:hAnsi="Cambria Math"/>
                </w:rPr>
                <m:t>TP+FP</m:t>
              </m:r>
            </m:den>
          </m:f>
          <m:r>
            <w:rPr>
              <w:rFonts w:ascii="Cambria Math" w:eastAsiaTheme="minorEastAsia" w:hAnsi="Cambria Math"/>
            </w:rPr>
            <m:t xml:space="preserve"> ,</m:t>
          </m:r>
        </m:oMath>
      </m:oMathPara>
    </w:p>
    <w:p w14:paraId="1033A3ED" w14:textId="77777777" w:rsidR="00A4601D" w:rsidRPr="00F51C4C" w:rsidRDefault="00A4601D" w:rsidP="00902A75">
      <w:pPr>
        <w:jc w:val="both"/>
        <w:rPr>
          <w:rFonts w:eastAsiaTheme="minorEastAsia"/>
        </w:rPr>
      </w:pPr>
      <m:oMathPara>
        <m:oMath>
          <m:r>
            <w:rPr>
              <w:rFonts w:ascii="Cambria Math" w:eastAsiaTheme="minorEastAsia" w:hAnsi="Cambria Math"/>
            </w:rPr>
            <m:t>NPV=</m:t>
          </m:r>
          <m:f>
            <m:fPr>
              <m:ctrlPr>
                <w:rPr>
                  <w:rFonts w:ascii="Cambria Math" w:eastAsiaTheme="minorEastAsia" w:hAnsi="Cambria Math"/>
                  <w:i/>
                </w:rPr>
              </m:ctrlPr>
            </m:fPr>
            <m:num>
              <m:r>
                <w:rPr>
                  <w:rFonts w:ascii="Cambria Math" w:eastAsiaTheme="minorEastAsia" w:hAnsi="Cambria Math"/>
                </w:rPr>
                <m:t>TN</m:t>
              </m:r>
            </m:num>
            <m:den>
              <m:r>
                <w:rPr>
                  <w:rFonts w:ascii="Cambria Math" w:eastAsiaTheme="minorEastAsia" w:hAnsi="Cambria Math"/>
                </w:rPr>
                <m:t>TN+FN</m:t>
              </m:r>
            </m:den>
          </m:f>
          <m:r>
            <w:rPr>
              <w:rFonts w:ascii="Cambria Math" w:eastAsiaTheme="minorEastAsia" w:hAnsi="Cambria Math"/>
            </w:rPr>
            <m:t xml:space="preserve"> ,</m:t>
          </m:r>
        </m:oMath>
      </m:oMathPara>
    </w:p>
    <w:p w14:paraId="282467D5" w14:textId="77777777" w:rsidR="00F51C4C" w:rsidRDefault="00F51C4C" w:rsidP="00F51C4C">
      <w:pPr>
        <w:spacing w:after="0"/>
        <w:jc w:val="both"/>
        <w:rPr>
          <w:rFonts w:eastAsiaTheme="minorEastAsia"/>
          <w:sz w:val="18"/>
          <w:szCs w:val="18"/>
        </w:rPr>
      </w:pPr>
      <w:r>
        <w:rPr>
          <w:rFonts w:eastAsiaTheme="minorEastAsia"/>
          <w:noProof/>
        </w:rPr>
        <w:drawing>
          <wp:inline distT="0" distB="0" distL="0" distR="0" wp14:anchorId="693A5499" wp14:editId="7DCC729B">
            <wp:extent cx="5941370" cy="6179820"/>
            <wp:effectExtent l="0" t="0" r="254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TextureProbs.bmp"/>
                    <pic:cNvPicPr/>
                  </pic:nvPicPr>
                  <pic:blipFill>
                    <a:blip r:embed="rId8">
                      <a:extLst>
                        <a:ext uri="{28A0092B-C50C-407E-A947-70E740481C1C}">
                          <a14:useLocalDpi xmlns:a14="http://schemas.microsoft.com/office/drawing/2010/main" val="0"/>
                        </a:ext>
                      </a:extLst>
                    </a:blip>
                    <a:stretch>
                      <a:fillRect/>
                    </a:stretch>
                  </pic:blipFill>
                  <pic:spPr>
                    <a:xfrm>
                      <a:off x="0" y="0"/>
                      <a:ext cx="5943600" cy="6182139"/>
                    </a:xfrm>
                    <a:prstGeom prst="rect">
                      <a:avLst/>
                    </a:prstGeom>
                  </pic:spPr>
                </pic:pic>
              </a:graphicData>
            </a:graphic>
          </wp:inline>
        </w:drawing>
      </w:r>
    </w:p>
    <w:p w14:paraId="17B01AB7" w14:textId="77777777" w:rsidR="00667932" w:rsidRDefault="00F51C4C" w:rsidP="00F51C4C">
      <w:pPr>
        <w:spacing w:after="0"/>
        <w:jc w:val="center"/>
        <w:rPr>
          <w:rFonts w:eastAsiaTheme="minorEastAsia"/>
          <w:sz w:val="18"/>
          <w:szCs w:val="18"/>
        </w:rPr>
      </w:pPr>
      <w:r>
        <w:rPr>
          <w:rFonts w:eastAsiaTheme="minorEastAsia"/>
          <w:sz w:val="18"/>
          <w:szCs w:val="18"/>
        </w:rPr>
        <w:t xml:space="preserve">Figure 2. </w:t>
      </w:r>
      <w:proofErr w:type="gramStart"/>
      <w:r>
        <w:rPr>
          <w:rFonts w:eastAsiaTheme="minorEastAsia"/>
          <w:sz w:val="18"/>
          <w:szCs w:val="18"/>
        </w:rPr>
        <w:t>Normalized histograms of textural analysis.</w:t>
      </w:r>
      <w:proofErr w:type="gramEnd"/>
      <w:r>
        <w:rPr>
          <w:rFonts w:eastAsiaTheme="minorEastAsia"/>
          <w:sz w:val="18"/>
          <w:szCs w:val="18"/>
        </w:rPr>
        <w:t xml:space="preserve"> a) </w:t>
      </w:r>
      <w:proofErr w:type="gramStart"/>
      <w:r>
        <w:rPr>
          <w:rFonts w:eastAsiaTheme="minorEastAsia"/>
          <w:sz w:val="18"/>
          <w:szCs w:val="18"/>
        </w:rPr>
        <w:t>original</w:t>
      </w:r>
      <w:proofErr w:type="gramEnd"/>
      <w:r>
        <w:rPr>
          <w:rFonts w:eastAsiaTheme="minorEastAsia"/>
          <w:sz w:val="18"/>
          <w:szCs w:val="18"/>
        </w:rPr>
        <w:t xml:space="preserve"> ultrasound image, b) pre-processed intensity image, c) mean of the histogram texture image, d) Homogeneity of the co-occurrence matrix texture image, and d) SRE of the run-length matrix texture image. </w:t>
      </w:r>
    </w:p>
    <w:p w14:paraId="59FDAB21" w14:textId="77777777" w:rsidR="00F51C4C" w:rsidRDefault="00F51C4C" w:rsidP="00F51C4C">
      <w:pPr>
        <w:spacing w:after="0"/>
        <w:jc w:val="center"/>
        <w:rPr>
          <w:rFonts w:eastAsiaTheme="minorEastAsia"/>
          <w:sz w:val="18"/>
          <w:szCs w:val="18"/>
        </w:rPr>
      </w:pPr>
      <w:r>
        <w:rPr>
          <w:rFonts w:eastAsiaTheme="minorEastAsia"/>
          <w:sz w:val="18"/>
          <w:szCs w:val="18"/>
        </w:rPr>
        <w:t xml:space="preserve"> </w:t>
      </w:r>
    </w:p>
    <w:p w14:paraId="739B0A38" w14:textId="77777777" w:rsidR="00A4601D" w:rsidRPr="00A4601D" w:rsidRDefault="00A4601D" w:rsidP="00F51C4C">
      <w:pPr>
        <w:spacing w:after="0"/>
        <w:jc w:val="both"/>
        <w:rPr>
          <w:rFonts w:eastAsiaTheme="minorEastAsia"/>
        </w:rPr>
      </w:pPr>
      <w:proofErr w:type="gramStart"/>
      <w:r>
        <w:rPr>
          <w:rFonts w:eastAsiaTheme="minorEastAsia"/>
        </w:rPr>
        <w:lastRenderedPageBreak/>
        <w:t>where</w:t>
      </w:r>
      <w:proofErr w:type="gramEnd"/>
      <w:r>
        <w:rPr>
          <w:rFonts w:eastAsiaTheme="minorEastAsia"/>
        </w:rPr>
        <w:t xml:space="preserve"> </w:t>
      </w:r>
      <m:oMath>
        <m:r>
          <w:rPr>
            <w:rFonts w:ascii="Cambria Math" w:eastAsiaTheme="minorEastAsia" w:hAnsi="Cambria Math"/>
          </w:rPr>
          <m:t>TP, TN, FP</m:t>
        </m:r>
      </m:oMath>
      <w:r>
        <w:rPr>
          <w:rFonts w:eastAsiaTheme="minorEastAsia"/>
        </w:rPr>
        <w:t xml:space="preserve"> and </w:t>
      </w:r>
      <m:oMath>
        <m:r>
          <w:rPr>
            <w:rFonts w:ascii="Cambria Math" w:eastAsiaTheme="minorEastAsia" w:hAnsi="Cambria Math"/>
          </w:rPr>
          <m:t>FN</m:t>
        </m:r>
      </m:oMath>
      <w:r>
        <w:rPr>
          <w:rFonts w:eastAsiaTheme="minorEastAsia"/>
        </w:rPr>
        <w:t xml:space="preserve"> are the true positive, true negative, false positive and false negative pixels found in the segmentation process</w:t>
      </w:r>
      <w:r w:rsidR="00FD2B3E">
        <w:rPr>
          <w:rFonts w:eastAsiaTheme="minorEastAsia"/>
        </w:rPr>
        <w:t>.</w:t>
      </w:r>
      <w:r w:rsidR="00FD2B3E" w:rsidRPr="00FD2B3E">
        <w:rPr>
          <w:rFonts w:eastAsiaTheme="minorEastAsia"/>
        </w:rPr>
        <w:t xml:space="preserve"> </w:t>
      </w:r>
      <w:r w:rsidR="00FD2B3E">
        <w:rPr>
          <w:rFonts w:eastAsiaTheme="minorEastAsia"/>
        </w:rPr>
        <w:t xml:space="preserve">The accuracy is the ratio of correctly classified pixels (true positives and true negatives) in the entire area of the image </w:t>
      </w:r>
      <w:r w:rsidR="00FD2B3E">
        <w:rPr>
          <w:rFonts w:eastAsiaTheme="minorEastAsia"/>
        </w:rPr>
        <w:fldChar w:fldCharType="begin" w:fldLock="1"/>
      </w:r>
      <w:r w:rsidR="00FD2B3E">
        <w:rPr>
          <w:rFonts w:eastAsiaTheme="minorEastAsia"/>
        </w:rPr>
        <w:instrText>ADDIN CSL_CITATION { "citationItems" : [ { "id" : "ITEM-1", "itemData" : { "DOI" : "10.1109/ICOSP.2006.345694", "ISBN" : "0-7803-9736-3", "abstract" : "In a previous work, we presented a comprehensive validation analysis to evaluate the performance of three existing digital mammography segmentation algorithms against manual segmentation results produced by two expert radiologists [1]. In that study it was concluded that the Region Growing Combined with Maximum Likelihood (RGCwML) Model yielded not only the best accuracy, specificity, percent error and algorithm ranking, but also the greatest ratio of average computer to observer agreement and average inter-observer agreement (WI'). It was also noted that the upper limit of the 95% Confidence Interval (CI) was greater than 1.0 and thus each individual observer is a reliable member of the group. These studies are especially important for the development of computer-aided diagnosis (CAD) systems for cancer; equally important is the ability to retrieve \"similar\" images (mammograms) from a standing database. A framework for a new Digital Mammography Content-Based Image Retrieval System (DMCBIR) is discussed in this communication. \u00a9 2006 IEEE.", "author" : [ { "dropping-particle" : "", "family" : "Byrd", "given" : "Kenneth", "non-dropping-particle" : "", "parse-names" : false, "suffix" : "" }, { "dropping-particle" : "", "family" : "Zeng", "given" : "Jianchao", "non-dropping-particle" : "", "parse-names" : false, "suffix" : "" }, { "dropping-particle" : "", "family" : "Chouikha", "given" : "Mohamed", "non-dropping-particle" : "", "parse-names" : false, "suffix" : "" } ], "container-title" : "2006 8th international Conference on Signal Processing", "id" : "ITEM-1", "issued" : { "date-parts" : [ [ "2006" ] ] }, "publisher" : "IEEE", "title" : "An assessed digital mammography segmentation algorithm used for content-based image retrieval", "type" : "paper-conference", "volume" : "2" }, "uris" : [ "http://www.mendeley.com/documents/?uuid=2f470a54-e5b4-4991-bf34-11d27605dfbc" ] } ], "mendeley" : { "formattedCitation" : "(Byrd, Zeng, &amp; Chouikha, 2006)", "plainTextFormattedCitation" : "(Byrd, Zeng, &amp; Chouikha, 2006)", "previouslyFormattedCitation" : "(Byrd, Zeng, &amp; Chouikha, 2006)" }, "properties" : { "noteIndex" : 0 }, "schema" : "https://github.com/citation-style-language/schema/raw/master/csl-citation.json" }</w:instrText>
      </w:r>
      <w:r w:rsidR="00FD2B3E">
        <w:rPr>
          <w:rFonts w:eastAsiaTheme="minorEastAsia"/>
        </w:rPr>
        <w:fldChar w:fldCharType="separate"/>
      </w:r>
      <w:r w:rsidR="00FD2B3E" w:rsidRPr="00A82FB1">
        <w:rPr>
          <w:rFonts w:eastAsiaTheme="minorEastAsia"/>
          <w:noProof/>
        </w:rPr>
        <w:t>(Byrd, Zeng, &amp; Chouikha, 2006)</w:t>
      </w:r>
      <w:r w:rsidR="00FD2B3E">
        <w:rPr>
          <w:rFonts w:eastAsiaTheme="minorEastAsia"/>
        </w:rPr>
        <w:fldChar w:fldCharType="end"/>
      </w:r>
      <w:r w:rsidR="00FD2B3E">
        <w:rPr>
          <w:rFonts w:eastAsiaTheme="minorEastAsia"/>
        </w:rPr>
        <w:t>. The sensitivity and specificity are often used to complement the evaluation of segmentation algorithms, sensitivity is used for measuring how many pixels in the region of interest are correctly segmented</w:t>
      </w:r>
      <w:r w:rsidR="00827A58">
        <w:rPr>
          <w:rFonts w:eastAsiaTheme="minorEastAsia"/>
        </w:rPr>
        <w:t>, it does not tell anything about how many pixels in the background would be segmented as tumors</w:t>
      </w:r>
      <w:r w:rsidR="000E4BA8">
        <w:rPr>
          <w:rFonts w:eastAsiaTheme="minorEastAsia"/>
        </w:rPr>
        <w:t xml:space="preserve"> </w:t>
      </w:r>
      <w:r w:rsidR="000E4BA8">
        <w:rPr>
          <w:rFonts w:eastAsiaTheme="minorEastAsia"/>
        </w:rPr>
        <w:fldChar w:fldCharType="begin" w:fldLock="1"/>
      </w:r>
      <w:r w:rsidR="00155257">
        <w:rPr>
          <w:rFonts w:eastAsiaTheme="minorEastAsia"/>
        </w:rPr>
        <w:instrText>ADDIN CSL_CITATION { "citationItems" : [ { "id" : "ITEM-1", "itemData" : { "ISSN" : "03014738", "abstract" : "In this article, we have discussed the basic knowledge to calculate sensitivity, specificity, positive predictive value and negative predictive value. We have discussed the advantage and limitations of these measures and have provided how we should use these measures in our day-to-day clinical practice. We also have illustrated how to calculate sensitivity and specificity while combining two tests and how to use these results for our patients in day-to-day practice.", "author" : [ { "dropping-particle" : "", "family" : "Parikh", "given" : "Rajul", "non-dropping-particle" : "", "parse-names" : false, "suffix" : "" }, { "dropping-particle" : "", "family" : "Mathai", "given" : "Annie", "non-dropping-particle" : "", "parse-names" : false, "suffix" : "" }, { "dropping-particle" : "", "family" : "Parikh", "given" : "Shefali", "non-dropping-particle" : "", "parse-names" : false, "suffix" : "" }, { "dropping-particle" : "", "family" : "Sekhar", "given" : "G. Chandra", "non-dropping-particle" : "", "parse-names" : false, "suffix" : "" }, { "dropping-particle" : "", "family" : "Thomas", "given" : "Ravi", "non-dropping-particle" : "", "parse-names" : false, "suffix" : "" } ], "container-title" : "Indian Journal of Ophthalmology", "id" : "ITEM-1", "issue" : "1", "issued" : { "date-parts" : [ [ "2008" ] ] }, "page" : "45-50", "title" : "Understanding and using sensitivity, specificity and predictive values", "type" : "article-journal", "volume" : "56" }, "uris" : [ "http://www.mendeley.com/documents/?uuid=4be617ff-bb94-4d3c-8f0f-e6b6084df33c" ] } ], "mendeley" : { "formattedCitation" : "(Parikh, Mathai, Parikh, Sekhar, &amp; Thomas, 2008)", "plainTextFormattedCitation" : "(Parikh, Mathai, Parikh, Sekhar, &amp; Thomas, 2008)", "previouslyFormattedCitation" : "(Parikh, Mathai, Parikh, Sekhar, &amp; Thomas, 2008)" }, "properties" : { "noteIndex" : 0 }, "schema" : "https://github.com/citation-style-language/schema/raw/master/csl-citation.json" }</w:instrText>
      </w:r>
      <w:r w:rsidR="000E4BA8">
        <w:rPr>
          <w:rFonts w:eastAsiaTheme="minorEastAsia"/>
        </w:rPr>
        <w:fldChar w:fldCharType="separate"/>
      </w:r>
      <w:r w:rsidR="000E4BA8" w:rsidRPr="000E4BA8">
        <w:rPr>
          <w:rFonts w:eastAsiaTheme="minorEastAsia"/>
          <w:noProof/>
        </w:rPr>
        <w:t>(Parikh, Mathai, Parikh, Sekhar, &amp; Thomas, 2008)</w:t>
      </w:r>
      <w:r w:rsidR="000E4BA8">
        <w:rPr>
          <w:rFonts w:eastAsiaTheme="minorEastAsia"/>
        </w:rPr>
        <w:fldChar w:fldCharType="end"/>
      </w:r>
      <w:r w:rsidR="000E4BA8">
        <w:rPr>
          <w:rFonts w:eastAsiaTheme="minorEastAsia"/>
        </w:rPr>
        <w:t xml:space="preserve">; </w:t>
      </w:r>
      <w:r w:rsidR="00FD2B3E">
        <w:rPr>
          <w:rFonts w:eastAsiaTheme="minorEastAsia"/>
        </w:rPr>
        <w:t xml:space="preserve">the specificity measures how many pixels in the background are correctly excluded </w:t>
      </w:r>
      <w:r w:rsidR="000E4BA8">
        <w:rPr>
          <w:rFonts w:eastAsiaTheme="minorEastAsia"/>
        </w:rPr>
        <w:t xml:space="preserve">and does not tell if a tumor pixel would not be correctly segmented </w:t>
      </w:r>
      <w:r w:rsidR="00FD2B3E">
        <w:rPr>
          <w:rFonts w:eastAsiaTheme="minorEastAsia"/>
        </w:rPr>
        <w:fldChar w:fldCharType="begin" w:fldLock="1"/>
      </w:r>
      <w:r w:rsidR="00827A58">
        <w:rPr>
          <w:rFonts w:eastAsiaTheme="minorEastAsia"/>
        </w:rPr>
        <w:instrText>ADDIN CSL_CITATION { "citationItems" : [ { "id" : "ITEM-1", "itemData" : { "DOI" : "10.1016/j.neuroimage.2009.03.068", "ISSN" : "1095-9572", "PMID" : "19345740", "abstract" : "Characterizing the performance of segmentation algorithms in brain images has been a persistent challenge due to the complexity of neuroanatomical structures, the quality of imagery and the requirement of accurate segmentation. There has been much interest in using the Jaccard and Dice similarity coefficients associated with Sensitivity and Specificity for evaluating the performance of segmentation algorithms. This paper addresses the essential characteristics of the fundamental performance measure coefficients adopted in evaluation frameworks. While exploring the properties of the Jaccard, Dice and Specificity coefficients, we propose new measure coefficients Conformity and Sensibility for evaluating image segmentation techniques. It is indicated that Conformity is more sensitive and rigorous than Jaccard and Dice in that it has better discrimination capabilities in detecting small variations in segmented images. Comparing to Specificity, Sensibility provides consistent and reliable evaluation scores without the incorporation of image background properties. The merits of the proposed coefficients are illustrated by extracting neuroanatomical structures in a wide variety of brain images using various segmentation techniques.", "author" : [ { "dropping-particle" : "", "family" : "Chang", "given" : "Herng-Hua", "non-dropping-particle" : "", "parse-names" : false, "suffix" : "" }, { "dropping-particle" : "", "family" : "Zhuang", "given" : "Audrey H", "non-dropping-particle" : "", "parse-names" : false, "suffix" : "" }, { "dropping-particle" : "", "family" : "Valentino", "given" : "Daniel J", "non-dropping-particle" : "", "parse-names" : false, "suffix" : "" }, { "dropping-particle" : "", "family" : "Chu", "given" : "Woei-Chyn", "non-dropping-particle" : "", "parse-names" : false, "suffix" : "" } ], "container-title" : "NeuroImage", "id" : "ITEM-1", "issue" : "1", "issued" : { "date-parts" : [ [ "2009", "8", "1" ] ] }, "page" : "122-35", "title" : "Performance measure characterization for evaluating neuroimage segmentation algorithms.", "type" : "article-journal", "volume" : "47" }, "uris" : [ "http://www.mendeley.com/documents/?uuid=160547e9-b957-4c54-95f7-3686ab6ba95e" ] } ], "mendeley" : { "formattedCitation" : "(H.-H. Chang, Zhuang, Valentino, &amp; Chu, 2009)", "plainTextFormattedCitation" : "(H.-H. Chang, Zhuang, Valentino, &amp; Chu, 2009)", "previouslyFormattedCitation" : "(H.-H. Chang, Zhuang, Valentino, &amp; Chu, 2009)" }, "properties" : { "noteIndex" : 0 }, "schema" : "https://github.com/citation-style-language/schema/raw/master/csl-citation.json" }</w:instrText>
      </w:r>
      <w:r w:rsidR="00FD2B3E">
        <w:rPr>
          <w:rFonts w:eastAsiaTheme="minorEastAsia"/>
        </w:rPr>
        <w:fldChar w:fldCharType="separate"/>
      </w:r>
      <w:r w:rsidR="00FD2B3E" w:rsidRPr="00357AEF">
        <w:rPr>
          <w:rFonts w:eastAsiaTheme="minorEastAsia"/>
          <w:noProof/>
        </w:rPr>
        <w:t>(H.-H. Chang, Zhuang, Valentino, &amp; Chu, 2009)</w:t>
      </w:r>
      <w:r w:rsidR="00FD2B3E">
        <w:rPr>
          <w:rFonts w:eastAsiaTheme="minorEastAsia"/>
        </w:rPr>
        <w:fldChar w:fldCharType="end"/>
      </w:r>
      <w:r w:rsidR="00FD2B3E">
        <w:rPr>
          <w:rFonts w:eastAsiaTheme="minorEastAsia"/>
        </w:rPr>
        <w:t xml:space="preserve">. </w:t>
      </w:r>
      <w:r w:rsidR="000E4BA8">
        <w:rPr>
          <w:rFonts w:eastAsiaTheme="minorEastAsia"/>
        </w:rPr>
        <w:t xml:space="preserve"> The positive and negative predictive values are related with </w:t>
      </w:r>
      <w:r w:rsidR="00F5074F">
        <w:rPr>
          <w:rFonts w:eastAsiaTheme="minorEastAsia"/>
        </w:rPr>
        <w:t xml:space="preserve">the sensitivity, specificity and </w:t>
      </w:r>
      <w:r w:rsidR="000E4BA8">
        <w:rPr>
          <w:rFonts w:eastAsiaTheme="minorEastAsia"/>
        </w:rPr>
        <w:t xml:space="preserve">the </w:t>
      </w:r>
      <w:r w:rsidR="00F5074F">
        <w:rPr>
          <w:rFonts w:eastAsiaTheme="minorEastAsia"/>
        </w:rPr>
        <w:t>size of the tumor region, the predi</w:t>
      </w:r>
      <w:r w:rsidR="00155257">
        <w:rPr>
          <w:rFonts w:eastAsiaTheme="minorEastAsia"/>
        </w:rPr>
        <w:t xml:space="preserve">ctive values will change between images if the tumor region covers a different percentage of </w:t>
      </w:r>
      <w:commentRangeStart w:id="80"/>
      <w:r w:rsidR="00155257" w:rsidRPr="009F2BF4">
        <w:rPr>
          <w:rFonts w:eastAsiaTheme="minorEastAsia"/>
          <w:highlight w:val="yellow"/>
          <w:rPrChange w:id="81" w:author="FERNANDO ARAMBULA" w:date="2015-06-04T23:24:00Z">
            <w:rPr>
              <w:rFonts w:eastAsiaTheme="minorEastAsia"/>
            </w:rPr>
          </w:rPrChange>
        </w:rPr>
        <w:t>the</w:t>
      </w:r>
      <w:commentRangeEnd w:id="80"/>
      <w:r w:rsidR="009F2BF4">
        <w:rPr>
          <w:rStyle w:val="CommentReference"/>
        </w:rPr>
        <w:commentReference w:id="80"/>
      </w:r>
      <w:r w:rsidR="00155257" w:rsidRPr="009F2BF4">
        <w:rPr>
          <w:rFonts w:eastAsiaTheme="minorEastAsia"/>
          <w:highlight w:val="yellow"/>
          <w:rPrChange w:id="82" w:author="FERNANDO ARAMBULA" w:date="2015-06-04T23:24:00Z">
            <w:rPr>
              <w:rFonts w:eastAsiaTheme="minorEastAsia"/>
            </w:rPr>
          </w:rPrChange>
        </w:rPr>
        <w:t xml:space="preserve"> whole image,</w:t>
      </w:r>
      <w:r w:rsidR="00155257">
        <w:rPr>
          <w:rFonts w:eastAsiaTheme="minorEastAsia"/>
        </w:rPr>
        <w:t xml:space="preserve"> it is important to take this into account since breast tumors size change between patients </w:t>
      </w:r>
      <w:r w:rsidR="00155257">
        <w:rPr>
          <w:rFonts w:eastAsiaTheme="minorEastAsia"/>
        </w:rPr>
        <w:fldChar w:fldCharType="begin" w:fldLock="1"/>
      </w:r>
      <w:r w:rsidR="00F422BE">
        <w:rPr>
          <w:rFonts w:eastAsiaTheme="minorEastAsia"/>
        </w:rPr>
        <w:instrText>ADDIN CSL_CITATION { "citationItems" : [ { "id" : "ITEM-1", "itemData" : { "DOI" : "10.1111/j.1651-2227.2006.00180.x", "ISSN" : "0803-5253", "PMID" : "17407452", "abstract" : "UNLABELLED: The usefulness of diagnostic tests, that is their ability to detect a person with disease or exclude a person without disease, is usually described by terms such as sensitivity, specificity, positive predictive value and negative predictive value. In this article, the first of the series, a simple, practical explanation of these concepts is provided and their use and misuse discussed. It is explained that while sensitivity and specificity are important measures of the diagnostic accuracy of a test, they are of no practical use when it comes to helping the clinician estimate the probability of disease in individual patients. Predictive values may be used to estimate probability of disease but both positive predictive value and negative predictive value vary according to disease prevalence. It would therefore be wrong for predictive values determined for one population to be applied to another population with a different prevalence of disease.\n\nCONCLUSION: Sensitivity and specificity are important measures of the diagnostic accuracy of a test but cannot be used to estimate the probability of disease in an individual patient. Positive and negative predictive values provide estimates of probability of disease but both parameters vary according to disease prevalence.", "author" : [ { "dropping-particle" : "", "family" : "Akobeng", "given" : "Anthony K", "non-dropping-particle" : "", "parse-names" : false, "suffix" : "" } ], "container-title" : "Acta paediatrica (Oslo, Norway : 1992)", "id" : "ITEM-1", "issue" : "3", "issued" : { "date-parts" : [ [ "2007", "3" ] ] }, "page" : "338-41", "title" : "Understanding diagnostic tests 1: sensitivity, specificity and predictive values.", "type" : "article-journal", "volume" : "96" }, "uris" : [ "http://www.mendeley.com/documents/?uuid=769cb531-0548-48c6-bb41-7da3aab28808" ] } ], "mendeley" : { "formattedCitation" : "(Akobeng, 2007)", "plainTextFormattedCitation" : "(Akobeng, 2007)", "previouslyFormattedCitation" : "(Akobeng, 2007)" }, "properties" : { "noteIndex" : 0 }, "schema" : "https://github.com/citation-style-language/schema/raw/master/csl-citation.json" }</w:instrText>
      </w:r>
      <w:r w:rsidR="00155257">
        <w:rPr>
          <w:rFonts w:eastAsiaTheme="minorEastAsia"/>
        </w:rPr>
        <w:fldChar w:fldCharType="separate"/>
      </w:r>
      <w:r w:rsidR="00155257" w:rsidRPr="00155257">
        <w:rPr>
          <w:rFonts w:eastAsiaTheme="minorEastAsia"/>
          <w:noProof/>
        </w:rPr>
        <w:t>(Akobeng, 2007)</w:t>
      </w:r>
      <w:r w:rsidR="00155257">
        <w:rPr>
          <w:rFonts w:eastAsiaTheme="minorEastAsia"/>
        </w:rPr>
        <w:fldChar w:fldCharType="end"/>
      </w:r>
      <w:r w:rsidR="000E4BA8">
        <w:rPr>
          <w:rFonts w:eastAsiaTheme="minorEastAsia"/>
        </w:rPr>
        <w:t xml:space="preserve">. </w:t>
      </w:r>
      <w:r>
        <w:rPr>
          <w:rFonts w:eastAsiaTheme="minorEastAsia"/>
        </w:rPr>
        <w:t xml:space="preserve"> </w:t>
      </w:r>
      <w:r w:rsidR="00FD5FF4">
        <w:rPr>
          <w:rFonts w:eastAsiaTheme="minorEastAsia"/>
        </w:rPr>
        <w:t>Table 4 show the segmentation results using only the original image without any pre-processing step</w:t>
      </w:r>
      <w:r w:rsidR="00341E29">
        <w:rPr>
          <w:rFonts w:eastAsiaTheme="minorEastAsia"/>
        </w:rPr>
        <w:t xml:space="preserve"> and using the </w:t>
      </w:r>
      <w:r w:rsidR="003605C0">
        <w:rPr>
          <w:rFonts w:eastAsiaTheme="minorEastAsia"/>
        </w:rPr>
        <w:t>intensity image obtained using</w:t>
      </w:r>
      <w:r w:rsidR="00341E29">
        <w:rPr>
          <w:rFonts w:eastAsiaTheme="minorEastAsia"/>
        </w:rPr>
        <w:t xml:space="preserve"> histogram equalization and </w:t>
      </w:r>
      <w:r w:rsidR="003605C0">
        <w:rPr>
          <w:rFonts w:eastAsiaTheme="minorEastAsia"/>
        </w:rPr>
        <w:t>an</w:t>
      </w:r>
      <w:r w:rsidR="00341E29">
        <w:rPr>
          <w:rFonts w:eastAsiaTheme="minorEastAsia"/>
        </w:rPr>
        <w:t xml:space="preserve"> anisotropic filter. The pre-processing step </w:t>
      </w:r>
      <w:r w:rsidR="00A03292">
        <w:rPr>
          <w:rFonts w:eastAsiaTheme="minorEastAsia"/>
        </w:rPr>
        <w:t xml:space="preserve">was able to enhance the segmentation results, making the accuracy, specificity and PPV significantly higher, while the sensibility </w:t>
      </w:r>
      <w:r w:rsidR="00E969C1">
        <w:rPr>
          <w:rFonts w:eastAsiaTheme="minorEastAsia"/>
        </w:rPr>
        <w:t xml:space="preserve">and NPV were diminished by 1.24% and 0.54% respectively </w:t>
      </w:r>
      <w:r w:rsidR="00A03292">
        <w:rPr>
          <w:rFonts w:eastAsiaTheme="minorEastAsia"/>
        </w:rPr>
        <w:t>using</w:t>
      </w:r>
      <w:r w:rsidR="00E969C1">
        <w:rPr>
          <w:rFonts w:eastAsiaTheme="minorEastAsia"/>
        </w:rPr>
        <w:t xml:space="preserve"> the pre-processing, although we could consider these differences insignificant these may lead to unwanted segmentation results</w:t>
      </w:r>
      <w:r w:rsidR="00A03292">
        <w:rPr>
          <w:rFonts w:eastAsiaTheme="minorEastAsia"/>
        </w:rPr>
        <w:t xml:space="preserve">. </w:t>
      </w:r>
    </w:p>
    <w:p w14:paraId="1DE40281" w14:textId="77777777" w:rsidR="00185554" w:rsidRPr="00C469B1" w:rsidRDefault="00185554" w:rsidP="00185554">
      <w:pPr>
        <w:spacing w:after="0"/>
        <w:jc w:val="center"/>
        <w:rPr>
          <w:rFonts w:eastAsiaTheme="minorEastAsia"/>
          <w:sz w:val="18"/>
        </w:rPr>
      </w:pPr>
      <w:r>
        <w:rPr>
          <w:rFonts w:eastAsiaTheme="minorEastAsia"/>
          <w:sz w:val="18"/>
        </w:rPr>
        <w:t xml:space="preserve">Table 4. Original </w:t>
      </w:r>
      <w:r w:rsidR="00341E29">
        <w:rPr>
          <w:rFonts w:eastAsiaTheme="minorEastAsia"/>
          <w:sz w:val="18"/>
        </w:rPr>
        <w:t xml:space="preserve">and Intensity </w:t>
      </w:r>
      <w:r>
        <w:rPr>
          <w:rFonts w:eastAsiaTheme="minorEastAsia"/>
          <w:sz w:val="18"/>
        </w:rPr>
        <w:t>image</w:t>
      </w:r>
      <w:r w:rsidR="00341E29">
        <w:rPr>
          <w:rFonts w:eastAsiaTheme="minorEastAsia"/>
          <w:sz w:val="18"/>
        </w:rPr>
        <w:t>s segmentation r</w:t>
      </w:r>
      <w:r>
        <w:rPr>
          <w:rFonts w:eastAsiaTheme="minorEastAsia"/>
          <w:sz w:val="18"/>
        </w:rPr>
        <w:t>esults</w:t>
      </w:r>
    </w:p>
    <w:tbl>
      <w:tblPr>
        <w:tblStyle w:val="TableGrid"/>
        <w:tblW w:w="0" w:type="auto"/>
        <w:jc w:val="center"/>
        <w:tblLook w:val="04A0" w:firstRow="1" w:lastRow="0" w:firstColumn="1" w:lastColumn="0" w:noHBand="0" w:noVBand="1"/>
      </w:tblPr>
      <w:tblGrid>
        <w:gridCol w:w="1443"/>
        <w:gridCol w:w="1625"/>
        <w:gridCol w:w="1647"/>
        <w:gridCol w:w="1648"/>
        <w:gridCol w:w="1606"/>
        <w:gridCol w:w="1607"/>
      </w:tblGrid>
      <w:tr w:rsidR="00341E29" w:rsidRPr="00C469B1" w14:paraId="41E12DA2" w14:textId="77777777" w:rsidTr="00341E29">
        <w:trPr>
          <w:jc w:val="center"/>
        </w:trPr>
        <w:tc>
          <w:tcPr>
            <w:tcW w:w="1443" w:type="dxa"/>
          </w:tcPr>
          <w:p w14:paraId="4F40C197" w14:textId="77777777" w:rsidR="00341E29" w:rsidRDefault="00341E29" w:rsidP="00341E29">
            <w:pPr>
              <w:jc w:val="center"/>
              <w:rPr>
                <w:rFonts w:eastAsiaTheme="minorEastAsia"/>
                <w:sz w:val="18"/>
              </w:rPr>
            </w:pPr>
            <w:r>
              <w:rPr>
                <w:rFonts w:eastAsiaTheme="minorEastAsia"/>
                <w:sz w:val="18"/>
              </w:rPr>
              <w:t>Image</w:t>
            </w:r>
          </w:p>
        </w:tc>
        <w:tc>
          <w:tcPr>
            <w:tcW w:w="1625" w:type="dxa"/>
          </w:tcPr>
          <w:p w14:paraId="024F9693" w14:textId="77777777" w:rsidR="00341E29" w:rsidRPr="00C469B1" w:rsidRDefault="00341E29" w:rsidP="007E677C">
            <w:pPr>
              <w:jc w:val="both"/>
              <w:rPr>
                <w:rFonts w:eastAsiaTheme="minorEastAsia"/>
                <w:sz w:val="18"/>
              </w:rPr>
            </w:pPr>
            <w:r>
              <w:rPr>
                <w:rFonts w:eastAsiaTheme="minorEastAsia"/>
                <w:sz w:val="18"/>
              </w:rPr>
              <w:t>Accuracy</w:t>
            </w:r>
          </w:p>
        </w:tc>
        <w:tc>
          <w:tcPr>
            <w:tcW w:w="1647" w:type="dxa"/>
          </w:tcPr>
          <w:p w14:paraId="42503B47" w14:textId="77777777" w:rsidR="00341E29" w:rsidRPr="00C469B1" w:rsidRDefault="00827A58" w:rsidP="00293AE4">
            <w:pPr>
              <w:jc w:val="both"/>
              <w:rPr>
                <w:rFonts w:eastAsiaTheme="minorEastAsia"/>
                <w:sz w:val="18"/>
              </w:rPr>
            </w:pPr>
            <w:r>
              <w:rPr>
                <w:rFonts w:eastAsiaTheme="minorEastAsia"/>
                <w:sz w:val="18"/>
              </w:rPr>
              <w:t>Sensi</w:t>
            </w:r>
            <w:r w:rsidR="00293AE4">
              <w:rPr>
                <w:rFonts w:eastAsiaTheme="minorEastAsia"/>
                <w:sz w:val="18"/>
              </w:rPr>
              <w:t>tivity</w:t>
            </w:r>
          </w:p>
        </w:tc>
        <w:tc>
          <w:tcPr>
            <w:tcW w:w="1648" w:type="dxa"/>
          </w:tcPr>
          <w:p w14:paraId="1AFEDD47" w14:textId="77777777" w:rsidR="00341E29" w:rsidRPr="00C469B1" w:rsidRDefault="00341E29" w:rsidP="007E677C">
            <w:pPr>
              <w:jc w:val="both"/>
              <w:rPr>
                <w:rFonts w:eastAsiaTheme="minorEastAsia"/>
                <w:sz w:val="18"/>
              </w:rPr>
            </w:pPr>
            <w:r>
              <w:rPr>
                <w:rFonts w:eastAsiaTheme="minorEastAsia"/>
                <w:sz w:val="18"/>
              </w:rPr>
              <w:t>Specificity</w:t>
            </w:r>
          </w:p>
        </w:tc>
        <w:tc>
          <w:tcPr>
            <w:tcW w:w="1606" w:type="dxa"/>
          </w:tcPr>
          <w:p w14:paraId="3E7BA60A" w14:textId="77777777" w:rsidR="00341E29" w:rsidRPr="00C469B1" w:rsidRDefault="00341E29" w:rsidP="007E677C">
            <w:pPr>
              <w:jc w:val="both"/>
              <w:rPr>
                <w:rFonts w:eastAsiaTheme="minorEastAsia"/>
                <w:sz w:val="18"/>
              </w:rPr>
            </w:pPr>
            <w:r>
              <w:rPr>
                <w:rFonts w:eastAsiaTheme="minorEastAsia"/>
                <w:sz w:val="18"/>
              </w:rPr>
              <w:t>PPV</w:t>
            </w:r>
          </w:p>
        </w:tc>
        <w:tc>
          <w:tcPr>
            <w:tcW w:w="1607" w:type="dxa"/>
          </w:tcPr>
          <w:p w14:paraId="289D9EC8" w14:textId="77777777" w:rsidR="00341E29" w:rsidRPr="00C469B1" w:rsidRDefault="00341E29" w:rsidP="007E677C">
            <w:pPr>
              <w:jc w:val="both"/>
              <w:rPr>
                <w:rFonts w:eastAsiaTheme="minorEastAsia"/>
                <w:sz w:val="18"/>
              </w:rPr>
            </w:pPr>
            <w:r>
              <w:rPr>
                <w:rFonts w:eastAsiaTheme="minorEastAsia"/>
                <w:sz w:val="18"/>
              </w:rPr>
              <w:t>NPV</w:t>
            </w:r>
          </w:p>
        </w:tc>
      </w:tr>
      <w:tr w:rsidR="00341E29" w:rsidRPr="00C469B1" w14:paraId="12E90B69" w14:textId="77777777" w:rsidTr="00341E29">
        <w:trPr>
          <w:jc w:val="center"/>
        </w:trPr>
        <w:tc>
          <w:tcPr>
            <w:tcW w:w="1443" w:type="dxa"/>
          </w:tcPr>
          <w:p w14:paraId="76A0648F" w14:textId="77777777" w:rsidR="00341E29" w:rsidRPr="00185554" w:rsidRDefault="00341E29" w:rsidP="007E677C">
            <w:pPr>
              <w:jc w:val="both"/>
              <w:rPr>
                <w:rFonts w:ascii="Calibri" w:hAnsi="Calibri" w:cs="Calibri"/>
                <w:color w:val="000000"/>
                <w:sz w:val="18"/>
              </w:rPr>
            </w:pPr>
            <w:r>
              <w:rPr>
                <w:rFonts w:ascii="Calibri" w:hAnsi="Calibri" w:cs="Calibri"/>
                <w:color w:val="000000"/>
                <w:sz w:val="18"/>
              </w:rPr>
              <w:t>Original</w:t>
            </w:r>
          </w:p>
        </w:tc>
        <w:tc>
          <w:tcPr>
            <w:tcW w:w="1625" w:type="dxa"/>
          </w:tcPr>
          <w:p w14:paraId="023EB172" w14:textId="77777777"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83</w:t>
            </w:r>
            <w:r w:rsidR="00A03292">
              <w:rPr>
                <w:rFonts w:ascii="Calibri" w:hAnsi="Calibri" w:cs="Calibri"/>
                <w:color w:val="000000"/>
                <w:sz w:val="18"/>
              </w:rPr>
              <w:t>.</w:t>
            </w:r>
            <w:r w:rsidRPr="00185554">
              <w:rPr>
                <w:rFonts w:ascii="Calibri" w:hAnsi="Calibri" w:cs="Calibri"/>
                <w:color w:val="000000"/>
                <w:sz w:val="18"/>
              </w:rPr>
              <w:t>89</w:t>
            </w:r>
            <w:r w:rsidR="00A03292">
              <w:rPr>
                <w:rFonts w:ascii="Calibri" w:hAnsi="Calibri" w:cs="Calibri"/>
                <w:color w:val="000000"/>
                <w:sz w:val="18"/>
              </w:rPr>
              <w:t xml:space="preserve">% </w:t>
            </w:r>
          </w:p>
        </w:tc>
        <w:tc>
          <w:tcPr>
            <w:tcW w:w="1647" w:type="dxa"/>
          </w:tcPr>
          <w:p w14:paraId="3A2A20AE" w14:textId="77777777" w:rsidR="00341E29" w:rsidRPr="00C469B1" w:rsidRDefault="00E969C1" w:rsidP="00A03292">
            <w:pPr>
              <w:jc w:val="both"/>
              <w:rPr>
                <w:rFonts w:ascii="Calibri" w:hAnsi="Calibri" w:cs="Calibri"/>
                <w:color w:val="000000"/>
                <w:sz w:val="18"/>
              </w:rPr>
            </w:pPr>
            <w:r>
              <w:rPr>
                <w:rFonts w:ascii="Calibri" w:hAnsi="Calibri" w:cs="Calibri"/>
                <w:color w:val="000000"/>
                <w:sz w:val="18"/>
              </w:rPr>
              <w:t>86</w:t>
            </w:r>
            <w:r w:rsidR="00A03292">
              <w:rPr>
                <w:rFonts w:ascii="Calibri" w:hAnsi="Calibri" w:cs="Calibri"/>
                <w:color w:val="000000"/>
                <w:sz w:val="18"/>
              </w:rPr>
              <w:t>.</w:t>
            </w:r>
            <w:r>
              <w:rPr>
                <w:rFonts w:ascii="Calibri" w:hAnsi="Calibri" w:cs="Calibri"/>
                <w:color w:val="000000"/>
                <w:sz w:val="18"/>
              </w:rPr>
              <w:t>51</w:t>
            </w:r>
            <w:r w:rsidR="00A03292">
              <w:rPr>
                <w:rFonts w:ascii="Calibri" w:hAnsi="Calibri" w:cs="Calibri"/>
                <w:color w:val="000000"/>
                <w:sz w:val="18"/>
              </w:rPr>
              <w:t xml:space="preserve">% </w:t>
            </w:r>
          </w:p>
        </w:tc>
        <w:tc>
          <w:tcPr>
            <w:tcW w:w="1648" w:type="dxa"/>
          </w:tcPr>
          <w:p w14:paraId="7D348AE0" w14:textId="77777777"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86</w:t>
            </w:r>
            <w:r w:rsidR="00A03292">
              <w:rPr>
                <w:rFonts w:ascii="Calibri" w:hAnsi="Calibri" w:cs="Calibri"/>
                <w:color w:val="000000"/>
                <w:sz w:val="18"/>
              </w:rPr>
              <w:t>.</w:t>
            </w:r>
            <w:r w:rsidRPr="00185554">
              <w:rPr>
                <w:rFonts w:ascii="Calibri" w:hAnsi="Calibri" w:cs="Calibri"/>
                <w:color w:val="000000"/>
                <w:sz w:val="18"/>
              </w:rPr>
              <w:t>63</w:t>
            </w:r>
            <w:r w:rsidR="00A03292">
              <w:rPr>
                <w:rFonts w:ascii="Calibri" w:hAnsi="Calibri" w:cs="Calibri"/>
                <w:color w:val="000000"/>
                <w:sz w:val="18"/>
              </w:rPr>
              <w:t xml:space="preserve">% </w:t>
            </w:r>
          </w:p>
        </w:tc>
        <w:tc>
          <w:tcPr>
            <w:tcW w:w="1606" w:type="dxa"/>
          </w:tcPr>
          <w:p w14:paraId="63C0B825" w14:textId="77777777"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78</w:t>
            </w:r>
            <w:r w:rsidR="00A03292">
              <w:rPr>
                <w:rFonts w:ascii="Calibri" w:hAnsi="Calibri" w:cs="Calibri"/>
                <w:color w:val="000000"/>
                <w:sz w:val="18"/>
              </w:rPr>
              <w:t>.</w:t>
            </w:r>
            <w:r w:rsidRPr="00185554">
              <w:rPr>
                <w:rFonts w:ascii="Calibri" w:hAnsi="Calibri" w:cs="Calibri"/>
                <w:color w:val="000000"/>
                <w:sz w:val="18"/>
              </w:rPr>
              <w:t>94</w:t>
            </w:r>
            <w:r w:rsidR="00A03292">
              <w:rPr>
                <w:rFonts w:ascii="Calibri" w:hAnsi="Calibri" w:cs="Calibri"/>
                <w:color w:val="000000"/>
                <w:sz w:val="18"/>
              </w:rPr>
              <w:t xml:space="preserve">% </w:t>
            </w:r>
          </w:p>
        </w:tc>
        <w:tc>
          <w:tcPr>
            <w:tcW w:w="1607" w:type="dxa"/>
          </w:tcPr>
          <w:p w14:paraId="73655E8C" w14:textId="77777777" w:rsidR="00341E29" w:rsidRPr="00C469B1" w:rsidRDefault="00341E29" w:rsidP="00A03292">
            <w:pPr>
              <w:jc w:val="both"/>
              <w:rPr>
                <w:rFonts w:ascii="Calibri" w:hAnsi="Calibri" w:cs="Calibri"/>
                <w:color w:val="000000"/>
                <w:sz w:val="18"/>
              </w:rPr>
            </w:pPr>
            <w:r w:rsidRPr="00185554">
              <w:rPr>
                <w:rFonts w:ascii="Calibri" w:hAnsi="Calibri" w:cs="Calibri"/>
                <w:color w:val="000000"/>
                <w:sz w:val="18"/>
              </w:rPr>
              <w:t>88</w:t>
            </w:r>
            <w:r w:rsidR="00A03292">
              <w:rPr>
                <w:rFonts w:ascii="Calibri" w:hAnsi="Calibri" w:cs="Calibri"/>
                <w:color w:val="000000"/>
                <w:sz w:val="18"/>
              </w:rPr>
              <w:t xml:space="preserve">.84% </w:t>
            </w:r>
          </w:p>
        </w:tc>
      </w:tr>
      <w:tr w:rsidR="00341E29" w:rsidRPr="00C469B1" w14:paraId="29BB1D67" w14:textId="77777777" w:rsidTr="00341E29">
        <w:trPr>
          <w:jc w:val="center"/>
        </w:trPr>
        <w:tc>
          <w:tcPr>
            <w:tcW w:w="1443" w:type="dxa"/>
          </w:tcPr>
          <w:p w14:paraId="11677A03" w14:textId="77777777" w:rsidR="00341E29" w:rsidRPr="00185554" w:rsidRDefault="00341E29" w:rsidP="007E677C">
            <w:pPr>
              <w:jc w:val="both"/>
              <w:rPr>
                <w:rFonts w:ascii="Calibri" w:hAnsi="Calibri" w:cs="Calibri"/>
                <w:color w:val="000000"/>
                <w:sz w:val="18"/>
              </w:rPr>
            </w:pPr>
            <w:r>
              <w:rPr>
                <w:rFonts w:ascii="Calibri" w:hAnsi="Calibri" w:cs="Calibri"/>
                <w:color w:val="000000"/>
                <w:sz w:val="18"/>
              </w:rPr>
              <w:t>Intensity</w:t>
            </w:r>
          </w:p>
        </w:tc>
        <w:tc>
          <w:tcPr>
            <w:tcW w:w="1625" w:type="dxa"/>
          </w:tcPr>
          <w:p w14:paraId="49C087C7" w14:textId="77777777"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87</w:t>
            </w:r>
            <w:r w:rsidR="00A03292">
              <w:rPr>
                <w:rFonts w:ascii="Calibri" w:hAnsi="Calibri" w:cs="Calibri"/>
                <w:color w:val="000000"/>
                <w:sz w:val="18"/>
              </w:rPr>
              <w:t>.</w:t>
            </w:r>
            <w:r w:rsidRPr="00341E29">
              <w:rPr>
                <w:rFonts w:ascii="Calibri" w:hAnsi="Calibri" w:cs="Calibri"/>
                <w:color w:val="000000"/>
                <w:sz w:val="18"/>
              </w:rPr>
              <w:t>13</w:t>
            </w:r>
            <w:r w:rsidR="00A03292">
              <w:rPr>
                <w:rFonts w:ascii="Calibri" w:hAnsi="Calibri" w:cs="Calibri"/>
                <w:color w:val="000000"/>
                <w:sz w:val="18"/>
              </w:rPr>
              <w:t>%</w:t>
            </w:r>
            <w:r w:rsidRPr="00341E29">
              <w:rPr>
                <w:rFonts w:ascii="Calibri" w:hAnsi="Calibri" w:cs="Calibri"/>
                <w:color w:val="000000"/>
                <w:sz w:val="18"/>
              </w:rPr>
              <w:t xml:space="preserve"> </w:t>
            </w:r>
          </w:p>
        </w:tc>
        <w:tc>
          <w:tcPr>
            <w:tcW w:w="1647" w:type="dxa"/>
          </w:tcPr>
          <w:p w14:paraId="7A25AA17" w14:textId="77777777" w:rsidR="00341E29" w:rsidRPr="00185554" w:rsidRDefault="00E969C1" w:rsidP="00A03292">
            <w:pPr>
              <w:jc w:val="both"/>
              <w:rPr>
                <w:rFonts w:ascii="Calibri" w:hAnsi="Calibri" w:cs="Calibri"/>
                <w:color w:val="000000"/>
                <w:sz w:val="18"/>
              </w:rPr>
            </w:pPr>
            <w:r>
              <w:rPr>
                <w:rFonts w:ascii="Calibri" w:hAnsi="Calibri" w:cs="Calibri"/>
                <w:color w:val="000000"/>
                <w:sz w:val="18"/>
              </w:rPr>
              <w:t>85</w:t>
            </w:r>
            <w:r w:rsidR="00A03292">
              <w:rPr>
                <w:rFonts w:ascii="Calibri" w:hAnsi="Calibri" w:cs="Calibri"/>
                <w:color w:val="000000"/>
                <w:sz w:val="18"/>
              </w:rPr>
              <w:t>.</w:t>
            </w:r>
            <w:r w:rsidR="00341E29" w:rsidRPr="00341E29">
              <w:rPr>
                <w:rFonts w:ascii="Calibri" w:hAnsi="Calibri" w:cs="Calibri"/>
                <w:color w:val="000000"/>
                <w:sz w:val="18"/>
              </w:rPr>
              <w:t>26</w:t>
            </w:r>
            <w:r w:rsidR="00A03292">
              <w:rPr>
                <w:rFonts w:ascii="Calibri" w:hAnsi="Calibri" w:cs="Calibri"/>
                <w:color w:val="000000"/>
                <w:sz w:val="18"/>
              </w:rPr>
              <w:t>%</w:t>
            </w:r>
            <w:r w:rsidR="00341E29" w:rsidRPr="00341E29">
              <w:rPr>
                <w:rFonts w:ascii="Calibri" w:hAnsi="Calibri" w:cs="Calibri"/>
                <w:color w:val="000000"/>
                <w:sz w:val="18"/>
              </w:rPr>
              <w:t xml:space="preserve"> </w:t>
            </w:r>
          </w:p>
        </w:tc>
        <w:tc>
          <w:tcPr>
            <w:tcW w:w="1648" w:type="dxa"/>
          </w:tcPr>
          <w:p w14:paraId="11FB3B87" w14:textId="77777777" w:rsidR="00341E29" w:rsidRPr="00185554" w:rsidRDefault="00341E29" w:rsidP="00A03292">
            <w:pPr>
              <w:rPr>
                <w:rFonts w:ascii="Calibri" w:hAnsi="Calibri" w:cs="Calibri"/>
                <w:color w:val="000000"/>
                <w:sz w:val="18"/>
              </w:rPr>
            </w:pPr>
            <w:r w:rsidRPr="00341E29">
              <w:rPr>
                <w:rFonts w:ascii="Calibri" w:hAnsi="Calibri" w:cs="Calibri"/>
                <w:color w:val="000000"/>
                <w:sz w:val="18"/>
              </w:rPr>
              <w:t>90</w:t>
            </w:r>
            <w:r w:rsidR="00A03292">
              <w:rPr>
                <w:rFonts w:ascii="Calibri" w:hAnsi="Calibri" w:cs="Calibri"/>
                <w:color w:val="000000"/>
                <w:sz w:val="18"/>
              </w:rPr>
              <w:t>.</w:t>
            </w:r>
            <w:r w:rsidRPr="00341E29">
              <w:rPr>
                <w:rFonts w:ascii="Calibri" w:hAnsi="Calibri" w:cs="Calibri"/>
                <w:color w:val="000000"/>
                <w:sz w:val="18"/>
              </w:rPr>
              <w:t>52</w:t>
            </w:r>
            <w:r w:rsidR="00A03292">
              <w:rPr>
                <w:rFonts w:ascii="Calibri" w:hAnsi="Calibri" w:cs="Calibri"/>
                <w:color w:val="000000"/>
                <w:sz w:val="18"/>
              </w:rPr>
              <w:t>%</w:t>
            </w:r>
            <w:r w:rsidRPr="00341E29">
              <w:rPr>
                <w:rFonts w:ascii="Calibri" w:hAnsi="Calibri" w:cs="Calibri"/>
                <w:color w:val="000000"/>
                <w:sz w:val="18"/>
              </w:rPr>
              <w:t xml:space="preserve"> </w:t>
            </w:r>
          </w:p>
        </w:tc>
        <w:tc>
          <w:tcPr>
            <w:tcW w:w="1606" w:type="dxa"/>
          </w:tcPr>
          <w:p w14:paraId="6E277797" w14:textId="77777777"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85</w:t>
            </w:r>
            <w:r w:rsidR="00A03292">
              <w:rPr>
                <w:rFonts w:ascii="Calibri" w:hAnsi="Calibri" w:cs="Calibri"/>
                <w:color w:val="000000"/>
                <w:sz w:val="18"/>
              </w:rPr>
              <w:t>.</w:t>
            </w:r>
            <w:r w:rsidRPr="00341E29">
              <w:rPr>
                <w:rFonts w:ascii="Calibri" w:hAnsi="Calibri" w:cs="Calibri"/>
                <w:color w:val="000000"/>
                <w:sz w:val="18"/>
              </w:rPr>
              <w:t>96</w:t>
            </w:r>
            <w:r w:rsidR="00A03292">
              <w:rPr>
                <w:rFonts w:ascii="Calibri" w:hAnsi="Calibri" w:cs="Calibri"/>
                <w:color w:val="000000"/>
                <w:sz w:val="18"/>
              </w:rPr>
              <w:t>%</w:t>
            </w:r>
            <w:r w:rsidRPr="00341E29">
              <w:rPr>
                <w:rFonts w:ascii="Calibri" w:hAnsi="Calibri" w:cs="Calibri"/>
                <w:color w:val="000000"/>
                <w:sz w:val="18"/>
              </w:rPr>
              <w:t xml:space="preserve"> </w:t>
            </w:r>
          </w:p>
        </w:tc>
        <w:tc>
          <w:tcPr>
            <w:tcW w:w="1607" w:type="dxa"/>
          </w:tcPr>
          <w:p w14:paraId="7B23DBFB" w14:textId="77777777" w:rsidR="00341E29" w:rsidRPr="00185554" w:rsidRDefault="00341E29" w:rsidP="00A03292">
            <w:pPr>
              <w:jc w:val="both"/>
              <w:rPr>
                <w:rFonts w:ascii="Calibri" w:hAnsi="Calibri" w:cs="Calibri"/>
                <w:color w:val="000000"/>
                <w:sz w:val="18"/>
              </w:rPr>
            </w:pPr>
            <w:r w:rsidRPr="00341E29">
              <w:rPr>
                <w:rFonts w:ascii="Calibri" w:hAnsi="Calibri" w:cs="Calibri"/>
                <w:color w:val="000000"/>
                <w:sz w:val="18"/>
              </w:rPr>
              <w:t>88</w:t>
            </w:r>
            <w:r w:rsidR="00A03292">
              <w:rPr>
                <w:rFonts w:ascii="Calibri" w:hAnsi="Calibri" w:cs="Calibri"/>
                <w:color w:val="000000"/>
                <w:sz w:val="18"/>
              </w:rPr>
              <w:t>.</w:t>
            </w:r>
            <w:r w:rsidRPr="00341E29">
              <w:rPr>
                <w:rFonts w:ascii="Calibri" w:hAnsi="Calibri" w:cs="Calibri"/>
                <w:color w:val="000000"/>
                <w:sz w:val="18"/>
              </w:rPr>
              <w:t>30</w:t>
            </w:r>
            <w:r w:rsidR="00A03292">
              <w:rPr>
                <w:rFonts w:ascii="Calibri" w:hAnsi="Calibri" w:cs="Calibri"/>
                <w:color w:val="000000"/>
                <w:sz w:val="18"/>
              </w:rPr>
              <w:t>%</w:t>
            </w:r>
            <w:r w:rsidRPr="00341E29">
              <w:rPr>
                <w:rFonts w:ascii="Calibri" w:hAnsi="Calibri" w:cs="Calibri"/>
                <w:color w:val="000000"/>
                <w:sz w:val="18"/>
              </w:rPr>
              <w:t xml:space="preserve"> </w:t>
            </w:r>
          </w:p>
        </w:tc>
      </w:tr>
    </w:tbl>
    <w:p w14:paraId="0A63BD95" w14:textId="77777777" w:rsidR="00185554" w:rsidRDefault="00185554" w:rsidP="00185554">
      <w:pPr>
        <w:jc w:val="both"/>
        <w:rPr>
          <w:rFonts w:eastAsiaTheme="minorEastAsia"/>
        </w:rPr>
      </w:pPr>
    </w:p>
    <w:p w14:paraId="2F6CA358" w14:textId="60167233" w:rsidR="00394B93" w:rsidRDefault="00F77123" w:rsidP="00185554">
      <w:pPr>
        <w:jc w:val="both"/>
        <w:rPr>
          <w:rFonts w:eastAsiaTheme="minorEastAsia"/>
        </w:rPr>
      </w:pPr>
      <w:r>
        <w:rPr>
          <w:rFonts w:eastAsiaTheme="minorEastAsia"/>
        </w:rPr>
        <w:t>We also evaluate the ability of the different texture descriptors listed in table 1 to en</w:t>
      </w:r>
      <w:r w:rsidR="00297607">
        <w:rPr>
          <w:rFonts w:eastAsiaTheme="minorEastAsia"/>
        </w:rPr>
        <w:t>hance the segmentation results.</w:t>
      </w:r>
      <w:r w:rsidR="009F0CDF">
        <w:rPr>
          <w:rFonts w:eastAsiaTheme="minorEastAsia"/>
        </w:rPr>
        <w:t xml:space="preserve"> </w:t>
      </w:r>
      <w:r w:rsidR="009D12F8">
        <w:rPr>
          <w:rFonts w:eastAsiaTheme="minorEastAsia"/>
        </w:rPr>
        <w:t>Almost all of the</w:t>
      </w:r>
      <w:r w:rsidR="006454CB">
        <w:rPr>
          <w:rFonts w:eastAsiaTheme="minorEastAsia"/>
        </w:rPr>
        <w:t xml:space="preserve"> first order</w:t>
      </w:r>
      <w:r w:rsidR="009D12F8">
        <w:rPr>
          <w:rFonts w:eastAsiaTheme="minorEastAsia"/>
        </w:rPr>
        <w:t xml:space="preserve"> texture descriptors enhanced the segmentation results </w:t>
      </w:r>
      <w:del w:id="83" w:author="FERNANDO ARAMBULA" w:date="2015-06-04T23:27:00Z">
        <w:r w:rsidR="009D12F8" w:rsidDel="00791416">
          <w:rPr>
            <w:rFonts w:eastAsiaTheme="minorEastAsia"/>
          </w:rPr>
          <w:delText xml:space="preserve">expect </w:delText>
        </w:r>
      </w:del>
      <w:ins w:id="84" w:author="FERNANDO ARAMBULA" w:date="2015-06-04T23:27:00Z">
        <w:r w:rsidR="00791416">
          <w:rPr>
            <w:rFonts w:eastAsiaTheme="minorEastAsia"/>
          </w:rPr>
          <w:t xml:space="preserve">except </w:t>
        </w:r>
      </w:ins>
      <w:r w:rsidR="009D12F8">
        <w:rPr>
          <w:rFonts w:eastAsiaTheme="minorEastAsia"/>
        </w:rPr>
        <w:t xml:space="preserve">for the NPV where none of the descriptors were able to enhance it. </w:t>
      </w:r>
      <w:r w:rsidR="009F0CDF">
        <w:rPr>
          <w:rFonts w:eastAsiaTheme="minorEastAsia"/>
        </w:rPr>
        <w:t xml:space="preserve">The first order texture descriptor that leads to better segmentation results was the mean of the histogram, </w:t>
      </w:r>
      <w:r w:rsidR="009D12F8">
        <w:rPr>
          <w:rFonts w:eastAsiaTheme="minorEastAsia"/>
        </w:rPr>
        <w:t>having higher percentage of accuracy, sensibility, PPV and NPV, with values of 90.58%, 8</w:t>
      </w:r>
      <w:r w:rsidR="00394B93">
        <w:rPr>
          <w:rFonts w:eastAsiaTheme="minorEastAsia"/>
        </w:rPr>
        <w:t>9.36</w:t>
      </w:r>
      <w:r w:rsidR="009D12F8">
        <w:rPr>
          <w:rFonts w:eastAsiaTheme="minorEastAsia"/>
        </w:rPr>
        <w:t xml:space="preserve">%, 94.08% and 87.08% respectively; the higher value of specificity was obtained using the entropy of the histogram, but the difference between the specificity of the mean and the entropy is only of 0.36% making it insignificant; the NPV was diminish by 1.22% </w:t>
      </w:r>
      <w:r w:rsidR="00E969C1">
        <w:rPr>
          <w:rFonts w:eastAsiaTheme="minorEastAsia"/>
        </w:rPr>
        <w:t xml:space="preserve">using the mean of the histogram; the only first order descriptor that diminished the accuracy </w:t>
      </w:r>
      <w:r w:rsidR="00C06765">
        <w:rPr>
          <w:rFonts w:eastAsiaTheme="minorEastAsia"/>
        </w:rPr>
        <w:t xml:space="preserve">and specificity </w:t>
      </w:r>
      <w:r w:rsidR="00E969C1">
        <w:rPr>
          <w:rFonts w:eastAsiaTheme="minorEastAsia"/>
        </w:rPr>
        <w:t>of the segmentation method was the Kurtosis of the histogram, diminishing it by 0.55%</w:t>
      </w:r>
      <w:r w:rsidR="00C06765">
        <w:rPr>
          <w:rFonts w:eastAsiaTheme="minorEastAsia"/>
        </w:rPr>
        <w:t xml:space="preserve"> and 2.17% respectively</w:t>
      </w:r>
      <w:r w:rsidR="00E969C1">
        <w:rPr>
          <w:rFonts w:eastAsiaTheme="minorEastAsia"/>
        </w:rPr>
        <w:t>.</w:t>
      </w:r>
      <w:r w:rsidR="009D12F8">
        <w:rPr>
          <w:rFonts w:eastAsiaTheme="minorEastAsia"/>
        </w:rPr>
        <w:t xml:space="preserve"> </w:t>
      </w:r>
      <w:r w:rsidR="00C06765">
        <w:rPr>
          <w:rFonts w:eastAsiaTheme="minorEastAsia"/>
        </w:rPr>
        <w:t>The</w:t>
      </w:r>
      <w:r w:rsidR="00BB1D10">
        <w:rPr>
          <w:rFonts w:eastAsiaTheme="minorEastAsia"/>
        </w:rPr>
        <w:t xml:space="preserve"> accuracy, sensibility and NPV</w:t>
      </w:r>
      <w:r w:rsidR="00C06765">
        <w:rPr>
          <w:rFonts w:eastAsiaTheme="minorEastAsia"/>
        </w:rPr>
        <w:t xml:space="preserve"> segmentation results obtained using the </w:t>
      </w:r>
      <w:proofErr w:type="spellStart"/>
      <w:r w:rsidR="00C06765">
        <w:rPr>
          <w:rFonts w:eastAsiaTheme="minorEastAsia"/>
        </w:rPr>
        <w:t>Haralick</w:t>
      </w:r>
      <w:proofErr w:type="spellEnd"/>
      <w:r w:rsidR="00C06765">
        <w:rPr>
          <w:rFonts w:eastAsiaTheme="minorEastAsia"/>
        </w:rPr>
        <w:t xml:space="preserve"> texture descriptors where similar to the ones using the first order descriptors, the higher values of accuracy (90.60%), sensibility (88.66%) and</w:t>
      </w:r>
      <w:r w:rsidR="00BB1D10">
        <w:rPr>
          <w:rFonts w:eastAsiaTheme="minorEastAsia"/>
        </w:rPr>
        <w:t xml:space="preserve"> </w:t>
      </w:r>
      <w:r w:rsidR="00C06765">
        <w:rPr>
          <w:rFonts w:eastAsiaTheme="minorEastAsia"/>
        </w:rPr>
        <w:t>NPV (</w:t>
      </w:r>
      <w:r w:rsidR="00BB1D10">
        <w:rPr>
          <w:rFonts w:eastAsiaTheme="minorEastAsia"/>
        </w:rPr>
        <w:t>87.24%</w:t>
      </w:r>
      <w:r w:rsidR="00C06765">
        <w:rPr>
          <w:rFonts w:eastAsiaTheme="minorEastAsia"/>
        </w:rPr>
        <w:t xml:space="preserve">) </w:t>
      </w:r>
      <w:r w:rsidR="00BB1D10">
        <w:rPr>
          <w:rFonts w:eastAsiaTheme="minorEastAsia"/>
        </w:rPr>
        <w:t>were obtained with the homogeneity of the co-occurrence matrix</w:t>
      </w:r>
      <w:r w:rsidR="00E8087F">
        <w:rPr>
          <w:rFonts w:eastAsiaTheme="minorEastAsia"/>
        </w:rPr>
        <w:t xml:space="preserve">; </w:t>
      </w:r>
      <w:r w:rsidR="00BB1D10">
        <w:rPr>
          <w:rFonts w:eastAsiaTheme="minorEastAsia"/>
        </w:rPr>
        <w:t>the contrast of the co-occurrence matrix increase the specificity and PPV significantly, getting values of 96.71% and 96.16% respectively</w:t>
      </w:r>
      <w:r w:rsidR="00E8087F">
        <w:rPr>
          <w:rFonts w:eastAsiaTheme="minorEastAsia"/>
        </w:rPr>
        <w:t xml:space="preserve"> and also increasing the accuracy, sensibility and specificity; none of the </w:t>
      </w:r>
      <w:proofErr w:type="spellStart"/>
      <w:r w:rsidR="00E8087F">
        <w:rPr>
          <w:rFonts w:eastAsiaTheme="minorEastAsia"/>
        </w:rPr>
        <w:t>Haralick</w:t>
      </w:r>
      <w:proofErr w:type="spellEnd"/>
      <w:r w:rsidR="00E8087F">
        <w:rPr>
          <w:rFonts w:eastAsiaTheme="minorEastAsia"/>
        </w:rPr>
        <w:t xml:space="preserve"> texture descriptors was able to increase the NPV value. The results of the segmentation using run-length texture descriptors lead to better results; the LRE and the SRE were the only texture descriptors of the ones listed in table 1 that were able to increase the NPV value, having the highest value (89.16%) using the SRE of the run-length matrix;</w:t>
      </w:r>
      <w:r w:rsidR="00394B93">
        <w:rPr>
          <w:rFonts w:eastAsiaTheme="minorEastAsia"/>
        </w:rPr>
        <w:t xml:space="preserve"> the </w:t>
      </w:r>
      <w:r w:rsidR="00394B93" w:rsidRPr="00170806">
        <w:rPr>
          <w:rFonts w:eastAsiaTheme="minorEastAsia"/>
          <w:highlight w:val="yellow"/>
          <w:rPrChange w:id="85" w:author="FERNANDO ARAMBULA" w:date="2015-06-04T23:29:00Z">
            <w:rPr>
              <w:rFonts w:eastAsiaTheme="minorEastAsia"/>
            </w:rPr>
          </w:rPrChange>
        </w:rPr>
        <w:t>RLN of the run-length matrix</w:t>
      </w:r>
      <w:r w:rsidR="00394B93">
        <w:rPr>
          <w:rFonts w:eastAsiaTheme="minorEastAsia"/>
        </w:rPr>
        <w:t xml:space="preserve"> was the only descriptor able to enhance all the segmentation </w:t>
      </w:r>
      <w:r w:rsidR="00394B93">
        <w:rPr>
          <w:rFonts w:eastAsiaTheme="minorEastAsia"/>
        </w:rPr>
        <w:lastRenderedPageBreak/>
        <w:t>results</w:t>
      </w:r>
      <w:r w:rsidR="00E8087F">
        <w:rPr>
          <w:rFonts w:eastAsiaTheme="minorEastAsia"/>
        </w:rPr>
        <w:t xml:space="preserve"> the highest value for the sensibility was obtained with GLN texture descriptor, but the difference between the sensibility obtained with the LRE and the GLN was only </w:t>
      </w:r>
      <w:r w:rsidR="00394B93">
        <w:rPr>
          <w:rFonts w:eastAsiaTheme="minorEastAsia"/>
        </w:rPr>
        <w:t>0.15%.</w:t>
      </w:r>
      <w:r w:rsidR="00BB1D10">
        <w:rPr>
          <w:rFonts w:eastAsiaTheme="minorEastAsia"/>
        </w:rPr>
        <w:t xml:space="preserve"> </w:t>
      </w:r>
      <w:r w:rsidR="00394B93">
        <w:rPr>
          <w:rFonts w:eastAsiaTheme="minorEastAsia"/>
        </w:rPr>
        <w:t>Table 5 shows the segmentation results for the texture that had better segmentation results in each category.</w:t>
      </w:r>
    </w:p>
    <w:p w14:paraId="75C332DE" w14:textId="77777777" w:rsidR="00394B93" w:rsidRPr="00C469B1" w:rsidRDefault="00BB1D10" w:rsidP="00394B93">
      <w:pPr>
        <w:spacing w:after="0"/>
        <w:jc w:val="center"/>
        <w:rPr>
          <w:rFonts w:eastAsiaTheme="minorEastAsia"/>
          <w:sz w:val="18"/>
        </w:rPr>
      </w:pPr>
      <w:r>
        <w:rPr>
          <w:rFonts w:eastAsiaTheme="minorEastAsia"/>
        </w:rPr>
        <w:t xml:space="preserve"> </w:t>
      </w:r>
      <w:r w:rsidR="00840D39">
        <w:rPr>
          <w:rFonts w:eastAsiaTheme="minorEastAsia"/>
          <w:sz w:val="18"/>
        </w:rPr>
        <w:t>Table 5</w:t>
      </w:r>
      <w:r w:rsidR="00394B93">
        <w:rPr>
          <w:rFonts w:eastAsiaTheme="minorEastAsia"/>
          <w:sz w:val="18"/>
        </w:rPr>
        <w:t xml:space="preserve">. </w:t>
      </w:r>
      <w:r w:rsidR="00394B93" w:rsidRPr="00170806">
        <w:rPr>
          <w:rFonts w:eastAsiaTheme="minorEastAsia"/>
          <w:sz w:val="18"/>
          <w:highlight w:val="yellow"/>
          <w:rPrChange w:id="86" w:author="FERNANDO ARAMBULA" w:date="2015-06-04T23:28:00Z">
            <w:rPr>
              <w:rFonts w:eastAsiaTheme="minorEastAsia"/>
              <w:sz w:val="18"/>
            </w:rPr>
          </w:rPrChange>
        </w:rPr>
        <w:t>Original and Intensity</w:t>
      </w:r>
      <w:r w:rsidR="00394B93">
        <w:rPr>
          <w:rFonts w:eastAsiaTheme="minorEastAsia"/>
          <w:sz w:val="18"/>
        </w:rPr>
        <w:t xml:space="preserve"> images segmentation results</w:t>
      </w:r>
    </w:p>
    <w:tbl>
      <w:tblPr>
        <w:tblStyle w:val="TableGrid"/>
        <w:tblW w:w="0" w:type="auto"/>
        <w:jc w:val="center"/>
        <w:tblLook w:val="04A0" w:firstRow="1" w:lastRow="0" w:firstColumn="1" w:lastColumn="0" w:noHBand="0" w:noVBand="1"/>
      </w:tblPr>
      <w:tblGrid>
        <w:gridCol w:w="1296"/>
        <w:gridCol w:w="1262"/>
        <w:gridCol w:w="1431"/>
        <w:gridCol w:w="1468"/>
        <w:gridCol w:w="1469"/>
        <w:gridCol w:w="1322"/>
        <w:gridCol w:w="1328"/>
      </w:tblGrid>
      <w:tr w:rsidR="00394B93" w:rsidRPr="00C469B1" w14:paraId="21FD3837" w14:textId="77777777" w:rsidTr="00394B93">
        <w:trPr>
          <w:jc w:val="center"/>
        </w:trPr>
        <w:tc>
          <w:tcPr>
            <w:tcW w:w="1296" w:type="dxa"/>
          </w:tcPr>
          <w:p w14:paraId="5C836EED" w14:textId="77777777" w:rsidR="00394B93" w:rsidRDefault="00394B93" w:rsidP="00394B93">
            <w:pPr>
              <w:rPr>
                <w:rFonts w:eastAsiaTheme="minorEastAsia"/>
                <w:sz w:val="18"/>
              </w:rPr>
            </w:pPr>
            <w:r>
              <w:rPr>
                <w:rFonts w:eastAsiaTheme="minorEastAsia"/>
                <w:sz w:val="18"/>
              </w:rPr>
              <w:t>Category</w:t>
            </w:r>
          </w:p>
        </w:tc>
        <w:tc>
          <w:tcPr>
            <w:tcW w:w="1262" w:type="dxa"/>
          </w:tcPr>
          <w:p w14:paraId="394352BD" w14:textId="77777777" w:rsidR="00394B93" w:rsidRDefault="00394B93" w:rsidP="007E677C">
            <w:pPr>
              <w:jc w:val="both"/>
              <w:rPr>
                <w:rFonts w:eastAsiaTheme="minorEastAsia"/>
                <w:sz w:val="18"/>
              </w:rPr>
            </w:pPr>
            <w:r>
              <w:rPr>
                <w:rFonts w:eastAsiaTheme="minorEastAsia"/>
                <w:sz w:val="18"/>
              </w:rPr>
              <w:t>Descriptor</w:t>
            </w:r>
          </w:p>
        </w:tc>
        <w:tc>
          <w:tcPr>
            <w:tcW w:w="1431" w:type="dxa"/>
          </w:tcPr>
          <w:p w14:paraId="66C9F1ED" w14:textId="77777777" w:rsidR="00394B93" w:rsidRPr="00C469B1" w:rsidRDefault="00394B93" w:rsidP="007E677C">
            <w:pPr>
              <w:jc w:val="both"/>
              <w:rPr>
                <w:rFonts w:eastAsiaTheme="minorEastAsia"/>
                <w:sz w:val="18"/>
              </w:rPr>
            </w:pPr>
            <w:r>
              <w:rPr>
                <w:rFonts w:eastAsiaTheme="minorEastAsia"/>
                <w:sz w:val="18"/>
              </w:rPr>
              <w:t>Accuracy</w:t>
            </w:r>
          </w:p>
        </w:tc>
        <w:tc>
          <w:tcPr>
            <w:tcW w:w="1468" w:type="dxa"/>
          </w:tcPr>
          <w:p w14:paraId="6C53060F" w14:textId="77777777" w:rsidR="00394B93" w:rsidRPr="00C469B1" w:rsidRDefault="00394B93" w:rsidP="00293AE4">
            <w:pPr>
              <w:jc w:val="both"/>
              <w:rPr>
                <w:rFonts w:eastAsiaTheme="minorEastAsia"/>
                <w:sz w:val="18"/>
              </w:rPr>
            </w:pPr>
            <w:r>
              <w:rPr>
                <w:rFonts w:eastAsiaTheme="minorEastAsia"/>
                <w:sz w:val="18"/>
              </w:rPr>
              <w:t>Sensi</w:t>
            </w:r>
            <w:r w:rsidR="00293AE4">
              <w:rPr>
                <w:rFonts w:eastAsiaTheme="minorEastAsia"/>
                <w:sz w:val="18"/>
              </w:rPr>
              <w:t>tivity</w:t>
            </w:r>
          </w:p>
        </w:tc>
        <w:tc>
          <w:tcPr>
            <w:tcW w:w="1469" w:type="dxa"/>
          </w:tcPr>
          <w:p w14:paraId="481C5C0B" w14:textId="77777777" w:rsidR="00394B93" w:rsidRPr="00C469B1" w:rsidRDefault="00394B93" w:rsidP="007E677C">
            <w:pPr>
              <w:jc w:val="both"/>
              <w:rPr>
                <w:rFonts w:eastAsiaTheme="minorEastAsia"/>
                <w:sz w:val="18"/>
              </w:rPr>
            </w:pPr>
            <w:r>
              <w:rPr>
                <w:rFonts w:eastAsiaTheme="minorEastAsia"/>
                <w:sz w:val="18"/>
              </w:rPr>
              <w:t>Specificity</w:t>
            </w:r>
          </w:p>
        </w:tc>
        <w:tc>
          <w:tcPr>
            <w:tcW w:w="1322" w:type="dxa"/>
          </w:tcPr>
          <w:p w14:paraId="0303EFBC" w14:textId="77777777" w:rsidR="00394B93" w:rsidRPr="00C469B1" w:rsidRDefault="00394B93" w:rsidP="007E677C">
            <w:pPr>
              <w:jc w:val="both"/>
              <w:rPr>
                <w:rFonts w:eastAsiaTheme="minorEastAsia"/>
                <w:sz w:val="18"/>
              </w:rPr>
            </w:pPr>
            <w:r>
              <w:rPr>
                <w:rFonts w:eastAsiaTheme="minorEastAsia"/>
                <w:sz w:val="18"/>
              </w:rPr>
              <w:t>PPV</w:t>
            </w:r>
          </w:p>
        </w:tc>
        <w:tc>
          <w:tcPr>
            <w:tcW w:w="1328" w:type="dxa"/>
          </w:tcPr>
          <w:p w14:paraId="4910BBB0" w14:textId="77777777" w:rsidR="00394B93" w:rsidRPr="00C469B1" w:rsidRDefault="00394B93" w:rsidP="007E677C">
            <w:pPr>
              <w:jc w:val="both"/>
              <w:rPr>
                <w:rFonts w:eastAsiaTheme="minorEastAsia"/>
                <w:sz w:val="18"/>
              </w:rPr>
            </w:pPr>
            <w:r>
              <w:rPr>
                <w:rFonts w:eastAsiaTheme="minorEastAsia"/>
                <w:sz w:val="18"/>
              </w:rPr>
              <w:t>NPV</w:t>
            </w:r>
          </w:p>
        </w:tc>
      </w:tr>
      <w:tr w:rsidR="00394B93" w:rsidRPr="00C469B1" w14:paraId="540672B1" w14:textId="77777777" w:rsidTr="00394B93">
        <w:trPr>
          <w:jc w:val="center"/>
        </w:trPr>
        <w:tc>
          <w:tcPr>
            <w:tcW w:w="1296" w:type="dxa"/>
          </w:tcPr>
          <w:p w14:paraId="0A626855" w14:textId="77777777" w:rsidR="00394B93" w:rsidRPr="00185554" w:rsidRDefault="00394B93" w:rsidP="007E677C">
            <w:pPr>
              <w:jc w:val="both"/>
              <w:rPr>
                <w:rFonts w:ascii="Calibri" w:hAnsi="Calibri" w:cs="Calibri"/>
                <w:color w:val="000000"/>
                <w:sz w:val="18"/>
              </w:rPr>
            </w:pPr>
            <w:r>
              <w:rPr>
                <w:rFonts w:ascii="Calibri" w:hAnsi="Calibri" w:cs="Calibri"/>
                <w:color w:val="000000"/>
                <w:sz w:val="18"/>
              </w:rPr>
              <w:t>First Order</w:t>
            </w:r>
          </w:p>
        </w:tc>
        <w:tc>
          <w:tcPr>
            <w:tcW w:w="1262" w:type="dxa"/>
          </w:tcPr>
          <w:p w14:paraId="7C4929E4" w14:textId="77777777" w:rsidR="00394B93" w:rsidRPr="00C469B1" w:rsidRDefault="00394B93" w:rsidP="007E677C">
            <w:pPr>
              <w:jc w:val="both"/>
              <w:rPr>
                <w:rFonts w:ascii="Calibri" w:hAnsi="Calibri" w:cs="Calibri"/>
                <w:color w:val="000000"/>
                <w:sz w:val="18"/>
              </w:rPr>
            </w:pPr>
            <w:r>
              <w:rPr>
                <w:rFonts w:ascii="Calibri" w:hAnsi="Calibri" w:cs="Calibri"/>
                <w:color w:val="000000"/>
                <w:sz w:val="18"/>
              </w:rPr>
              <w:t>Mean</w:t>
            </w:r>
          </w:p>
        </w:tc>
        <w:tc>
          <w:tcPr>
            <w:tcW w:w="1431" w:type="dxa"/>
          </w:tcPr>
          <w:p w14:paraId="1DD905B1" w14:textId="77777777" w:rsidR="00394B93" w:rsidRPr="00C469B1" w:rsidRDefault="00394B93" w:rsidP="007E677C">
            <w:pPr>
              <w:jc w:val="both"/>
              <w:rPr>
                <w:rFonts w:ascii="Calibri" w:hAnsi="Calibri" w:cs="Calibri"/>
                <w:color w:val="000000"/>
                <w:sz w:val="18"/>
              </w:rPr>
            </w:pPr>
            <w:r>
              <w:rPr>
                <w:rFonts w:ascii="Calibri" w:hAnsi="Calibri" w:cs="Calibri"/>
                <w:color w:val="000000"/>
                <w:sz w:val="18"/>
              </w:rPr>
              <w:t>90.58%</w:t>
            </w:r>
          </w:p>
        </w:tc>
        <w:tc>
          <w:tcPr>
            <w:tcW w:w="1468" w:type="dxa"/>
          </w:tcPr>
          <w:p w14:paraId="29BC2680" w14:textId="77777777" w:rsidR="00394B93" w:rsidRPr="00C469B1" w:rsidRDefault="00394B93" w:rsidP="007E677C">
            <w:pPr>
              <w:jc w:val="both"/>
              <w:rPr>
                <w:rFonts w:ascii="Calibri" w:hAnsi="Calibri" w:cs="Calibri"/>
                <w:color w:val="000000"/>
                <w:sz w:val="18"/>
              </w:rPr>
            </w:pPr>
            <w:r>
              <w:rPr>
                <w:rFonts w:ascii="Calibri" w:hAnsi="Calibri" w:cs="Calibri"/>
                <w:color w:val="000000"/>
                <w:sz w:val="18"/>
              </w:rPr>
              <w:t>89.36%</w:t>
            </w:r>
          </w:p>
        </w:tc>
        <w:tc>
          <w:tcPr>
            <w:tcW w:w="1469" w:type="dxa"/>
          </w:tcPr>
          <w:p w14:paraId="321DD61E" w14:textId="77777777" w:rsidR="00394B93" w:rsidRPr="00C469B1" w:rsidRDefault="00394B93" w:rsidP="007E677C">
            <w:pPr>
              <w:jc w:val="both"/>
              <w:rPr>
                <w:rFonts w:ascii="Calibri" w:hAnsi="Calibri" w:cs="Calibri"/>
                <w:color w:val="000000"/>
                <w:sz w:val="18"/>
              </w:rPr>
            </w:pPr>
            <w:r>
              <w:rPr>
                <w:rFonts w:ascii="Calibri" w:hAnsi="Calibri" w:cs="Calibri"/>
                <w:color w:val="000000"/>
                <w:sz w:val="18"/>
              </w:rPr>
              <w:t>95.24%</w:t>
            </w:r>
          </w:p>
        </w:tc>
        <w:tc>
          <w:tcPr>
            <w:tcW w:w="1322" w:type="dxa"/>
          </w:tcPr>
          <w:p w14:paraId="3DABF9AA" w14:textId="77777777" w:rsidR="00394B93" w:rsidRPr="00C469B1" w:rsidRDefault="00394B93" w:rsidP="007E677C">
            <w:pPr>
              <w:jc w:val="both"/>
              <w:rPr>
                <w:rFonts w:ascii="Calibri" w:hAnsi="Calibri" w:cs="Calibri"/>
                <w:color w:val="000000"/>
                <w:sz w:val="18"/>
              </w:rPr>
            </w:pPr>
            <w:r>
              <w:rPr>
                <w:rFonts w:ascii="Calibri" w:hAnsi="Calibri" w:cs="Calibri"/>
                <w:color w:val="000000"/>
                <w:sz w:val="18"/>
              </w:rPr>
              <w:t>94.08%</w:t>
            </w:r>
          </w:p>
        </w:tc>
        <w:tc>
          <w:tcPr>
            <w:tcW w:w="1328" w:type="dxa"/>
          </w:tcPr>
          <w:p w14:paraId="0995D484" w14:textId="77777777" w:rsidR="00394B93" w:rsidRPr="00C469B1" w:rsidRDefault="00394B93" w:rsidP="007E677C">
            <w:pPr>
              <w:jc w:val="both"/>
              <w:rPr>
                <w:rFonts w:ascii="Calibri" w:hAnsi="Calibri" w:cs="Calibri"/>
                <w:color w:val="000000"/>
                <w:sz w:val="18"/>
              </w:rPr>
            </w:pPr>
            <w:r>
              <w:rPr>
                <w:rFonts w:ascii="Calibri" w:hAnsi="Calibri" w:cs="Calibri"/>
                <w:color w:val="000000"/>
                <w:sz w:val="18"/>
              </w:rPr>
              <w:t>87.08%</w:t>
            </w:r>
          </w:p>
        </w:tc>
      </w:tr>
      <w:tr w:rsidR="00394B93" w:rsidRPr="00C469B1" w14:paraId="33331EF9" w14:textId="77777777" w:rsidTr="00394B93">
        <w:trPr>
          <w:jc w:val="center"/>
        </w:trPr>
        <w:tc>
          <w:tcPr>
            <w:tcW w:w="1296" w:type="dxa"/>
          </w:tcPr>
          <w:p w14:paraId="166AC69F" w14:textId="77777777" w:rsidR="00394B93" w:rsidRPr="00185554" w:rsidRDefault="00394B93" w:rsidP="007E677C">
            <w:pPr>
              <w:jc w:val="both"/>
              <w:rPr>
                <w:rFonts w:ascii="Calibri" w:hAnsi="Calibri" w:cs="Calibri"/>
                <w:color w:val="000000"/>
                <w:sz w:val="18"/>
              </w:rPr>
            </w:pPr>
            <w:proofErr w:type="spellStart"/>
            <w:r>
              <w:rPr>
                <w:rFonts w:ascii="Calibri" w:hAnsi="Calibri" w:cs="Calibri"/>
                <w:color w:val="000000"/>
                <w:sz w:val="18"/>
              </w:rPr>
              <w:t>Haralick</w:t>
            </w:r>
            <w:proofErr w:type="spellEnd"/>
          </w:p>
        </w:tc>
        <w:tc>
          <w:tcPr>
            <w:tcW w:w="1262" w:type="dxa"/>
          </w:tcPr>
          <w:p w14:paraId="19527ED5" w14:textId="77777777" w:rsidR="00394B93" w:rsidRPr="00185554" w:rsidRDefault="00394B93" w:rsidP="007E677C">
            <w:pPr>
              <w:jc w:val="both"/>
              <w:rPr>
                <w:rFonts w:ascii="Calibri" w:hAnsi="Calibri" w:cs="Calibri"/>
                <w:color w:val="000000"/>
                <w:sz w:val="18"/>
              </w:rPr>
            </w:pPr>
            <w:r>
              <w:rPr>
                <w:rFonts w:ascii="Calibri" w:hAnsi="Calibri" w:cs="Calibri"/>
                <w:color w:val="000000"/>
                <w:sz w:val="18"/>
              </w:rPr>
              <w:t>Homogeneity</w:t>
            </w:r>
          </w:p>
        </w:tc>
        <w:tc>
          <w:tcPr>
            <w:tcW w:w="1431" w:type="dxa"/>
          </w:tcPr>
          <w:p w14:paraId="0CD86648" w14:textId="77777777" w:rsidR="00394B93" w:rsidRPr="00185554" w:rsidRDefault="00394B93" w:rsidP="00394B93">
            <w:pPr>
              <w:rPr>
                <w:rFonts w:ascii="Calibri" w:hAnsi="Calibri" w:cs="Calibri"/>
                <w:color w:val="000000"/>
                <w:sz w:val="18"/>
              </w:rPr>
            </w:pPr>
            <w:r>
              <w:rPr>
                <w:rFonts w:ascii="Calibri" w:hAnsi="Calibri" w:cs="Calibri"/>
                <w:color w:val="000000"/>
                <w:sz w:val="18"/>
              </w:rPr>
              <w:t>90.60%</w:t>
            </w:r>
          </w:p>
        </w:tc>
        <w:tc>
          <w:tcPr>
            <w:tcW w:w="1468" w:type="dxa"/>
          </w:tcPr>
          <w:p w14:paraId="64D894C5" w14:textId="77777777" w:rsidR="00394B93" w:rsidRPr="00185554" w:rsidRDefault="00394B93" w:rsidP="007E677C">
            <w:pPr>
              <w:jc w:val="both"/>
              <w:rPr>
                <w:rFonts w:ascii="Calibri" w:hAnsi="Calibri" w:cs="Calibri"/>
                <w:color w:val="000000"/>
                <w:sz w:val="18"/>
              </w:rPr>
            </w:pPr>
            <w:r>
              <w:rPr>
                <w:rFonts w:ascii="Calibri" w:hAnsi="Calibri" w:cs="Calibri"/>
                <w:color w:val="000000"/>
                <w:sz w:val="18"/>
              </w:rPr>
              <w:t>88.66%</w:t>
            </w:r>
          </w:p>
        </w:tc>
        <w:tc>
          <w:tcPr>
            <w:tcW w:w="1469" w:type="dxa"/>
          </w:tcPr>
          <w:p w14:paraId="63D047BE" w14:textId="77777777" w:rsidR="00394B93" w:rsidRPr="00185554" w:rsidRDefault="00394B93" w:rsidP="007E677C">
            <w:pPr>
              <w:rPr>
                <w:rFonts w:ascii="Calibri" w:hAnsi="Calibri" w:cs="Calibri"/>
                <w:color w:val="000000"/>
                <w:sz w:val="18"/>
              </w:rPr>
            </w:pPr>
            <w:r>
              <w:rPr>
                <w:rFonts w:ascii="Calibri" w:hAnsi="Calibri" w:cs="Calibri"/>
                <w:color w:val="000000"/>
                <w:sz w:val="18"/>
              </w:rPr>
              <w:t>94.84%</w:t>
            </w:r>
          </w:p>
        </w:tc>
        <w:tc>
          <w:tcPr>
            <w:tcW w:w="1322" w:type="dxa"/>
          </w:tcPr>
          <w:p w14:paraId="485D3FBB" w14:textId="77777777" w:rsidR="00394B93" w:rsidRPr="00185554" w:rsidRDefault="00394B93" w:rsidP="007E677C">
            <w:pPr>
              <w:jc w:val="both"/>
              <w:rPr>
                <w:rFonts w:ascii="Calibri" w:hAnsi="Calibri" w:cs="Calibri"/>
                <w:color w:val="000000"/>
                <w:sz w:val="18"/>
              </w:rPr>
            </w:pPr>
            <w:r>
              <w:rPr>
                <w:rFonts w:ascii="Calibri" w:hAnsi="Calibri" w:cs="Calibri"/>
                <w:color w:val="000000"/>
                <w:sz w:val="18"/>
              </w:rPr>
              <w:t>93.40%</w:t>
            </w:r>
          </w:p>
        </w:tc>
        <w:tc>
          <w:tcPr>
            <w:tcW w:w="1328" w:type="dxa"/>
          </w:tcPr>
          <w:p w14:paraId="3C62BE81" w14:textId="77777777" w:rsidR="00394B93" w:rsidRPr="00185554" w:rsidRDefault="00394B93" w:rsidP="007E677C">
            <w:pPr>
              <w:jc w:val="both"/>
              <w:rPr>
                <w:rFonts w:ascii="Calibri" w:hAnsi="Calibri" w:cs="Calibri"/>
                <w:color w:val="000000"/>
                <w:sz w:val="18"/>
              </w:rPr>
            </w:pPr>
            <w:r>
              <w:rPr>
                <w:rFonts w:ascii="Calibri" w:hAnsi="Calibri" w:cs="Calibri"/>
                <w:color w:val="000000"/>
                <w:sz w:val="18"/>
              </w:rPr>
              <w:t>87.24%</w:t>
            </w:r>
          </w:p>
        </w:tc>
      </w:tr>
      <w:tr w:rsidR="00394B93" w:rsidRPr="00C469B1" w14:paraId="5E5AC875" w14:textId="77777777" w:rsidTr="00394B93">
        <w:trPr>
          <w:jc w:val="center"/>
        </w:trPr>
        <w:tc>
          <w:tcPr>
            <w:tcW w:w="1296" w:type="dxa"/>
          </w:tcPr>
          <w:p w14:paraId="4B381491" w14:textId="77777777" w:rsidR="00394B93" w:rsidRDefault="00394B93" w:rsidP="007E677C">
            <w:pPr>
              <w:jc w:val="both"/>
              <w:rPr>
                <w:rFonts w:ascii="Calibri" w:hAnsi="Calibri" w:cs="Calibri"/>
                <w:color w:val="000000"/>
                <w:sz w:val="18"/>
              </w:rPr>
            </w:pPr>
            <w:commentRangeStart w:id="87"/>
            <w:r>
              <w:rPr>
                <w:rFonts w:ascii="Calibri" w:hAnsi="Calibri" w:cs="Calibri"/>
                <w:color w:val="000000"/>
                <w:sz w:val="18"/>
              </w:rPr>
              <w:t>Run-length</w:t>
            </w:r>
          </w:p>
        </w:tc>
        <w:tc>
          <w:tcPr>
            <w:tcW w:w="1262" w:type="dxa"/>
          </w:tcPr>
          <w:p w14:paraId="4179DDE9" w14:textId="77777777" w:rsidR="00394B93" w:rsidRPr="00341E29" w:rsidRDefault="00394B93" w:rsidP="007E677C">
            <w:pPr>
              <w:jc w:val="both"/>
              <w:rPr>
                <w:rFonts w:ascii="Calibri" w:hAnsi="Calibri" w:cs="Calibri"/>
                <w:color w:val="000000"/>
                <w:sz w:val="18"/>
              </w:rPr>
            </w:pPr>
            <w:r>
              <w:rPr>
                <w:rFonts w:ascii="Calibri" w:hAnsi="Calibri" w:cs="Calibri"/>
                <w:color w:val="000000"/>
                <w:sz w:val="18"/>
              </w:rPr>
              <w:t>LRE</w:t>
            </w:r>
          </w:p>
        </w:tc>
        <w:tc>
          <w:tcPr>
            <w:tcW w:w="1431" w:type="dxa"/>
          </w:tcPr>
          <w:p w14:paraId="7B43084F" w14:textId="77777777" w:rsidR="00394B93" w:rsidRPr="00341E29" w:rsidRDefault="00394B93" w:rsidP="007E677C">
            <w:pPr>
              <w:jc w:val="both"/>
              <w:rPr>
                <w:rFonts w:ascii="Calibri" w:hAnsi="Calibri" w:cs="Calibri"/>
                <w:color w:val="000000"/>
                <w:sz w:val="18"/>
              </w:rPr>
            </w:pPr>
            <w:r>
              <w:rPr>
                <w:rFonts w:ascii="Calibri" w:hAnsi="Calibri" w:cs="Calibri"/>
                <w:color w:val="000000"/>
                <w:sz w:val="18"/>
              </w:rPr>
              <w:t>91.02%</w:t>
            </w:r>
          </w:p>
        </w:tc>
        <w:tc>
          <w:tcPr>
            <w:tcW w:w="1468" w:type="dxa"/>
          </w:tcPr>
          <w:p w14:paraId="55A2C8A4" w14:textId="77777777" w:rsidR="00394B93" w:rsidRDefault="00394B93" w:rsidP="007E677C">
            <w:pPr>
              <w:jc w:val="both"/>
              <w:rPr>
                <w:rFonts w:ascii="Calibri" w:hAnsi="Calibri" w:cs="Calibri"/>
                <w:color w:val="000000"/>
                <w:sz w:val="18"/>
              </w:rPr>
            </w:pPr>
            <w:r>
              <w:rPr>
                <w:rFonts w:ascii="Calibri" w:hAnsi="Calibri" w:cs="Calibri"/>
                <w:color w:val="000000"/>
                <w:sz w:val="18"/>
              </w:rPr>
              <w:t>88.58%</w:t>
            </w:r>
          </w:p>
        </w:tc>
        <w:tc>
          <w:tcPr>
            <w:tcW w:w="1469" w:type="dxa"/>
          </w:tcPr>
          <w:p w14:paraId="60F824DA" w14:textId="77777777" w:rsidR="00394B93" w:rsidRPr="00341E29" w:rsidRDefault="00394B93" w:rsidP="007E677C">
            <w:pPr>
              <w:rPr>
                <w:rFonts w:ascii="Calibri" w:hAnsi="Calibri" w:cs="Calibri"/>
                <w:color w:val="000000"/>
                <w:sz w:val="18"/>
              </w:rPr>
            </w:pPr>
            <w:r>
              <w:rPr>
                <w:rFonts w:ascii="Calibri" w:hAnsi="Calibri" w:cs="Calibri"/>
                <w:color w:val="000000"/>
                <w:sz w:val="18"/>
              </w:rPr>
              <w:t>96.89%</w:t>
            </w:r>
          </w:p>
        </w:tc>
        <w:tc>
          <w:tcPr>
            <w:tcW w:w="1322" w:type="dxa"/>
          </w:tcPr>
          <w:p w14:paraId="2AAAA0E7" w14:textId="77777777" w:rsidR="00394B93" w:rsidRPr="00341E29" w:rsidRDefault="00394B93" w:rsidP="007E677C">
            <w:pPr>
              <w:jc w:val="both"/>
              <w:rPr>
                <w:rFonts w:ascii="Calibri" w:hAnsi="Calibri" w:cs="Calibri"/>
                <w:color w:val="000000"/>
                <w:sz w:val="18"/>
              </w:rPr>
            </w:pPr>
            <w:r>
              <w:rPr>
                <w:rFonts w:ascii="Calibri" w:hAnsi="Calibri" w:cs="Calibri"/>
                <w:color w:val="000000"/>
                <w:sz w:val="18"/>
              </w:rPr>
              <w:t>96.34%</w:t>
            </w:r>
          </w:p>
        </w:tc>
        <w:tc>
          <w:tcPr>
            <w:tcW w:w="1328" w:type="dxa"/>
          </w:tcPr>
          <w:p w14:paraId="6EEB925C" w14:textId="77777777" w:rsidR="00394B93" w:rsidRPr="00341E29" w:rsidRDefault="00394B93" w:rsidP="007E677C">
            <w:pPr>
              <w:jc w:val="both"/>
              <w:rPr>
                <w:rFonts w:ascii="Calibri" w:hAnsi="Calibri" w:cs="Calibri"/>
                <w:color w:val="000000"/>
                <w:sz w:val="18"/>
              </w:rPr>
            </w:pPr>
            <w:r>
              <w:rPr>
                <w:rFonts w:ascii="Calibri" w:hAnsi="Calibri" w:cs="Calibri"/>
                <w:color w:val="000000"/>
                <w:sz w:val="18"/>
              </w:rPr>
              <w:t>88.96%</w:t>
            </w:r>
            <w:commentRangeEnd w:id="87"/>
            <w:r w:rsidR="00AB180D">
              <w:rPr>
                <w:rStyle w:val="CommentReference"/>
              </w:rPr>
              <w:commentReference w:id="87"/>
            </w:r>
          </w:p>
        </w:tc>
      </w:tr>
    </w:tbl>
    <w:p w14:paraId="5BC92637" w14:textId="77777777" w:rsidR="00394B93" w:rsidRDefault="00394B93" w:rsidP="00394B93">
      <w:pPr>
        <w:jc w:val="both"/>
        <w:rPr>
          <w:rFonts w:eastAsiaTheme="minorEastAsia"/>
        </w:rPr>
      </w:pPr>
    </w:p>
    <w:p w14:paraId="4ECBF388" w14:textId="77777777" w:rsidR="00EB2A26" w:rsidRDefault="00C54CB2" w:rsidP="00394B93">
      <w:pPr>
        <w:jc w:val="both"/>
        <w:rPr>
          <w:rFonts w:eastAsiaTheme="minorEastAsia"/>
        </w:rPr>
      </w:pPr>
      <w:r>
        <w:rPr>
          <w:rFonts w:eastAsiaTheme="minorEastAsia"/>
        </w:rPr>
        <w:t xml:space="preserve">Table 5 shows </w:t>
      </w:r>
      <w:r w:rsidR="001B3AB0">
        <w:rPr>
          <w:rFonts w:eastAsiaTheme="minorEastAsia"/>
        </w:rPr>
        <w:t>that using the texture listed texture descriptors along with the pre-processed image</w:t>
      </w:r>
      <w:r>
        <w:rPr>
          <w:rFonts w:eastAsiaTheme="minorEastAsia"/>
        </w:rPr>
        <w:t xml:space="preserve"> the accuracy, specificity and the PP</w:t>
      </w:r>
      <w:r w:rsidR="001B3AB0">
        <w:rPr>
          <w:rFonts w:eastAsiaTheme="minorEastAsia"/>
        </w:rPr>
        <w:t xml:space="preserve">V can be significantly upgraded, while the increase of sensibility in the segmentation using texture descriptors is not as significant as in the accuracy, specificity and PPV it shows that the segmentation results are better than </w:t>
      </w:r>
      <w:r w:rsidR="003E096D">
        <w:rPr>
          <w:rFonts w:eastAsiaTheme="minorEastAsia"/>
        </w:rPr>
        <w:t xml:space="preserve">using only the original image or the pre-processed intensity image. While none of the first order and </w:t>
      </w:r>
      <w:proofErr w:type="spellStart"/>
      <w:r w:rsidR="003E096D">
        <w:rPr>
          <w:rFonts w:eastAsiaTheme="minorEastAsia"/>
        </w:rPr>
        <w:t>Haralick</w:t>
      </w:r>
      <w:proofErr w:type="spellEnd"/>
      <w:r w:rsidR="003E096D">
        <w:rPr>
          <w:rFonts w:eastAsiaTheme="minorEastAsia"/>
        </w:rPr>
        <w:t xml:space="preserve"> texture descriptors were able to increase the NPV value of the segmentation, </w:t>
      </w:r>
      <w:r w:rsidR="003E096D" w:rsidRPr="00170806">
        <w:rPr>
          <w:rFonts w:eastAsiaTheme="minorEastAsia"/>
          <w:highlight w:val="yellow"/>
          <w:rPrChange w:id="88" w:author="FERNANDO ARAMBULA" w:date="2015-06-04T23:31:00Z">
            <w:rPr>
              <w:rFonts w:eastAsiaTheme="minorEastAsia"/>
            </w:rPr>
          </w:rPrChange>
        </w:rPr>
        <w:t>table 5 shows that the LRE was able to increase it by only .12%; although this increment is insignificant,</w:t>
      </w:r>
      <w:r w:rsidR="001B3AB0" w:rsidRPr="00170806">
        <w:rPr>
          <w:rFonts w:eastAsiaTheme="minorEastAsia"/>
          <w:highlight w:val="yellow"/>
          <w:rPrChange w:id="89" w:author="FERNANDO ARAMBULA" w:date="2015-06-04T23:31:00Z">
            <w:rPr>
              <w:rFonts w:eastAsiaTheme="minorEastAsia"/>
            </w:rPr>
          </w:rPrChange>
        </w:rPr>
        <w:t xml:space="preserve"> </w:t>
      </w:r>
      <w:r w:rsidR="003E096D" w:rsidRPr="00170806">
        <w:rPr>
          <w:rFonts w:eastAsiaTheme="minorEastAsia"/>
          <w:highlight w:val="yellow"/>
          <w:rPrChange w:id="90" w:author="FERNANDO ARAMBULA" w:date="2015-06-04T23:31:00Z">
            <w:rPr>
              <w:rFonts w:eastAsiaTheme="minorEastAsia"/>
            </w:rPr>
          </w:rPrChange>
        </w:rPr>
        <w:t xml:space="preserve">at least this descriptor do not diminish the NPV of the </w:t>
      </w:r>
      <w:commentRangeStart w:id="91"/>
      <w:r w:rsidR="003E096D" w:rsidRPr="00170806">
        <w:rPr>
          <w:rFonts w:eastAsiaTheme="minorEastAsia"/>
          <w:highlight w:val="yellow"/>
          <w:rPrChange w:id="92" w:author="FERNANDO ARAMBULA" w:date="2015-06-04T23:31:00Z">
            <w:rPr>
              <w:rFonts w:eastAsiaTheme="minorEastAsia"/>
            </w:rPr>
          </w:rPrChange>
        </w:rPr>
        <w:t>segmentation</w:t>
      </w:r>
      <w:commentRangeEnd w:id="91"/>
      <w:r w:rsidR="00170806">
        <w:rPr>
          <w:rStyle w:val="CommentReference"/>
        </w:rPr>
        <w:commentReference w:id="91"/>
      </w:r>
      <w:r w:rsidR="003E096D" w:rsidRPr="00170806">
        <w:rPr>
          <w:rFonts w:eastAsiaTheme="minorEastAsia"/>
          <w:highlight w:val="yellow"/>
          <w:rPrChange w:id="93" w:author="FERNANDO ARAMBULA" w:date="2015-06-04T23:31:00Z">
            <w:rPr>
              <w:rFonts w:eastAsiaTheme="minorEastAsia"/>
            </w:rPr>
          </w:rPrChange>
        </w:rPr>
        <w:t>.</w:t>
      </w:r>
    </w:p>
    <w:p w14:paraId="014A834C" w14:textId="02C30BC5" w:rsidR="00293AE4" w:rsidRDefault="00293AE4" w:rsidP="00394B93">
      <w:pPr>
        <w:jc w:val="both"/>
        <w:rPr>
          <w:rFonts w:eastAsiaTheme="minorEastAsia"/>
        </w:rPr>
      </w:pPr>
      <w:r>
        <w:rPr>
          <w:rFonts w:eastAsiaTheme="minorEastAsia"/>
        </w:rPr>
        <w:t xml:space="preserve">Figure 3 shows the segmentation of a breast tumor in an ultrasound image using different texture descriptors along with the pre-processed intensity image with the probabilistic segmentation method implemented here, it also shows the segmentation results obtained when using only the original intensities of the image and the pre-processed intensity image without any texture information. Table 6 shows the accuracy, sensitivity, specificity, PPV and NPV of the segmented images shown in figure </w:t>
      </w:r>
      <w:ins w:id="94" w:author="FERNANDO ARAMBULA" w:date="2015-06-04T23:32:00Z">
        <w:r w:rsidR="00BF034E">
          <w:rPr>
            <w:rFonts w:eastAsiaTheme="minorEastAsia"/>
          </w:rPr>
          <w:t>3</w:t>
        </w:r>
      </w:ins>
      <w:del w:id="95" w:author="FERNANDO ARAMBULA" w:date="2015-06-04T23:32:00Z">
        <w:r w:rsidDel="00BF034E">
          <w:rPr>
            <w:rFonts w:eastAsiaTheme="minorEastAsia"/>
          </w:rPr>
          <w:delText>5</w:delText>
        </w:r>
      </w:del>
      <w:r>
        <w:rPr>
          <w:rFonts w:eastAsiaTheme="minorEastAsia"/>
        </w:rPr>
        <w:t>.</w:t>
      </w:r>
    </w:p>
    <w:p w14:paraId="229BBAC0" w14:textId="77777777" w:rsidR="002C3A58" w:rsidRPr="002C3A58" w:rsidRDefault="002C3A58" w:rsidP="002C3A58">
      <w:pPr>
        <w:spacing w:after="0"/>
        <w:jc w:val="center"/>
        <w:rPr>
          <w:rFonts w:eastAsiaTheme="minorEastAsia"/>
          <w:sz w:val="18"/>
        </w:rPr>
      </w:pPr>
      <w:r>
        <w:rPr>
          <w:rFonts w:eastAsiaTheme="minorEastAsia"/>
          <w:sz w:val="18"/>
        </w:rPr>
        <w:t>Table 6. Segmentation results for the segmented images shown in figure 5.</w:t>
      </w:r>
    </w:p>
    <w:tbl>
      <w:tblPr>
        <w:tblStyle w:val="TableGrid"/>
        <w:tblW w:w="0" w:type="auto"/>
        <w:jc w:val="center"/>
        <w:tblLook w:val="04A0" w:firstRow="1" w:lastRow="0" w:firstColumn="1" w:lastColumn="0" w:noHBand="0" w:noVBand="1"/>
      </w:tblPr>
      <w:tblGrid>
        <w:gridCol w:w="1638"/>
        <w:gridCol w:w="1260"/>
        <w:gridCol w:w="1350"/>
        <w:gridCol w:w="1279"/>
        <w:gridCol w:w="1368"/>
        <w:gridCol w:w="1368"/>
      </w:tblGrid>
      <w:tr w:rsidR="009B11A3" w14:paraId="3FC819BF" w14:textId="77777777" w:rsidTr="002C3A58">
        <w:trPr>
          <w:jc w:val="center"/>
        </w:trPr>
        <w:tc>
          <w:tcPr>
            <w:tcW w:w="1638" w:type="dxa"/>
          </w:tcPr>
          <w:p w14:paraId="4B581DCF" w14:textId="77777777" w:rsidR="009B11A3" w:rsidRPr="009B11A3" w:rsidRDefault="002C3A58" w:rsidP="00394B93">
            <w:pPr>
              <w:jc w:val="both"/>
              <w:rPr>
                <w:rFonts w:eastAsiaTheme="minorEastAsia"/>
                <w:sz w:val="18"/>
                <w:szCs w:val="18"/>
              </w:rPr>
            </w:pPr>
            <w:r>
              <w:rPr>
                <w:rFonts w:eastAsiaTheme="minorEastAsia"/>
                <w:sz w:val="18"/>
                <w:szCs w:val="18"/>
              </w:rPr>
              <w:t>Descriptor</w:t>
            </w:r>
          </w:p>
        </w:tc>
        <w:tc>
          <w:tcPr>
            <w:tcW w:w="1260" w:type="dxa"/>
          </w:tcPr>
          <w:p w14:paraId="0E7C6D2D" w14:textId="77777777" w:rsidR="009B11A3" w:rsidRPr="009B11A3" w:rsidRDefault="009B11A3" w:rsidP="00394B93">
            <w:pPr>
              <w:jc w:val="both"/>
              <w:rPr>
                <w:rFonts w:eastAsiaTheme="minorEastAsia"/>
                <w:sz w:val="18"/>
                <w:szCs w:val="18"/>
              </w:rPr>
            </w:pPr>
            <w:r w:rsidRPr="009B11A3">
              <w:rPr>
                <w:rFonts w:eastAsiaTheme="minorEastAsia"/>
                <w:sz w:val="18"/>
                <w:szCs w:val="18"/>
              </w:rPr>
              <w:t>Accuracy</w:t>
            </w:r>
          </w:p>
        </w:tc>
        <w:tc>
          <w:tcPr>
            <w:tcW w:w="1350" w:type="dxa"/>
          </w:tcPr>
          <w:p w14:paraId="56750068" w14:textId="77777777" w:rsidR="009B11A3" w:rsidRPr="009B11A3" w:rsidRDefault="009B11A3" w:rsidP="00394B93">
            <w:pPr>
              <w:jc w:val="both"/>
              <w:rPr>
                <w:rFonts w:eastAsiaTheme="minorEastAsia"/>
                <w:sz w:val="18"/>
                <w:szCs w:val="18"/>
              </w:rPr>
            </w:pPr>
            <w:r w:rsidRPr="009B11A3">
              <w:rPr>
                <w:rFonts w:eastAsiaTheme="minorEastAsia"/>
                <w:sz w:val="18"/>
                <w:szCs w:val="18"/>
              </w:rPr>
              <w:t>Sensitivity</w:t>
            </w:r>
          </w:p>
        </w:tc>
        <w:tc>
          <w:tcPr>
            <w:tcW w:w="1279" w:type="dxa"/>
          </w:tcPr>
          <w:p w14:paraId="619D844C" w14:textId="77777777" w:rsidR="009B11A3" w:rsidRPr="009B11A3" w:rsidRDefault="009B11A3" w:rsidP="00394B93">
            <w:pPr>
              <w:jc w:val="both"/>
              <w:rPr>
                <w:rFonts w:eastAsiaTheme="minorEastAsia"/>
                <w:sz w:val="18"/>
                <w:szCs w:val="18"/>
              </w:rPr>
            </w:pPr>
            <w:r w:rsidRPr="009B11A3">
              <w:rPr>
                <w:rFonts w:eastAsiaTheme="minorEastAsia"/>
                <w:sz w:val="18"/>
                <w:szCs w:val="18"/>
              </w:rPr>
              <w:t>Sensibility</w:t>
            </w:r>
          </w:p>
        </w:tc>
        <w:tc>
          <w:tcPr>
            <w:tcW w:w="1368" w:type="dxa"/>
          </w:tcPr>
          <w:p w14:paraId="72E954BD" w14:textId="77777777" w:rsidR="009B11A3" w:rsidRPr="009B11A3" w:rsidRDefault="009B11A3" w:rsidP="00394B93">
            <w:pPr>
              <w:jc w:val="both"/>
              <w:rPr>
                <w:rFonts w:eastAsiaTheme="minorEastAsia"/>
                <w:sz w:val="18"/>
                <w:szCs w:val="18"/>
              </w:rPr>
            </w:pPr>
            <w:r w:rsidRPr="009B11A3">
              <w:rPr>
                <w:rFonts w:eastAsiaTheme="minorEastAsia"/>
                <w:sz w:val="18"/>
                <w:szCs w:val="18"/>
              </w:rPr>
              <w:t>PPV</w:t>
            </w:r>
          </w:p>
        </w:tc>
        <w:tc>
          <w:tcPr>
            <w:tcW w:w="1368" w:type="dxa"/>
          </w:tcPr>
          <w:p w14:paraId="7C64BD89" w14:textId="77777777" w:rsidR="009B11A3" w:rsidRPr="009B11A3" w:rsidRDefault="009B11A3" w:rsidP="00394B93">
            <w:pPr>
              <w:jc w:val="both"/>
              <w:rPr>
                <w:rFonts w:eastAsiaTheme="minorEastAsia"/>
                <w:sz w:val="18"/>
                <w:szCs w:val="18"/>
              </w:rPr>
            </w:pPr>
            <w:r w:rsidRPr="009B11A3">
              <w:rPr>
                <w:rFonts w:eastAsiaTheme="minorEastAsia"/>
                <w:sz w:val="18"/>
                <w:szCs w:val="18"/>
              </w:rPr>
              <w:t>NPV</w:t>
            </w:r>
          </w:p>
        </w:tc>
      </w:tr>
      <w:tr w:rsidR="009B11A3" w14:paraId="2C9F369B" w14:textId="77777777" w:rsidTr="002C3A58">
        <w:trPr>
          <w:jc w:val="center"/>
        </w:trPr>
        <w:tc>
          <w:tcPr>
            <w:tcW w:w="1638" w:type="dxa"/>
          </w:tcPr>
          <w:p w14:paraId="7A907A4B" w14:textId="77777777" w:rsidR="009B11A3" w:rsidRPr="009B11A3" w:rsidRDefault="009B11A3" w:rsidP="00394B93">
            <w:pPr>
              <w:jc w:val="both"/>
              <w:rPr>
                <w:rFonts w:eastAsiaTheme="minorEastAsia"/>
                <w:sz w:val="18"/>
                <w:szCs w:val="18"/>
              </w:rPr>
            </w:pPr>
            <w:r w:rsidRPr="009B11A3">
              <w:rPr>
                <w:rFonts w:eastAsiaTheme="minorEastAsia"/>
                <w:sz w:val="18"/>
                <w:szCs w:val="18"/>
              </w:rPr>
              <w:t>Original</w:t>
            </w:r>
          </w:p>
        </w:tc>
        <w:tc>
          <w:tcPr>
            <w:tcW w:w="1260" w:type="dxa"/>
          </w:tcPr>
          <w:p w14:paraId="13B07B25" w14:textId="77777777" w:rsidR="009B11A3" w:rsidRPr="009B11A3" w:rsidRDefault="009B11A3" w:rsidP="00394B93">
            <w:pPr>
              <w:jc w:val="both"/>
              <w:rPr>
                <w:rFonts w:eastAsiaTheme="minorEastAsia"/>
                <w:sz w:val="18"/>
                <w:szCs w:val="18"/>
              </w:rPr>
            </w:pPr>
            <w:r w:rsidRPr="009B11A3">
              <w:rPr>
                <w:rFonts w:eastAsiaTheme="minorEastAsia"/>
                <w:sz w:val="18"/>
                <w:szCs w:val="18"/>
              </w:rPr>
              <w:t>82.41%</w:t>
            </w:r>
          </w:p>
        </w:tc>
        <w:tc>
          <w:tcPr>
            <w:tcW w:w="1350" w:type="dxa"/>
          </w:tcPr>
          <w:p w14:paraId="7471037E" w14:textId="77777777" w:rsidR="009B11A3" w:rsidRPr="009B11A3" w:rsidRDefault="009B11A3" w:rsidP="00394B93">
            <w:pPr>
              <w:jc w:val="both"/>
              <w:rPr>
                <w:rFonts w:eastAsiaTheme="minorEastAsia"/>
                <w:sz w:val="18"/>
                <w:szCs w:val="18"/>
              </w:rPr>
            </w:pPr>
            <w:r w:rsidRPr="009B11A3">
              <w:rPr>
                <w:rFonts w:eastAsiaTheme="minorEastAsia"/>
                <w:sz w:val="18"/>
                <w:szCs w:val="18"/>
              </w:rPr>
              <w:t>99.75%</w:t>
            </w:r>
          </w:p>
        </w:tc>
        <w:tc>
          <w:tcPr>
            <w:tcW w:w="1279" w:type="dxa"/>
          </w:tcPr>
          <w:p w14:paraId="2E9FFCCC" w14:textId="77777777" w:rsidR="009B11A3" w:rsidRPr="009B11A3" w:rsidRDefault="009B11A3" w:rsidP="00394B93">
            <w:pPr>
              <w:jc w:val="both"/>
              <w:rPr>
                <w:rFonts w:eastAsiaTheme="minorEastAsia"/>
                <w:sz w:val="18"/>
                <w:szCs w:val="18"/>
              </w:rPr>
            </w:pPr>
            <w:r w:rsidRPr="009B11A3">
              <w:rPr>
                <w:rFonts w:eastAsiaTheme="minorEastAsia"/>
                <w:sz w:val="18"/>
                <w:szCs w:val="18"/>
              </w:rPr>
              <w:t>74.03%</w:t>
            </w:r>
          </w:p>
        </w:tc>
        <w:tc>
          <w:tcPr>
            <w:tcW w:w="1368" w:type="dxa"/>
          </w:tcPr>
          <w:p w14:paraId="4AB1FA0C" w14:textId="77777777" w:rsidR="009B11A3" w:rsidRPr="009B11A3" w:rsidRDefault="009B11A3" w:rsidP="00394B93">
            <w:pPr>
              <w:jc w:val="both"/>
              <w:rPr>
                <w:rFonts w:eastAsiaTheme="minorEastAsia"/>
                <w:sz w:val="18"/>
                <w:szCs w:val="18"/>
              </w:rPr>
            </w:pPr>
            <w:r w:rsidRPr="009B11A3">
              <w:rPr>
                <w:rFonts w:eastAsiaTheme="minorEastAsia"/>
                <w:sz w:val="18"/>
                <w:szCs w:val="18"/>
              </w:rPr>
              <w:t>64.98%</w:t>
            </w:r>
          </w:p>
        </w:tc>
        <w:tc>
          <w:tcPr>
            <w:tcW w:w="1368" w:type="dxa"/>
          </w:tcPr>
          <w:p w14:paraId="28D27354" w14:textId="77777777" w:rsidR="009B11A3" w:rsidRPr="009B11A3" w:rsidRDefault="009B11A3" w:rsidP="00394B93">
            <w:pPr>
              <w:jc w:val="both"/>
              <w:rPr>
                <w:rFonts w:eastAsiaTheme="minorEastAsia"/>
                <w:sz w:val="18"/>
                <w:szCs w:val="18"/>
              </w:rPr>
            </w:pPr>
            <w:r w:rsidRPr="009B11A3">
              <w:rPr>
                <w:rFonts w:eastAsiaTheme="minorEastAsia"/>
                <w:sz w:val="18"/>
                <w:szCs w:val="18"/>
              </w:rPr>
              <w:t>99.03%</w:t>
            </w:r>
          </w:p>
        </w:tc>
      </w:tr>
      <w:tr w:rsidR="009B11A3" w14:paraId="7D9BC2F3" w14:textId="77777777" w:rsidTr="002C3A58">
        <w:trPr>
          <w:jc w:val="center"/>
        </w:trPr>
        <w:tc>
          <w:tcPr>
            <w:tcW w:w="1638" w:type="dxa"/>
          </w:tcPr>
          <w:p w14:paraId="72FEB105" w14:textId="77777777" w:rsidR="009B11A3" w:rsidRPr="009B11A3" w:rsidRDefault="009B11A3" w:rsidP="00394B93">
            <w:pPr>
              <w:jc w:val="both"/>
              <w:rPr>
                <w:rFonts w:eastAsiaTheme="minorEastAsia"/>
                <w:sz w:val="18"/>
                <w:szCs w:val="18"/>
              </w:rPr>
            </w:pPr>
            <w:r w:rsidRPr="009B11A3">
              <w:rPr>
                <w:rFonts w:eastAsiaTheme="minorEastAsia"/>
                <w:sz w:val="18"/>
                <w:szCs w:val="18"/>
              </w:rPr>
              <w:t>Intensity</w:t>
            </w:r>
          </w:p>
        </w:tc>
        <w:tc>
          <w:tcPr>
            <w:tcW w:w="1260" w:type="dxa"/>
          </w:tcPr>
          <w:p w14:paraId="2FDA0F6B" w14:textId="77777777" w:rsidR="009B11A3" w:rsidRPr="009B11A3" w:rsidRDefault="009B11A3" w:rsidP="00394B93">
            <w:pPr>
              <w:jc w:val="both"/>
              <w:rPr>
                <w:rFonts w:eastAsiaTheme="minorEastAsia"/>
                <w:sz w:val="18"/>
                <w:szCs w:val="18"/>
              </w:rPr>
            </w:pPr>
            <w:r w:rsidRPr="009B11A3">
              <w:rPr>
                <w:rFonts w:eastAsiaTheme="minorEastAsia"/>
                <w:sz w:val="18"/>
                <w:szCs w:val="18"/>
              </w:rPr>
              <w:t>91.10%</w:t>
            </w:r>
          </w:p>
        </w:tc>
        <w:tc>
          <w:tcPr>
            <w:tcW w:w="1350" w:type="dxa"/>
          </w:tcPr>
          <w:p w14:paraId="5B8E466C" w14:textId="77777777" w:rsidR="009B11A3" w:rsidRPr="009B11A3" w:rsidRDefault="009B11A3" w:rsidP="00394B93">
            <w:pPr>
              <w:jc w:val="both"/>
              <w:rPr>
                <w:rFonts w:eastAsiaTheme="minorEastAsia"/>
                <w:sz w:val="18"/>
                <w:szCs w:val="18"/>
              </w:rPr>
            </w:pPr>
            <w:r w:rsidRPr="009B11A3">
              <w:rPr>
                <w:rFonts w:eastAsiaTheme="minorEastAsia"/>
                <w:sz w:val="18"/>
                <w:szCs w:val="18"/>
              </w:rPr>
              <w:t>99.49%</w:t>
            </w:r>
          </w:p>
        </w:tc>
        <w:tc>
          <w:tcPr>
            <w:tcW w:w="1279" w:type="dxa"/>
          </w:tcPr>
          <w:p w14:paraId="7C30932B" w14:textId="77777777" w:rsidR="009B11A3" w:rsidRPr="009B11A3" w:rsidRDefault="009B11A3" w:rsidP="00394B93">
            <w:pPr>
              <w:jc w:val="both"/>
              <w:rPr>
                <w:rFonts w:eastAsiaTheme="minorEastAsia"/>
                <w:sz w:val="18"/>
                <w:szCs w:val="18"/>
              </w:rPr>
            </w:pPr>
            <w:r w:rsidRPr="009B11A3">
              <w:rPr>
                <w:rFonts w:eastAsiaTheme="minorEastAsia"/>
                <w:sz w:val="18"/>
                <w:szCs w:val="18"/>
              </w:rPr>
              <w:t>85.14%</w:t>
            </w:r>
          </w:p>
        </w:tc>
        <w:tc>
          <w:tcPr>
            <w:tcW w:w="1368" w:type="dxa"/>
          </w:tcPr>
          <w:p w14:paraId="6E8AD513" w14:textId="77777777" w:rsidR="009B11A3" w:rsidRPr="009B11A3" w:rsidRDefault="009B11A3" w:rsidP="00394B93">
            <w:pPr>
              <w:jc w:val="both"/>
              <w:rPr>
                <w:rFonts w:eastAsiaTheme="minorEastAsia"/>
                <w:sz w:val="18"/>
                <w:szCs w:val="18"/>
              </w:rPr>
            </w:pPr>
            <w:r w:rsidRPr="009B11A3">
              <w:rPr>
                <w:rFonts w:eastAsiaTheme="minorEastAsia"/>
                <w:sz w:val="18"/>
                <w:szCs w:val="18"/>
              </w:rPr>
              <w:t>82.62%</w:t>
            </w:r>
          </w:p>
        </w:tc>
        <w:tc>
          <w:tcPr>
            <w:tcW w:w="1368" w:type="dxa"/>
          </w:tcPr>
          <w:p w14:paraId="5F1D2EDD" w14:textId="77777777" w:rsidR="009B11A3" w:rsidRPr="009B11A3" w:rsidRDefault="009B11A3" w:rsidP="00394B93">
            <w:pPr>
              <w:jc w:val="both"/>
              <w:rPr>
                <w:rFonts w:eastAsiaTheme="minorEastAsia"/>
                <w:sz w:val="18"/>
                <w:szCs w:val="18"/>
              </w:rPr>
            </w:pPr>
            <w:r w:rsidRPr="009B11A3">
              <w:rPr>
                <w:rFonts w:eastAsiaTheme="minorEastAsia"/>
                <w:sz w:val="18"/>
                <w:szCs w:val="18"/>
              </w:rPr>
              <w:t>99.57%</w:t>
            </w:r>
          </w:p>
        </w:tc>
      </w:tr>
      <w:tr w:rsidR="009B11A3" w14:paraId="65771EA7" w14:textId="77777777" w:rsidTr="002C3A58">
        <w:trPr>
          <w:jc w:val="center"/>
        </w:trPr>
        <w:tc>
          <w:tcPr>
            <w:tcW w:w="1638" w:type="dxa"/>
          </w:tcPr>
          <w:p w14:paraId="5B92EF58" w14:textId="77777777" w:rsidR="009B11A3" w:rsidRPr="009B11A3" w:rsidRDefault="009B11A3" w:rsidP="00394B93">
            <w:pPr>
              <w:jc w:val="both"/>
              <w:rPr>
                <w:rFonts w:eastAsiaTheme="minorEastAsia"/>
                <w:sz w:val="18"/>
                <w:szCs w:val="18"/>
              </w:rPr>
            </w:pPr>
            <w:r w:rsidRPr="009B11A3">
              <w:rPr>
                <w:rFonts w:eastAsiaTheme="minorEastAsia"/>
                <w:sz w:val="18"/>
                <w:szCs w:val="18"/>
              </w:rPr>
              <w:t>Mean</w:t>
            </w:r>
          </w:p>
        </w:tc>
        <w:tc>
          <w:tcPr>
            <w:tcW w:w="1260" w:type="dxa"/>
          </w:tcPr>
          <w:p w14:paraId="2EF4E19B" w14:textId="77777777" w:rsidR="009B11A3" w:rsidRPr="009B11A3" w:rsidRDefault="009B11A3" w:rsidP="00394B93">
            <w:pPr>
              <w:jc w:val="both"/>
              <w:rPr>
                <w:rFonts w:eastAsiaTheme="minorEastAsia"/>
                <w:sz w:val="18"/>
                <w:szCs w:val="18"/>
              </w:rPr>
            </w:pPr>
            <w:r w:rsidRPr="009B11A3">
              <w:rPr>
                <w:rFonts w:eastAsiaTheme="minorEastAsia"/>
                <w:sz w:val="18"/>
                <w:szCs w:val="18"/>
              </w:rPr>
              <w:t>97.96%</w:t>
            </w:r>
          </w:p>
        </w:tc>
        <w:tc>
          <w:tcPr>
            <w:tcW w:w="1350" w:type="dxa"/>
          </w:tcPr>
          <w:p w14:paraId="037FBA99" w14:textId="77777777" w:rsidR="009B11A3" w:rsidRPr="009B11A3" w:rsidRDefault="009B11A3" w:rsidP="00394B93">
            <w:pPr>
              <w:jc w:val="both"/>
              <w:rPr>
                <w:rFonts w:eastAsiaTheme="minorEastAsia"/>
                <w:sz w:val="18"/>
                <w:szCs w:val="18"/>
              </w:rPr>
            </w:pPr>
            <w:r w:rsidRPr="009B11A3">
              <w:rPr>
                <w:rFonts w:eastAsiaTheme="minorEastAsia"/>
                <w:sz w:val="18"/>
                <w:szCs w:val="18"/>
              </w:rPr>
              <w:t>98.50%</w:t>
            </w:r>
          </w:p>
        </w:tc>
        <w:tc>
          <w:tcPr>
            <w:tcW w:w="1279" w:type="dxa"/>
          </w:tcPr>
          <w:p w14:paraId="56263767" w14:textId="77777777" w:rsidR="009B11A3" w:rsidRPr="009B11A3" w:rsidRDefault="009B11A3" w:rsidP="00394B93">
            <w:pPr>
              <w:jc w:val="both"/>
              <w:rPr>
                <w:rFonts w:eastAsiaTheme="minorEastAsia"/>
                <w:sz w:val="18"/>
                <w:szCs w:val="18"/>
              </w:rPr>
            </w:pPr>
            <w:r w:rsidRPr="009B11A3">
              <w:rPr>
                <w:rFonts w:eastAsiaTheme="minorEastAsia"/>
                <w:sz w:val="18"/>
                <w:szCs w:val="18"/>
              </w:rPr>
              <w:t>97.42%</w:t>
            </w:r>
          </w:p>
        </w:tc>
        <w:tc>
          <w:tcPr>
            <w:tcW w:w="1368" w:type="dxa"/>
          </w:tcPr>
          <w:p w14:paraId="132850A0" w14:textId="77777777" w:rsidR="009B11A3" w:rsidRPr="009B11A3" w:rsidRDefault="009B11A3" w:rsidP="00394B93">
            <w:pPr>
              <w:jc w:val="both"/>
              <w:rPr>
                <w:rFonts w:eastAsiaTheme="minorEastAsia"/>
                <w:sz w:val="18"/>
                <w:szCs w:val="18"/>
              </w:rPr>
            </w:pPr>
            <w:r w:rsidRPr="009B11A3">
              <w:rPr>
                <w:rFonts w:eastAsiaTheme="minorEastAsia"/>
                <w:sz w:val="18"/>
                <w:szCs w:val="18"/>
              </w:rPr>
              <w:t>97.39%</w:t>
            </w:r>
          </w:p>
        </w:tc>
        <w:tc>
          <w:tcPr>
            <w:tcW w:w="1368" w:type="dxa"/>
          </w:tcPr>
          <w:p w14:paraId="0CA9B450" w14:textId="77777777" w:rsidR="009B11A3" w:rsidRPr="009B11A3" w:rsidRDefault="009B11A3" w:rsidP="00394B93">
            <w:pPr>
              <w:jc w:val="both"/>
              <w:rPr>
                <w:rFonts w:eastAsiaTheme="minorEastAsia"/>
                <w:sz w:val="18"/>
                <w:szCs w:val="18"/>
              </w:rPr>
            </w:pPr>
            <w:r w:rsidRPr="009B11A3">
              <w:rPr>
                <w:rFonts w:eastAsiaTheme="minorEastAsia"/>
                <w:sz w:val="18"/>
                <w:szCs w:val="18"/>
              </w:rPr>
              <w:t>98.52%</w:t>
            </w:r>
          </w:p>
        </w:tc>
      </w:tr>
      <w:tr w:rsidR="009B11A3" w14:paraId="3CDC7747" w14:textId="77777777" w:rsidTr="002C3A58">
        <w:trPr>
          <w:jc w:val="center"/>
        </w:trPr>
        <w:tc>
          <w:tcPr>
            <w:tcW w:w="1638" w:type="dxa"/>
          </w:tcPr>
          <w:p w14:paraId="25DFD259" w14:textId="77777777" w:rsidR="009B11A3" w:rsidRPr="009B11A3" w:rsidRDefault="009B11A3" w:rsidP="00394B93">
            <w:pPr>
              <w:jc w:val="both"/>
              <w:rPr>
                <w:rFonts w:eastAsiaTheme="minorEastAsia"/>
                <w:sz w:val="18"/>
                <w:szCs w:val="18"/>
              </w:rPr>
            </w:pPr>
            <w:r w:rsidRPr="009B11A3">
              <w:rPr>
                <w:rFonts w:eastAsiaTheme="minorEastAsia"/>
                <w:sz w:val="18"/>
                <w:szCs w:val="18"/>
              </w:rPr>
              <w:t>Homogeneity</w:t>
            </w:r>
          </w:p>
        </w:tc>
        <w:tc>
          <w:tcPr>
            <w:tcW w:w="1260" w:type="dxa"/>
          </w:tcPr>
          <w:p w14:paraId="16956678" w14:textId="77777777" w:rsidR="009B11A3" w:rsidRPr="009B11A3" w:rsidRDefault="009B11A3" w:rsidP="00394B93">
            <w:pPr>
              <w:jc w:val="both"/>
              <w:rPr>
                <w:rFonts w:eastAsiaTheme="minorEastAsia"/>
                <w:sz w:val="18"/>
                <w:szCs w:val="18"/>
              </w:rPr>
            </w:pPr>
            <w:r w:rsidRPr="009B11A3">
              <w:rPr>
                <w:rFonts w:eastAsiaTheme="minorEastAsia"/>
                <w:sz w:val="18"/>
                <w:szCs w:val="18"/>
              </w:rPr>
              <w:t>95.97%</w:t>
            </w:r>
          </w:p>
        </w:tc>
        <w:tc>
          <w:tcPr>
            <w:tcW w:w="1350" w:type="dxa"/>
          </w:tcPr>
          <w:p w14:paraId="7C88BDAA" w14:textId="77777777" w:rsidR="009B11A3" w:rsidRPr="009B11A3" w:rsidRDefault="009B11A3" w:rsidP="00394B93">
            <w:pPr>
              <w:jc w:val="both"/>
              <w:rPr>
                <w:rFonts w:eastAsiaTheme="minorEastAsia"/>
                <w:sz w:val="18"/>
                <w:szCs w:val="18"/>
              </w:rPr>
            </w:pPr>
            <w:r w:rsidRPr="009B11A3">
              <w:rPr>
                <w:rFonts w:eastAsiaTheme="minorEastAsia"/>
                <w:sz w:val="18"/>
                <w:szCs w:val="18"/>
              </w:rPr>
              <w:t>98.92%</w:t>
            </w:r>
          </w:p>
        </w:tc>
        <w:tc>
          <w:tcPr>
            <w:tcW w:w="1279" w:type="dxa"/>
          </w:tcPr>
          <w:p w14:paraId="24E12C2E" w14:textId="77777777" w:rsidR="009B11A3" w:rsidRPr="009B11A3" w:rsidRDefault="009B11A3" w:rsidP="00394B93">
            <w:pPr>
              <w:jc w:val="both"/>
              <w:rPr>
                <w:rFonts w:eastAsiaTheme="minorEastAsia"/>
                <w:sz w:val="18"/>
                <w:szCs w:val="18"/>
              </w:rPr>
            </w:pPr>
            <w:r w:rsidRPr="009B11A3">
              <w:rPr>
                <w:rFonts w:eastAsiaTheme="minorEastAsia"/>
                <w:sz w:val="18"/>
                <w:szCs w:val="18"/>
              </w:rPr>
              <w:t>93.96%</w:t>
            </w:r>
          </w:p>
        </w:tc>
        <w:tc>
          <w:tcPr>
            <w:tcW w:w="1368" w:type="dxa"/>
          </w:tcPr>
          <w:p w14:paraId="6D689948" w14:textId="77777777" w:rsidR="009B11A3" w:rsidRPr="009B11A3" w:rsidRDefault="009B11A3" w:rsidP="00394B93">
            <w:pPr>
              <w:jc w:val="both"/>
              <w:rPr>
                <w:rFonts w:eastAsiaTheme="minorEastAsia"/>
                <w:sz w:val="18"/>
                <w:szCs w:val="18"/>
              </w:rPr>
            </w:pPr>
            <w:r w:rsidRPr="009B11A3">
              <w:rPr>
                <w:rFonts w:eastAsiaTheme="minorEastAsia"/>
                <w:sz w:val="18"/>
                <w:szCs w:val="18"/>
              </w:rPr>
              <w:t>92.96%</w:t>
            </w:r>
          </w:p>
        </w:tc>
        <w:tc>
          <w:tcPr>
            <w:tcW w:w="1368" w:type="dxa"/>
          </w:tcPr>
          <w:p w14:paraId="60CD3E50" w14:textId="77777777" w:rsidR="009B11A3" w:rsidRPr="009B11A3" w:rsidRDefault="009B11A3" w:rsidP="00394B93">
            <w:pPr>
              <w:jc w:val="both"/>
              <w:rPr>
                <w:rFonts w:eastAsiaTheme="minorEastAsia"/>
                <w:sz w:val="18"/>
                <w:szCs w:val="18"/>
              </w:rPr>
            </w:pPr>
            <w:r w:rsidRPr="009B11A3">
              <w:rPr>
                <w:rFonts w:eastAsiaTheme="minorEastAsia"/>
                <w:sz w:val="18"/>
                <w:szCs w:val="18"/>
              </w:rPr>
              <w:t>98.98%</w:t>
            </w:r>
          </w:p>
        </w:tc>
      </w:tr>
      <w:tr w:rsidR="009B11A3" w14:paraId="075DB1A9" w14:textId="77777777" w:rsidTr="002C3A58">
        <w:trPr>
          <w:jc w:val="center"/>
        </w:trPr>
        <w:tc>
          <w:tcPr>
            <w:tcW w:w="1638" w:type="dxa"/>
          </w:tcPr>
          <w:p w14:paraId="70D8AE10" w14:textId="77777777" w:rsidR="009B11A3" w:rsidRPr="009B11A3" w:rsidRDefault="009B11A3" w:rsidP="00394B93">
            <w:pPr>
              <w:jc w:val="both"/>
              <w:rPr>
                <w:rFonts w:eastAsiaTheme="minorEastAsia"/>
                <w:sz w:val="18"/>
                <w:szCs w:val="18"/>
              </w:rPr>
            </w:pPr>
            <w:r w:rsidRPr="009B11A3">
              <w:rPr>
                <w:rFonts w:eastAsiaTheme="minorEastAsia"/>
                <w:sz w:val="18"/>
                <w:szCs w:val="18"/>
              </w:rPr>
              <w:t>LRE</w:t>
            </w:r>
          </w:p>
        </w:tc>
        <w:tc>
          <w:tcPr>
            <w:tcW w:w="1260" w:type="dxa"/>
          </w:tcPr>
          <w:p w14:paraId="439AA2C2" w14:textId="77777777" w:rsidR="009B11A3" w:rsidRPr="009B11A3" w:rsidRDefault="009B11A3" w:rsidP="00394B93">
            <w:pPr>
              <w:jc w:val="both"/>
              <w:rPr>
                <w:rFonts w:eastAsiaTheme="minorEastAsia"/>
                <w:sz w:val="18"/>
                <w:szCs w:val="18"/>
              </w:rPr>
            </w:pPr>
            <w:r w:rsidRPr="009B11A3">
              <w:rPr>
                <w:rFonts w:eastAsiaTheme="minorEastAsia"/>
                <w:sz w:val="18"/>
                <w:szCs w:val="18"/>
              </w:rPr>
              <w:t>98.28%</w:t>
            </w:r>
          </w:p>
        </w:tc>
        <w:tc>
          <w:tcPr>
            <w:tcW w:w="1350" w:type="dxa"/>
          </w:tcPr>
          <w:p w14:paraId="1E62CB90" w14:textId="77777777" w:rsidR="009B11A3" w:rsidRPr="009B11A3" w:rsidRDefault="009B11A3" w:rsidP="00394B93">
            <w:pPr>
              <w:jc w:val="both"/>
              <w:rPr>
                <w:rFonts w:eastAsiaTheme="minorEastAsia"/>
                <w:sz w:val="18"/>
                <w:szCs w:val="18"/>
              </w:rPr>
            </w:pPr>
            <w:r w:rsidRPr="009B11A3">
              <w:rPr>
                <w:rFonts w:eastAsiaTheme="minorEastAsia"/>
                <w:sz w:val="18"/>
                <w:szCs w:val="18"/>
              </w:rPr>
              <w:t>98.74%</w:t>
            </w:r>
          </w:p>
        </w:tc>
        <w:tc>
          <w:tcPr>
            <w:tcW w:w="1279" w:type="dxa"/>
          </w:tcPr>
          <w:p w14:paraId="4F281A0B" w14:textId="77777777" w:rsidR="009B11A3" w:rsidRPr="009B11A3" w:rsidRDefault="009B11A3" w:rsidP="00394B93">
            <w:pPr>
              <w:jc w:val="both"/>
              <w:rPr>
                <w:rFonts w:eastAsiaTheme="minorEastAsia"/>
                <w:sz w:val="18"/>
                <w:szCs w:val="18"/>
              </w:rPr>
            </w:pPr>
            <w:r w:rsidRPr="009B11A3">
              <w:rPr>
                <w:rFonts w:eastAsiaTheme="minorEastAsia"/>
                <w:sz w:val="18"/>
                <w:szCs w:val="18"/>
              </w:rPr>
              <w:t>98.84%</w:t>
            </w:r>
          </w:p>
        </w:tc>
        <w:tc>
          <w:tcPr>
            <w:tcW w:w="1368" w:type="dxa"/>
          </w:tcPr>
          <w:p w14:paraId="507C03D1" w14:textId="77777777" w:rsidR="009B11A3" w:rsidRPr="009B11A3" w:rsidRDefault="009B11A3" w:rsidP="00394B93">
            <w:pPr>
              <w:jc w:val="both"/>
              <w:rPr>
                <w:rFonts w:eastAsiaTheme="minorEastAsia"/>
                <w:sz w:val="18"/>
                <w:szCs w:val="18"/>
              </w:rPr>
            </w:pPr>
            <w:r w:rsidRPr="009B11A3">
              <w:rPr>
                <w:rFonts w:eastAsiaTheme="minorEastAsia"/>
                <w:sz w:val="18"/>
                <w:szCs w:val="18"/>
              </w:rPr>
              <w:t>98.85%</w:t>
            </w:r>
          </w:p>
        </w:tc>
        <w:tc>
          <w:tcPr>
            <w:tcW w:w="1368" w:type="dxa"/>
          </w:tcPr>
          <w:p w14:paraId="40AB5160" w14:textId="77777777" w:rsidR="009B11A3" w:rsidRPr="009B11A3" w:rsidRDefault="009B11A3" w:rsidP="00394B93">
            <w:pPr>
              <w:jc w:val="both"/>
              <w:rPr>
                <w:rFonts w:eastAsiaTheme="minorEastAsia"/>
                <w:sz w:val="18"/>
                <w:szCs w:val="18"/>
              </w:rPr>
            </w:pPr>
            <w:r w:rsidRPr="009B11A3">
              <w:rPr>
                <w:rFonts w:eastAsiaTheme="minorEastAsia"/>
                <w:sz w:val="18"/>
                <w:szCs w:val="18"/>
              </w:rPr>
              <w:t>98.72%</w:t>
            </w:r>
          </w:p>
        </w:tc>
      </w:tr>
    </w:tbl>
    <w:p w14:paraId="30755572" w14:textId="77777777" w:rsidR="009B11A3" w:rsidRDefault="009B11A3" w:rsidP="00394B93">
      <w:pPr>
        <w:jc w:val="both"/>
        <w:rPr>
          <w:rFonts w:eastAsiaTheme="minorEastAsia"/>
        </w:rPr>
      </w:pPr>
    </w:p>
    <w:p w14:paraId="205BC0F8" w14:textId="77777777" w:rsidR="00971ADD" w:rsidRDefault="00971ADD" w:rsidP="00394B93">
      <w:pPr>
        <w:jc w:val="both"/>
        <w:rPr>
          <w:rFonts w:eastAsiaTheme="minorEastAsia"/>
        </w:rPr>
      </w:pPr>
      <w:r>
        <w:rPr>
          <w:rFonts w:eastAsiaTheme="minorEastAsia"/>
        </w:rPr>
        <w:t xml:space="preserve">It can be seen in table 6 that using texture descriptors along with a pre-processed intensity image for breast tumor segmentation in the ultrasound image shown in figure 1a) can upgrade the results considerably. Although the sensitivity and NPV are diminished using the texture descriptors, the difference is insignificant (1% and .3% respectively) comparing it with the increase in accuracy, specificity and PPV values (16%, 24% and 34% respectively) using the LRE of the run-length matrix as texture descriptor. </w:t>
      </w:r>
    </w:p>
    <w:p w14:paraId="7B06B9AA" w14:textId="77777777" w:rsidR="00293AE4" w:rsidRDefault="00293AE4" w:rsidP="00293AE4">
      <w:pPr>
        <w:spacing w:after="0"/>
        <w:jc w:val="center"/>
        <w:rPr>
          <w:rFonts w:eastAsiaTheme="minorEastAsia"/>
          <w:sz w:val="18"/>
          <w:szCs w:val="18"/>
        </w:rPr>
      </w:pPr>
      <w:r>
        <w:rPr>
          <w:rFonts w:eastAsiaTheme="minorEastAsia"/>
          <w:noProof/>
        </w:rPr>
        <w:lastRenderedPageBreak/>
        <w:drawing>
          <wp:inline distT="0" distB="0" distL="0" distR="0" wp14:anchorId="27559C45" wp14:editId="1A58D591">
            <wp:extent cx="5943600" cy="3820795"/>
            <wp:effectExtent l="0" t="0" r="0" b="825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orSegmentation.bmp"/>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4C0DAB37" w14:textId="77777777" w:rsidR="00293AE4" w:rsidRDefault="00293AE4" w:rsidP="00293AE4">
      <w:pPr>
        <w:spacing w:after="0"/>
        <w:jc w:val="center"/>
        <w:rPr>
          <w:rFonts w:eastAsiaTheme="minorEastAsia"/>
          <w:sz w:val="18"/>
          <w:szCs w:val="18"/>
        </w:rPr>
      </w:pPr>
      <w:r>
        <w:rPr>
          <w:rFonts w:eastAsiaTheme="minorEastAsia"/>
          <w:sz w:val="18"/>
          <w:szCs w:val="18"/>
        </w:rPr>
        <w:t>Figure 3. Segmentation of a breast tumor</w:t>
      </w:r>
      <w:r w:rsidR="009B11A3">
        <w:rPr>
          <w:rFonts w:eastAsiaTheme="minorEastAsia"/>
          <w:sz w:val="18"/>
          <w:szCs w:val="18"/>
        </w:rPr>
        <w:t xml:space="preserve"> using a) o</w:t>
      </w:r>
      <w:r>
        <w:rPr>
          <w:rFonts w:eastAsiaTheme="minorEastAsia"/>
          <w:sz w:val="18"/>
          <w:szCs w:val="18"/>
        </w:rPr>
        <w:t>riginal intensities, b</w:t>
      </w:r>
      <w:r w:rsidRPr="00B963A3">
        <w:rPr>
          <w:rFonts w:eastAsiaTheme="minorEastAsia"/>
          <w:sz w:val="18"/>
          <w:szCs w:val="18"/>
          <w:highlight w:val="yellow"/>
          <w:rPrChange w:id="96" w:author="FERNANDO ARAMBULA" w:date="2015-06-04T23:34:00Z">
            <w:rPr>
              <w:rFonts w:eastAsiaTheme="minorEastAsia"/>
              <w:sz w:val="18"/>
              <w:szCs w:val="18"/>
            </w:rPr>
          </w:rPrChange>
        </w:rPr>
        <w:t>) pre-processed intensity image</w:t>
      </w:r>
      <w:r w:rsidR="009B11A3">
        <w:rPr>
          <w:rFonts w:eastAsiaTheme="minorEastAsia"/>
          <w:sz w:val="18"/>
          <w:szCs w:val="18"/>
        </w:rPr>
        <w:t xml:space="preserve"> c) mean of the histogram, c) homogeneity of the co-occurrence matrix, and d) LRE of the run-length matrix.</w:t>
      </w:r>
    </w:p>
    <w:p w14:paraId="436E2B95" w14:textId="77777777" w:rsidR="009B11A3" w:rsidRPr="00293AE4" w:rsidRDefault="009B11A3" w:rsidP="00293AE4">
      <w:pPr>
        <w:spacing w:after="0"/>
        <w:jc w:val="center"/>
        <w:rPr>
          <w:rFonts w:eastAsiaTheme="minorEastAsia"/>
          <w:sz w:val="18"/>
          <w:szCs w:val="18"/>
        </w:rPr>
      </w:pPr>
    </w:p>
    <w:p w14:paraId="748ABB5B" w14:textId="77777777" w:rsidR="007E677C" w:rsidRDefault="007E677C" w:rsidP="00394B93">
      <w:pPr>
        <w:jc w:val="both"/>
        <w:rPr>
          <w:rFonts w:eastAsiaTheme="minorEastAsia"/>
          <w:b/>
        </w:rPr>
      </w:pPr>
      <w:r>
        <w:rPr>
          <w:rFonts w:eastAsiaTheme="minorEastAsia"/>
          <w:b/>
        </w:rPr>
        <w:t>Discussion and Conclusion</w:t>
      </w:r>
    </w:p>
    <w:p w14:paraId="09429629" w14:textId="77777777" w:rsidR="00622C0C" w:rsidRDefault="007E677C" w:rsidP="00394B93">
      <w:pPr>
        <w:jc w:val="both"/>
        <w:rPr>
          <w:rFonts w:eastAsiaTheme="minorEastAsia"/>
        </w:rPr>
      </w:pPr>
      <w:r>
        <w:rPr>
          <w:rFonts w:eastAsiaTheme="minorEastAsia"/>
        </w:rPr>
        <w:t xml:space="preserve">Texture descriptors have been widely used in breast ultrasound images for tumor segmentation, since they help to differentiate structures with similar gray-level intensities as tumors, like acoustic shadows </w:t>
      </w:r>
      <w:r>
        <w:rPr>
          <w:rFonts w:eastAsiaTheme="minorEastAsia"/>
        </w:rPr>
        <w:fldChar w:fldCharType="begin" w:fldLock="1"/>
      </w:r>
      <w:r w:rsidR="005B763D">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Pr>
          <w:rFonts w:eastAsiaTheme="minorEastAsia"/>
        </w:rPr>
        <w:fldChar w:fldCharType="separate"/>
      </w:r>
      <w:r w:rsidRPr="007E677C">
        <w:rPr>
          <w:rFonts w:eastAsiaTheme="minorEastAsia"/>
          <w:noProof/>
        </w:rPr>
        <w:t>(Madabhushi &amp; Metaxas, 2003)</w:t>
      </w:r>
      <w:r>
        <w:rPr>
          <w:rFonts w:eastAsiaTheme="minorEastAsia"/>
        </w:rPr>
        <w:fldChar w:fldCharType="end"/>
      </w:r>
      <w:r>
        <w:rPr>
          <w:rFonts w:eastAsiaTheme="minorEastAsia"/>
        </w:rPr>
        <w:t xml:space="preserve">. Here we evaluate different texture descriptors in order to find out which one </w:t>
      </w:r>
      <w:r w:rsidR="00331F5D">
        <w:rPr>
          <w:rFonts w:eastAsiaTheme="minorEastAsia"/>
        </w:rPr>
        <w:t>is</w:t>
      </w:r>
      <w:r w:rsidR="00B97C05">
        <w:rPr>
          <w:rFonts w:eastAsiaTheme="minorEastAsia"/>
        </w:rPr>
        <w:t xml:space="preserve"> </w:t>
      </w:r>
      <w:r w:rsidR="00331F5D">
        <w:rPr>
          <w:rFonts w:eastAsiaTheme="minorEastAsia"/>
        </w:rPr>
        <w:t xml:space="preserve">the </w:t>
      </w:r>
      <w:r w:rsidR="00331F5D" w:rsidRPr="00F07BAA">
        <w:rPr>
          <w:rFonts w:eastAsiaTheme="minorEastAsia"/>
          <w:highlight w:val="yellow"/>
          <w:rPrChange w:id="97" w:author="FERNANDO ARAMBULA" w:date="2015-06-04T14:34:00Z">
            <w:rPr>
              <w:rFonts w:eastAsiaTheme="minorEastAsia"/>
            </w:rPr>
          </w:rPrChange>
        </w:rPr>
        <w:t xml:space="preserve">most effective to enhance </w:t>
      </w:r>
      <w:r w:rsidR="00B97C05" w:rsidRPr="00F07BAA">
        <w:rPr>
          <w:rFonts w:eastAsiaTheme="minorEastAsia"/>
          <w:highlight w:val="yellow"/>
          <w:rPrChange w:id="98" w:author="FERNANDO ARAMBULA" w:date="2015-06-04T14:34:00Z">
            <w:rPr>
              <w:rFonts w:eastAsiaTheme="minorEastAsia"/>
            </w:rPr>
          </w:rPrChange>
        </w:rPr>
        <w:t xml:space="preserve">the contrast of the image and which one </w:t>
      </w:r>
      <w:r w:rsidRPr="00F07BAA">
        <w:rPr>
          <w:rFonts w:eastAsiaTheme="minorEastAsia"/>
          <w:highlight w:val="yellow"/>
          <w:rPrChange w:id="99" w:author="FERNANDO ARAMBULA" w:date="2015-06-04T14:34:00Z">
            <w:rPr>
              <w:rFonts w:eastAsiaTheme="minorEastAsia"/>
            </w:rPr>
          </w:rPrChange>
        </w:rPr>
        <w:t>leads to better segmentation results.</w:t>
      </w:r>
      <w:r>
        <w:rPr>
          <w:rFonts w:eastAsiaTheme="minorEastAsia"/>
        </w:rPr>
        <w:t xml:space="preserve"> </w:t>
      </w:r>
    </w:p>
    <w:p w14:paraId="5A875F5C" w14:textId="77777777" w:rsidR="003605C0" w:rsidRDefault="00EB2A26" w:rsidP="00394B93">
      <w:pPr>
        <w:jc w:val="both"/>
        <w:rPr>
          <w:rFonts w:eastAsiaTheme="minorEastAsia"/>
        </w:rPr>
      </w:pPr>
      <w:r>
        <w:rPr>
          <w:rFonts w:eastAsiaTheme="minorEastAsia"/>
        </w:rPr>
        <w:t xml:space="preserve">Image quality is a key aspect to consider </w:t>
      </w:r>
      <w:r w:rsidR="00F422BE">
        <w:rPr>
          <w:rFonts w:eastAsiaTheme="minorEastAsia"/>
        </w:rPr>
        <w:t xml:space="preserve">in ultrasound images since they are affected by many types of artifacts, making it hard for an observer to interpret the images and obtain quantitative and qualitative information from them </w:t>
      </w:r>
      <w:r w:rsidR="00F422BE">
        <w:rPr>
          <w:rFonts w:eastAsiaTheme="minorEastAsia"/>
        </w:rPr>
        <w:fldChar w:fldCharType="begin" w:fldLock="1"/>
      </w:r>
      <w:r w:rsidR="00867FF4">
        <w:rPr>
          <w:rFonts w:eastAsiaTheme="minorEastAsia"/>
        </w:rPr>
        <w:instrText>ADDIN CSL_CITATION { "citationItems" : [ { "id" : "ITEM-1", "itemData" : { "DOI" : "10.1016/j.bspc.2012.02.002", "ISSN" : "17468094", "abstract" : "Medical ultrasound imaging uses pulsed acoustic waves that are transmitted and received by a hand-held transducer. This is a mature technology that it is widely used around the world. Among its advantages are that it is cost-effective, flexible, and does not require ionizing radiation. However, the image quality is affected by degradation of ultrasound signals when propagating through biological tissues. Many efforts have been done in the last three decades to improve the quality of the images. This paper reviews some of the most important methods for ultrasound enhancement. We classified these techniques into two groups: preprocessing and post-processing, analyzed their benefits and limitations, and presented our beliefs about where ultrasound research could be directed to, in order to improve its effectiveness and broaden its applications.", "author" : [ { "dropping-particle" : "", "family" : "Contreras Ortiz", "given" : "Sonia H.", "non-dropping-particle" : "", "parse-names" : false, "suffix" : "" }, { "dropping-particle" : "", "family" : "Chiu", "given" : "Tsuicheng", "non-dropping-particle" : "", "parse-names" : false, "suffix" : "" }, { "dropping-particle" : "", "family" : "Fox", "given" : "Martin D.", "non-dropping-particle" : "", "parse-names" : false, "suffix" : "" } ], "container-title" : "Biomedical Signal Processing and Control", "id" : "ITEM-1", "issue" : "5", "issued" : { "date-parts" : [ [ "2012", "9" ] ] }, "page" : "419-428", "title" : "Ultrasound image enhancement: A review", "type" : "article-journal", "volume" : "7" }, "uris" : [ "http://www.mendeley.com/documents/?uuid=8b4dc818-e3d6-49ee-b8bc-d10a9143e132" ] } ], "mendeley" : { "formattedCitation" : "(Contreras Ortiz, Chiu, &amp; Fox, 2012)", "plainTextFormattedCitation" : "(Contreras Ortiz, Chiu, &amp; Fox, 2012)", "previouslyFormattedCitation" : "(Contreras Ortiz, Chiu, &amp; Fox, 2012)" }, "properties" : { "noteIndex" : 0 }, "schema" : "https://github.com/citation-style-language/schema/raw/master/csl-citation.json" }</w:instrText>
      </w:r>
      <w:r w:rsidR="00F422BE">
        <w:rPr>
          <w:rFonts w:eastAsiaTheme="minorEastAsia"/>
        </w:rPr>
        <w:fldChar w:fldCharType="separate"/>
      </w:r>
      <w:r w:rsidR="00F422BE" w:rsidRPr="00F422BE">
        <w:rPr>
          <w:rFonts w:eastAsiaTheme="minorEastAsia"/>
          <w:noProof/>
        </w:rPr>
        <w:t>(Contreras Ortiz, Chiu, &amp; Fox, 2012)</w:t>
      </w:r>
      <w:r w:rsidR="00F422BE">
        <w:rPr>
          <w:rFonts w:eastAsiaTheme="minorEastAsia"/>
        </w:rPr>
        <w:fldChar w:fldCharType="end"/>
      </w:r>
      <w:r w:rsidR="00F422BE">
        <w:rPr>
          <w:rFonts w:eastAsiaTheme="minorEastAsia"/>
        </w:rPr>
        <w:t xml:space="preserve">. Because of </w:t>
      </w:r>
      <w:r w:rsidR="00867FF4">
        <w:rPr>
          <w:rFonts w:eastAsiaTheme="minorEastAsia"/>
        </w:rPr>
        <w:t xml:space="preserve">the noisy nature of the ultrasound images and the low contrast between breast cancer and surrounding tissue, it is difficult to provide an accurate and effective diagnosis </w:t>
      </w:r>
      <w:r w:rsidR="00867FF4">
        <w:rPr>
          <w:rFonts w:eastAsiaTheme="minorEastAsia"/>
        </w:rPr>
        <w:fldChar w:fldCharType="begin" w:fldLock="1"/>
      </w:r>
      <w:r w:rsidR="00C06579">
        <w:rPr>
          <w:rFonts w:eastAsiaTheme="minorEastAsia"/>
        </w:rPr>
        <w:instrText>ADDIN CSL_CITATION { "citationItems" : [ { "id" : "ITEM-1", "itemData" : { "DOI" : "10.1016/j.ultrasmedbio.2005.10.007", "ISSN" : "0301-5629", "PMID" : "16464669", "abstract" : "Breast cancer is still a serious disease in the world. Early detection is very essential for breast cancer prevention and diagnosis. Breast ultrasound (US) imaging has been proven to be a valuable adjunct to mammography in the detection and classification of breast lesions. Because of the fuzzy and noisy nature of the US images and the low contrast between the breast cancer and tissue, it is difficult to provide an accurate and effective diagnosis. This paper presents a novel algorithm based on fuzzy logic that uses both the global and local information and has the ability to enhance the fine details of the US images while avoiding noise amplification and overenhancement. We normalize the images and then fuzzify the normalized images based on the maximum entropy principle. Edge and textural information are extracted to describe the lesion features and the scattering phenomenon of US images and the contrast ratio measuring the degree of enhancement is computed and modified. The defuzzification process is used to obtain the enhanced US images. To demonstrate the performance of the proposed approach, the algorithm was tested on 86 breast US images. Experimental results confirm that the proposed method can effectively enhance the details of the breast lesions without overenhancement or underenhancement.", "author" : [ { "dropping-particle" : "", "family" : "Guo", "given" : "Yanhui", "non-dropping-particle" : "", "parse-names" : false, "suffix" : "" }, { "dropping-particle" : "", "family" : "Cheng", "given" : "H D", "non-dropping-particle" : "", "parse-names" : false, "suffix" : "" }, { "dropping-particle" : "", "family" : "Huang", "given" : "Jianhua", "non-dropping-particle" : "", "parse-names" : false, "suffix" : "" }, { "dropping-particle" : "", "family" : "Tian", "given" : "Jiawei", "non-dropping-particle" : "", "parse-names" : false, "suffix" : "" }, { "dropping-particle" : "", "family" : "Zhao", "given" : "Wei", "non-dropping-particle" : "", "parse-names" : false, "suffix" : "" }, { "dropping-particle" : "", "family" : "Sun", "given" : "Litao", "non-dropping-particle" : "", "parse-names" : false, "suffix" : "" }, { "dropping-particle" : "", "family" : "Su", "given" : "Yanxin", "non-dropping-particle" : "", "parse-names" : false, "suffix" : "" } ], "container-title" : "Ultrasound in medicine &amp; biology", "id" : "ITEM-1", "issue" : "2", "issued" : { "date-parts" : [ [ "2006", "3" ] ] }, "page" : "237-47", "title" : "Breast ultrasound image enhancement using fuzzy logic.", "type" : "article-journal", "volume" : "32" }, "uris" : [ "http://www.mendeley.com/documents/?uuid=0a178bcd-5b24-4268-bf5f-f8fd891a9eef" ] } ], "mendeley" : { "formattedCitation" : "(Guo et al., 2006)", "plainTextFormattedCitation" : "(Guo et al., 2006)", "previouslyFormattedCitation" : "(Guo et al., 2006)" }, "properties" : { "noteIndex" : 0 }, "schema" : "https://github.com/citation-style-language/schema/raw/master/csl-citation.json" }</w:instrText>
      </w:r>
      <w:r w:rsidR="00867FF4">
        <w:rPr>
          <w:rFonts w:eastAsiaTheme="minorEastAsia"/>
        </w:rPr>
        <w:fldChar w:fldCharType="separate"/>
      </w:r>
      <w:r w:rsidR="00867FF4" w:rsidRPr="00867FF4">
        <w:rPr>
          <w:rFonts w:eastAsiaTheme="minorEastAsia"/>
          <w:noProof/>
        </w:rPr>
        <w:t>(Guo et al., 2006)</w:t>
      </w:r>
      <w:r w:rsidR="00867FF4">
        <w:rPr>
          <w:rFonts w:eastAsiaTheme="minorEastAsia"/>
        </w:rPr>
        <w:fldChar w:fldCharType="end"/>
      </w:r>
      <w:r w:rsidR="00867FF4">
        <w:rPr>
          <w:rFonts w:eastAsiaTheme="minorEastAsia"/>
        </w:rPr>
        <w:t xml:space="preserve">. </w:t>
      </w:r>
      <w:r w:rsidR="00622C0C">
        <w:rPr>
          <w:rFonts w:eastAsiaTheme="minorEastAsia"/>
        </w:rPr>
        <w:t>The ability of different texture descriptors to enhance the contrast between the tumor region and healthy tissue was evaluated with five indexes (DM, INT, SNR, CNR and EPI)</w:t>
      </w:r>
      <w:r w:rsidR="00EB1150">
        <w:rPr>
          <w:rFonts w:eastAsiaTheme="minorEastAsia"/>
        </w:rPr>
        <w:t xml:space="preserve">. </w:t>
      </w:r>
      <w:r>
        <w:rPr>
          <w:rFonts w:eastAsiaTheme="minorEastAsia"/>
        </w:rPr>
        <w:t xml:space="preserve">It was shown </w:t>
      </w:r>
      <w:r w:rsidR="00667932">
        <w:rPr>
          <w:rFonts w:eastAsiaTheme="minorEastAsia"/>
        </w:rPr>
        <w:t xml:space="preserve">in the results that </w:t>
      </w:r>
      <w:r w:rsidR="00F139BE">
        <w:rPr>
          <w:rFonts w:eastAsiaTheme="minorEastAsia"/>
        </w:rPr>
        <w:t xml:space="preserve">some of the texture descriptors listed in table 1 are able to increase one or more of the used contrast indexes, and that SRE of the run-length matrix was able to increase all the indexes but </w:t>
      </w:r>
      <w:r w:rsidR="00F139BE" w:rsidRPr="00F07BAA">
        <w:rPr>
          <w:rFonts w:eastAsiaTheme="minorEastAsia"/>
          <w:highlight w:val="yellow"/>
          <w:rPrChange w:id="100" w:author="FERNANDO ARAMBULA" w:date="2015-06-04T14:35:00Z">
            <w:rPr>
              <w:rFonts w:eastAsiaTheme="minorEastAsia"/>
            </w:rPr>
          </w:rPrChange>
        </w:rPr>
        <w:t>not the EPI;</w:t>
      </w:r>
      <w:r w:rsidR="00F139BE">
        <w:rPr>
          <w:rFonts w:eastAsiaTheme="minorEastAsia"/>
        </w:rPr>
        <w:t xml:space="preserve"> in fact none of the used texture descriptors, except for the difference of the histogram proposed in </w:t>
      </w:r>
      <w:r w:rsidR="00F139BE">
        <w:rPr>
          <w:rFonts w:eastAsiaTheme="minorEastAsia"/>
        </w:rPr>
        <w:fldChar w:fldCharType="begin" w:fldLock="1"/>
      </w:r>
      <w:r w:rsidR="002936C4">
        <w:rPr>
          <w:rFonts w:eastAsiaTheme="minorEastAsia"/>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"(Madabhushi &amp; Metaxas, 2003)", "plainTextFormattedCitation" : "(Madabhushi &amp; Metaxas, 2003)", "previouslyFormattedCitation" : "(Madabhushi &amp; Metaxas, 2003)" }, "properties" : { "noteIndex" : 0 }, "schema" : "https://github.com/citation-style-language/schema/raw/master/csl-citation.json" }</w:instrText>
      </w:r>
      <w:r w:rsidR="00F139BE">
        <w:rPr>
          <w:rFonts w:eastAsiaTheme="minorEastAsia"/>
        </w:rPr>
        <w:fldChar w:fldCharType="separate"/>
      </w:r>
      <w:r w:rsidR="00F139BE" w:rsidRPr="00F139BE">
        <w:rPr>
          <w:rFonts w:eastAsiaTheme="minorEastAsia"/>
          <w:noProof/>
        </w:rPr>
        <w:t>(Madabhushi &amp; Metaxas, 2003)</w:t>
      </w:r>
      <w:r w:rsidR="00F139BE">
        <w:rPr>
          <w:rFonts w:eastAsiaTheme="minorEastAsia"/>
        </w:rPr>
        <w:fldChar w:fldCharType="end"/>
      </w:r>
      <w:r w:rsidR="00F139BE">
        <w:rPr>
          <w:rFonts w:eastAsiaTheme="minorEastAsia"/>
        </w:rPr>
        <w:t xml:space="preserve">, was able to preserve edges; this may be a drawback when dealing with boundary detection. It was also shown that the co-occurrence based texture descriptors proposed by </w:t>
      </w:r>
      <w:proofErr w:type="spellStart"/>
      <w:r w:rsidR="00F139BE">
        <w:rPr>
          <w:rFonts w:eastAsiaTheme="minorEastAsia"/>
        </w:rPr>
        <w:t>Haralick</w:t>
      </w:r>
      <w:proofErr w:type="spellEnd"/>
      <w:r w:rsidR="00F139BE">
        <w:rPr>
          <w:rFonts w:eastAsiaTheme="minorEastAsia"/>
        </w:rPr>
        <w:t xml:space="preserve"> </w:t>
      </w:r>
      <w:r w:rsidR="00F139BE">
        <w:rPr>
          <w:rFonts w:eastAsiaTheme="minorEastAsia"/>
          <w:i/>
        </w:rPr>
        <w:t>et al.</w:t>
      </w:r>
      <w:r w:rsidR="00F139BE">
        <w:rPr>
          <w:rFonts w:eastAsiaTheme="minorEastAsia"/>
        </w:rPr>
        <w:t xml:space="preserve"> in </w:t>
      </w:r>
      <w:r w:rsidR="00F139BE">
        <w:rPr>
          <w:rFonts w:eastAsiaTheme="minorEastAsia"/>
        </w:rPr>
        <w:fldChar w:fldCharType="begin" w:fldLock="1"/>
      </w:r>
      <w:r w:rsidR="00F139BE">
        <w:rPr>
          <w:rFonts w:eastAsiaTheme="minorEastAsia"/>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"(Haralick, 1979)", "plainTextFormattedCitation" : "(Haralick, 1979)", "previouslyFormattedCitation" : "(Haralick, 1979)" }, "properties" : { "noteIndex" : 0 }, "schema" : "https://github.com/citation-style-language/schema/raw/master/csl-citation.json" }</w:instrText>
      </w:r>
      <w:r w:rsidR="00F139BE">
        <w:rPr>
          <w:rFonts w:eastAsiaTheme="minorEastAsia"/>
        </w:rPr>
        <w:fldChar w:fldCharType="separate"/>
      </w:r>
      <w:r w:rsidR="00F139BE" w:rsidRPr="00F139BE">
        <w:rPr>
          <w:rFonts w:eastAsiaTheme="minorEastAsia"/>
          <w:noProof/>
        </w:rPr>
        <w:t>(Haralick, 1979)</w:t>
      </w:r>
      <w:r w:rsidR="00F139BE">
        <w:rPr>
          <w:rFonts w:eastAsiaTheme="minorEastAsia"/>
        </w:rPr>
        <w:fldChar w:fldCharType="end"/>
      </w:r>
      <w:r w:rsidR="00F139BE">
        <w:rPr>
          <w:rFonts w:eastAsiaTheme="minorEastAsia"/>
        </w:rPr>
        <w:t xml:space="preserve"> are no good </w:t>
      </w:r>
      <w:r w:rsidR="00F139BE">
        <w:rPr>
          <w:rFonts w:eastAsiaTheme="minorEastAsia"/>
        </w:rPr>
        <w:lastRenderedPageBreak/>
        <w:t>for image enhancement since none of them was able to increase the value of the contrast indexes, except for the SNR but this may not lead to a better visualization of the tumor region.</w:t>
      </w:r>
      <w:r w:rsidR="0043012B">
        <w:rPr>
          <w:rFonts w:eastAsiaTheme="minorEastAsia"/>
        </w:rPr>
        <w:t xml:space="preserve"> The mean of the histogram also show</w:t>
      </w:r>
      <w:r w:rsidR="005469A7">
        <w:rPr>
          <w:rFonts w:eastAsiaTheme="minorEastAsia"/>
        </w:rPr>
        <w:t>ed</w:t>
      </w:r>
      <w:r w:rsidR="0043012B">
        <w:rPr>
          <w:rFonts w:eastAsiaTheme="minorEastAsia"/>
        </w:rPr>
        <w:t xml:space="preserve"> good results enhancing the contrast of the image, enhancing almost all of the contrast indexes except for the SNR and EPI</w:t>
      </w:r>
      <w:r w:rsidR="002936C4">
        <w:rPr>
          <w:rFonts w:eastAsiaTheme="minorEastAsia"/>
        </w:rPr>
        <w:t xml:space="preserve">; this texture descriptor may be used instead of the SRE of the run-length matrix for image </w:t>
      </w:r>
      <w:r w:rsidR="002936C4" w:rsidRPr="00A050A9">
        <w:rPr>
          <w:rFonts w:eastAsiaTheme="minorEastAsia"/>
          <w:highlight w:val="yellow"/>
          <w:rPrChange w:id="101" w:author="FERNANDO ARAMBULA" w:date="2015-06-04T14:36:00Z">
            <w:rPr>
              <w:rFonts w:eastAsiaTheme="minorEastAsia"/>
            </w:rPr>
          </w:rPrChange>
        </w:rPr>
        <w:t>enhancement when time is an important factor</w:t>
      </w:r>
      <w:r w:rsidR="002936C4">
        <w:rPr>
          <w:rFonts w:eastAsiaTheme="minorEastAsia"/>
        </w:rPr>
        <w:t xml:space="preserve"> since first order texture descriptors have lower computational cost than higher order descriptors </w:t>
      </w:r>
      <w:r w:rsidR="002936C4">
        <w:rPr>
          <w:rFonts w:eastAsiaTheme="minorEastAsia"/>
        </w:rPr>
        <w:fldChar w:fldCharType="begin" w:fldLock="1"/>
      </w:r>
      <w:r w:rsidR="004807FA">
        <w:rPr>
          <w:rFonts w:eastAsiaTheme="minorEastAsia"/>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"(Piliouras et al., 2004)", "plainTextFormattedCitation" : "(Piliouras et al., 2004)", "previouslyFormattedCitation" : "(Piliouras et al., 2004)" }, "properties" : { "noteIndex" : 0 }, "schema" : "https://github.com/citation-style-language/schema/raw/master/csl-citation.json" }</w:instrText>
      </w:r>
      <w:r w:rsidR="002936C4">
        <w:rPr>
          <w:rFonts w:eastAsiaTheme="minorEastAsia"/>
        </w:rPr>
        <w:fldChar w:fldCharType="separate"/>
      </w:r>
      <w:r w:rsidR="002936C4" w:rsidRPr="002936C4">
        <w:rPr>
          <w:rFonts w:eastAsiaTheme="minorEastAsia"/>
          <w:noProof/>
        </w:rPr>
        <w:t>(Piliouras et al., 2004)</w:t>
      </w:r>
      <w:r w:rsidR="002936C4">
        <w:rPr>
          <w:rFonts w:eastAsiaTheme="minorEastAsia"/>
        </w:rPr>
        <w:fldChar w:fldCharType="end"/>
      </w:r>
      <w:r w:rsidR="002936C4">
        <w:rPr>
          <w:rFonts w:eastAsiaTheme="minorEastAsia"/>
        </w:rPr>
        <w:t xml:space="preserve">. The </w:t>
      </w:r>
      <w:r w:rsidR="005469A7">
        <w:rPr>
          <w:rFonts w:eastAsiaTheme="minorEastAsia"/>
        </w:rPr>
        <w:t xml:space="preserve">proposed </w:t>
      </w:r>
      <w:r w:rsidR="002936C4">
        <w:rPr>
          <w:rFonts w:eastAsiaTheme="minorEastAsia"/>
        </w:rPr>
        <w:t xml:space="preserve">pre-processing intensity </w:t>
      </w:r>
      <w:r w:rsidR="005469A7">
        <w:rPr>
          <w:rFonts w:eastAsiaTheme="minorEastAsia"/>
        </w:rPr>
        <w:t xml:space="preserve">step, using histogram equalization and Gaussian anisotropic filtering, showed similar results to the mean of the histogram, but this pre-processing step was able to preserve the edges of the tumor, meaning that it is a good alternative for breast tumor contrast enhancement in ultrasound images. </w:t>
      </w:r>
      <w:r w:rsidR="002936C4">
        <w:rPr>
          <w:rFonts w:eastAsiaTheme="minorEastAsia"/>
        </w:rPr>
        <w:t xml:space="preserve">  </w:t>
      </w:r>
      <w:r w:rsidR="0043012B">
        <w:rPr>
          <w:rFonts w:eastAsiaTheme="minorEastAsia"/>
        </w:rPr>
        <w:t xml:space="preserve"> </w:t>
      </w:r>
      <w:r w:rsidR="00F139BE">
        <w:rPr>
          <w:rFonts w:eastAsiaTheme="minorEastAsia"/>
        </w:rPr>
        <w:t xml:space="preserve"> </w:t>
      </w:r>
    </w:p>
    <w:p w14:paraId="16623CAB" w14:textId="77777777" w:rsidR="004C0E4C" w:rsidRDefault="007E677C" w:rsidP="00185554">
      <w:pPr>
        <w:jc w:val="both"/>
        <w:rPr>
          <w:rFonts w:eastAsiaTheme="minorEastAsia"/>
        </w:rPr>
      </w:pPr>
      <w:r>
        <w:rPr>
          <w:rFonts w:eastAsiaTheme="minorEastAsia"/>
        </w:rPr>
        <w:t xml:space="preserve">The results show that although not all of the used texture descriptors enhance the contrast between the tumor region and the healthy tissue, almost all of them </w:t>
      </w:r>
      <w:r w:rsidR="00C75B25">
        <w:rPr>
          <w:rFonts w:eastAsiaTheme="minorEastAsia"/>
        </w:rPr>
        <w:t xml:space="preserve">enhance the segmentation results </w:t>
      </w:r>
      <w:r w:rsidR="00F57CF5">
        <w:rPr>
          <w:rFonts w:eastAsiaTheme="minorEastAsia"/>
        </w:rPr>
        <w:t>of</w:t>
      </w:r>
      <w:r w:rsidR="00C75B25">
        <w:rPr>
          <w:rFonts w:eastAsiaTheme="minorEastAsia"/>
        </w:rPr>
        <w:t xml:space="preserve"> a probabilistic segmentation method like the one implemented here</w:t>
      </w:r>
      <w:r w:rsidR="002E44AD">
        <w:rPr>
          <w:rFonts w:eastAsiaTheme="minorEastAsia"/>
        </w:rPr>
        <w:t>, meaning that texture features provide useful information that helps to distinguish between tumors and healthy tissue in breast ultrasound images</w:t>
      </w:r>
      <w:r w:rsidR="00C75B25">
        <w:rPr>
          <w:rFonts w:eastAsiaTheme="minorEastAsia"/>
        </w:rPr>
        <w:t xml:space="preserve">. </w:t>
      </w:r>
      <w:r w:rsidR="009E6511">
        <w:rPr>
          <w:rFonts w:eastAsiaTheme="minorEastAsia"/>
        </w:rPr>
        <w:t xml:space="preserve">The segmentation was evaluated using five indexes (accuracy, sensibility, specificity, PPV and NPV), </w:t>
      </w:r>
      <w:r w:rsidR="007A298E">
        <w:rPr>
          <w:rFonts w:eastAsiaTheme="minorEastAsia"/>
        </w:rPr>
        <w:t xml:space="preserve">and we use a semi-automatic segmentation supervised by a physician as </w:t>
      </w:r>
      <w:r w:rsidR="009D3496">
        <w:rPr>
          <w:rFonts w:eastAsiaTheme="minorEastAsia"/>
        </w:rPr>
        <w:t xml:space="preserve">the gold standard. </w:t>
      </w:r>
      <w:r w:rsidR="002E44AD">
        <w:rPr>
          <w:rFonts w:eastAsiaTheme="minorEastAsia"/>
        </w:rPr>
        <w:t xml:space="preserve">Table 5 shows that </w:t>
      </w:r>
      <w:r w:rsidR="002E44AD" w:rsidRPr="00A050A9">
        <w:rPr>
          <w:rFonts w:eastAsiaTheme="minorEastAsia"/>
          <w:highlight w:val="yellow"/>
          <w:rPrChange w:id="102" w:author="FERNANDO ARAMBULA" w:date="2015-06-04T14:38:00Z">
            <w:rPr>
              <w:rFonts w:eastAsiaTheme="minorEastAsia"/>
            </w:rPr>
          </w:rPrChange>
        </w:rPr>
        <w:t>LRE of the run-length matrix</w:t>
      </w:r>
      <w:r w:rsidR="002E44AD">
        <w:rPr>
          <w:rFonts w:eastAsiaTheme="minorEastAsia"/>
        </w:rPr>
        <w:t xml:space="preserve"> is the texture descriptor, of all listed in table 1, that enhance the segmentation results the best, having a significant increase in all of the indexes used here to evaluate the segmentation, except for the NPV where the increase was not significant but the value was not diminished; although this texture descriptor is not the one that enhance the most the contrast of the tumor region, it does increase several of the contrast indexes with the exception of the SNR and the EPI. </w:t>
      </w:r>
      <w:r w:rsidR="004C0E4C">
        <w:rPr>
          <w:rFonts w:eastAsiaTheme="minorEastAsia"/>
        </w:rPr>
        <w:t xml:space="preserve">Similar results were obtained using </w:t>
      </w:r>
      <w:r w:rsidR="004C0E4C" w:rsidRPr="00A050A9">
        <w:rPr>
          <w:rFonts w:eastAsiaTheme="minorEastAsia"/>
          <w:highlight w:val="yellow"/>
          <w:rPrChange w:id="103" w:author="FERNANDO ARAMBULA" w:date="2015-06-04T14:38:00Z">
            <w:rPr>
              <w:rFonts w:eastAsiaTheme="minorEastAsia"/>
            </w:rPr>
          </w:rPrChange>
        </w:rPr>
        <w:t>the mean of the histogram and the homogeneity of the co-occurrence matrix</w:t>
      </w:r>
      <w:r w:rsidR="004C0E4C">
        <w:rPr>
          <w:rFonts w:eastAsiaTheme="minorEastAsia"/>
        </w:rPr>
        <w:t>, but these two texture descriptors diminished the value of the NPV, although we can consider the difference insignificant.</w:t>
      </w:r>
    </w:p>
    <w:p w14:paraId="51BE2358" w14:textId="77777777" w:rsidR="004C0E4C" w:rsidRDefault="004C0E4C" w:rsidP="00185554">
      <w:pPr>
        <w:jc w:val="both"/>
        <w:rPr>
          <w:rFonts w:eastAsiaTheme="minorEastAsia"/>
        </w:rPr>
      </w:pPr>
      <w:r>
        <w:rPr>
          <w:rFonts w:eastAsiaTheme="minorEastAsia"/>
        </w:rPr>
        <w:t xml:space="preserve">Here we demonstrate that the use of different texture descriptors give different results in the enhancement and segmentation of breast ultrasound images, some of these descriptors may lead to a better visualization and segmentation of tumors. The results shown that </w:t>
      </w:r>
      <w:r w:rsidRPr="00BB7728">
        <w:rPr>
          <w:rFonts w:eastAsiaTheme="minorEastAsia"/>
          <w:highlight w:val="yellow"/>
          <w:rPrChange w:id="104" w:author="FERNANDO ARAMBULA" w:date="2015-06-04T14:40:00Z">
            <w:rPr>
              <w:rFonts w:eastAsiaTheme="minorEastAsia"/>
            </w:rPr>
          </w:rPrChange>
        </w:rPr>
        <w:t>run-length texture descriptors lead to the best results,</w:t>
      </w:r>
      <w:r>
        <w:rPr>
          <w:rFonts w:eastAsiaTheme="minorEastAsia"/>
        </w:rPr>
        <w:t xml:space="preserve"> but other texture descriptors may be used with good results. It may be worthy in future work to evaluate the segmentation results when using m</w:t>
      </w:r>
      <w:r w:rsidR="004807FA">
        <w:rPr>
          <w:rFonts w:eastAsiaTheme="minorEastAsia"/>
        </w:rPr>
        <w:t>ore than one texture descriptor</w:t>
      </w:r>
      <w:r>
        <w:rPr>
          <w:rFonts w:eastAsiaTheme="minorEastAsia"/>
        </w:rPr>
        <w:t xml:space="preserve"> and which is the best combination to increase the segmentation results.</w:t>
      </w:r>
    </w:p>
    <w:p w14:paraId="065EBBCB" w14:textId="77777777" w:rsidR="004807FA" w:rsidRPr="006C4051" w:rsidRDefault="004807FA" w:rsidP="00185554">
      <w:pPr>
        <w:jc w:val="both"/>
        <w:rPr>
          <w:rFonts w:eastAsiaTheme="minorEastAsia"/>
          <w:b/>
        </w:rPr>
      </w:pPr>
      <w:r w:rsidRPr="006C4051">
        <w:rPr>
          <w:rFonts w:eastAsiaTheme="minorEastAsia"/>
          <w:b/>
        </w:rPr>
        <w:t>References</w:t>
      </w:r>
    </w:p>
    <w:p w14:paraId="7B56FF88" w14:textId="77777777" w:rsidR="006C4051"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sz w:val="16"/>
          <w:szCs w:val="16"/>
        </w:rPr>
        <w:fldChar w:fldCharType="begin" w:fldLock="1"/>
      </w:r>
      <w:r w:rsidRPr="006C4051">
        <w:rPr>
          <w:sz w:val="16"/>
          <w:szCs w:val="16"/>
        </w:rPr>
        <w:instrText xml:space="preserve">ADDIN Mendeley Bibliography CSL_BIBLIOGRAPHY </w:instrText>
      </w:r>
      <w:r w:rsidRPr="006C4051">
        <w:rPr>
          <w:sz w:val="16"/>
          <w:szCs w:val="16"/>
        </w:rPr>
        <w:fldChar w:fldCharType="separate"/>
      </w:r>
      <w:r w:rsidRPr="006C4051">
        <w:rPr>
          <w:rFonts w:ascii="Calibri" w:hAnsi="Calibri" w:cs="Calibri"/>
          <w:noProof/>
          <w:sz w:val="16"/>
          <w:szCs w:val="16"/>
        </w:rPr>
        <w:t xml:space="preserve">Abd-Elmoniem, K. Z., Youssef, A.-B. M., &amp; Kadah, Y. M. (2002). Real-time speckle reduction and coherence enhancement in ultrasound imaging via nonlinear anisotropic diffusion. </w:t>
      </w:r>
      <w:r w:rsidRPr="006C4051">
        <w:rPr>
          <w:rFonts w:ascii="Calibri" w:hAnsi="Calibri" w:cs="Calibri"/>
          <w:i/>
          <w:iCs/>
          <w:noProof/>
          <w:sz w:val="16"/>
          <w:szCs w:val="16"/>
        </w:rPr>
        <w:t>IEEE Transactions on Biomedical Engineering</w:t>
      </w:r>
      <w:r w:rsidRPr="006C4051">
        <w:rPr>
          <w:rFonts w:ascii="Calibri" w:hAnsi="Calibri" w:cs="Calibri"/>
          <w:noProof/>
          <w:sz w:val="16"/>
          <w:szCs w:val="16"/>
        </w:rPr>
        <w:t xml:space="preserve">, </w:t>
      </w:r>
      <w:r w:rsidRPr="006C4051">
        <w:rPr>
          <w:rFonts w:ascii="Calibri" w:hAnsi="Calibri" w:cs="Calibri"/>
          <w:i/>
          <w:iCs/>
          <w:noProof/>
          <w:sz w:val="16"/>
          <w:szCs w:val="16"/>
        </w:rPr>
        <w:t>49</w:t>
      </w:r>
      <w:r w:rsidRPr="006C4051">
        <w:rPr>
          <w:rFonts w:ascii="Calibri" w:hAnsi="Calibri" w:cs="Calibri"/>
          <w:noProof/>
          <w:sz w:val="16"/>
          <w:szCs w:val="16"/>
        </w:rPr>
        <w:t>(9), 997–1014. Retrieved from http://www.scopus.com/inward/record.url?eid=2-s2.0-0036721081&amp;partnerID=40&amp;md5=d5f5fbf546ad5e4399367f427a718bd0</w:t>
      </w:r>
    </w:p>
    <w:p w14:paraId="53960BBA"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Aggarwal, N., &amp; Agrawal, R. K. (2012). First and Second Order Statistics Features for Classification of Magnetic Resonance Brain Images. </w:t>
      </w:r>
      <w:r w:rsidRPr="006C4051">
        <w:rPr>
          <w:rFonts w:ascii="Calibri" w:hAnsi="Calibri" w:cs="Calibri"/>
          <w:i/>
          <w:iCs/>
          <w:noProof/>
          <w:sz w:val="16"/>
          <w:szCs w:val="16"/>
        </w:rPr>
        <w:t>Journal of Signal and Information Processing</w:t>
      </w:r>
      <w:r w:rsidRPr="006C4051">
        <w:rPr>
          <w:rFonts w:ascii="Calibri" w:hAnsi="Calibri" w:cs="Calibri"/>
          <w:noProof/>
          <w:sz w:val="16"/>
          <w:szCs w:val="16"/>
        </w:rPr>
        <w:t xml:space="preserve">, </w:t>
      </w:r>
      <w:r w:rsidRPr="006C4051">
        <w:rPr>
          <w:rFonts w:ascii="Calibri" w:hAnsi="Calibri" w:cs="Calibri"/>
          <w:i/>
          <w:iCs/>
          <w:noProof/>
          <w:sz w:val="16"/>
          <w:szCs w:val="16"/>
        </w:rPr>
        <w:t>3</w:t>
      </w:r>
      <w:r w:rsidRPr="006C4051">
        <w:rPr>
          <w:rFonts w:ascii="Calibri" w:hAnsi="Calibri" w:cs="Calibri"/>
          <w:noProof/>
          <w:sz w:val="16"/>
          <w:szCs w:val="16"/>
        </w:rPr>
        <w:t>(May), 146–153.</w:t>
      </w:r>
    </w:p>
    <w:p w14:paraId="3E4CBA35"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Akobeng, A. K. (2007). Understanding diagnostic tests 1: sensitivity, specificity and predictive values. </w:t>
      </w:r>
      <w:r w:rsidRPr="006C4051">
        <w:rPr>
          <w:rFonts w:ascii="Calibri" w:hAnsi="Calibri" w:cs="Calibri"/>
          <w:i/>
          <w:iCs/>
          <w:noProof/>
          <w:sz w:val="16"/>
          <w:szCs w:val="16"/>
        </w:rPr>
        <w:t>Acta Paediatrica (Oslo, Norway : 1992)</w:t>
      </w:r>
      <w:r w:rsidRPr="006C4051">
        <w:rPr>
          <w:rFonts w:ascii="Calibri" w:hAnsi="Calibri" w:cs="Calibri"/>
          <w:noProof/>
          <w:sz w:val="16"/>
          <w:szCs w:val="16"/>
        </w:rPr>
        <w:t xml:space="preserve">, </w:t>
      </w:r>
      <w:r w:rsidRPr="006C4051">
        <w:rPr>
          <w:rFonts w:ascii="Calibri" w:hAnsi="Calibri" w:cs="Calibri"/>
          <w:i/>
          <w:iCs/>
          <w:noProof/>
          <w:sz w:val="16"/>
          <w:szCs w:val="16"/>
        </w:rPr>
        <w:t>96</w:t>
      </w:r>
      <w:r w:rsidRPr="006C4051">
        <w:rPr>
          <w:rFonts w:ascii="Calibri" w:hAnsi="Calibri" w:cs="Calibri"/>
          <w:noProof/>
          <w:sz w:val="16"/>
          <w:szCs w:val="16"/>
        </w:rPr>
        <w:t>(3), 338–41. doi:10.1111/j.1651-2227.2006.00180.x</w:t>
      </w:r>
    </w:p>
    <w:p w14:paraId="209062B7"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Bader, W., Böhmer, S., Van Leeuwen, P., Hackmann, J., Westhof, G., &amp; Hatzmann, W. (2000). Does texture analysis improve breast ultrasound precision? </w:t>
      </w:r>
      <w:r w:rsidRPr="006C4051">
        <w:rPr>
          <w:rFonts w:ascii="Calibri" w:hAnsi="Calibri" w:cs="Calibri"/>
          <w:i/>
          <w:iCs/>
          <w:noProof/>
          <w:sz w:val="16"/>
          <w:szCs w:val="16"/>
        </w:rPr>
        <w:t>Ultrasound in Obstetrics and Gynecology</w:t>
      </w:r>
      <w:r w:rsidRPr="006C4051">
        <w:rPr>
          <w:rFonts w:ascii="Calibri" w:hAnsi="Calibri" w:cs="Calibri"/>
          <w:noProof/>
          <w:sz w:val="16"/>
          <w:szCs w:val="16"/>
        </w:rPr>
        <w:t xml:space="preserve">, </w:t>
      </w:r>
      <w:r w:rsidRPr="006C4051">
        <w:rPr>
          <w:rFonts w:ascii="Calibri" w:hAnsi="Calibri" w:cs="Calibri"/>
          <w:i/>
          <w:iCs/>
          <w:noProof/>
          <w:sz w:val="16"/>
          <w:szCs w:val="16"/>
        </w:rPr>
        <w:t>15</w:t>
      </w:r>
      <w:r w:rsidRPr="006C4051">
        <w:rPr>
          <w:rFonts w:ascii="Calibri" w:hAnsi="Calibri" w:cs="Calibri"/>
          <w:noProof/>
          <w:sz w:val="16"/>
          <w:szCs w:val="16"/>
        </w:rPr>
        <w:t>(4), 311–316. Retrieved from http://www.scopus.com/inward/record.url?eid=2-s2.0-0034543860&amp;partnerID=40&amp;md5=de959bbf56615fddc3548fa4861e418e</w:t>
      </w:r>
    </w:p>
    <w:p w14:paraId="5E27C9B1"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Barla, A., Odone, F., &amp; Verri, A. (n.d.). Histogram intersection kernel for image classification. In </w:t>
      </w:r>
      <w:r w:rsidRPr="006C4051">
        <w:rPr>
          <w:rFonts w:ascii="Calibri" w:hAnsi="Calibri" w:cs="Calibri"/>
          <w:i/>
          <w:iCs/>
          <w:noProof/>
          <w:sz w:val="16"/>
          <w:szCs w:val="16"/>
        </w:rPr>
        <w:t>Proceedings 2003 International Conference on Image Processing (Cat. No.03CH37429)</w:t>
      </w:r>
      <w:r w:rsidRPr="006C4051">
        <w:rPr>
          <w:rFonts w:ascii="Calibri" w:hAnsi="Calibri" w:cs="Calibri"/>
          <w:noProof/>
          <w:sz w:val="16"/>
          <w:szCs w:val="16"/>
        </w:rPr>
        <w:t xml:space="preserve"> (Vol. 2, pp. III–513–16). IEEE. doi:10.1109/ICIP.2003.1247294</w:t>
      </w:r>
    </w:p>
    <w:p w14:paraId="37716285"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lastRenderedPageBreak/>
        <w:t xml:space="preserve">Byrd, K., Zeng, J., &amp; Chouikha, M. (2006). An assessed digital mammography segmentation algorithm used for content-based image retrieval. In </w:t>
      </w:r>
      <w:r w:rsidRPr="006C4051">
        <w:rPr>
          <w:rFonts w:ascii="Calibri" w:hAnsi="Calibri" w:cs="Calibri"/>
          <w:i/>
          <w:iCs/>
          <w:noProof/>
          <w:sz w:val="16"/>
          <w:szCs w:val="16"/>
        </w:rPr>
        <w:t>2006 8th international Conference on Signal Processing</w:t>
      </w:r>
      <w:r w:rsidRPr="006C4051">
        <w:rPr>
          <w:rFonts w:ascii="Calibri" w:hAnsi="Calibri" w:cs="Calibri"/>
          <w:noProof/>
          <w:sz w:val="16"/>
          <w:szCs w:val="16"/>
        </w:rPr>
        <w:t xml:space="preserve"> (Vol. 2). IEEE. doi:10.1109/ICOSP.2006.345694</w:t>
      </w:r>
    </w:p>
    <w:p w14:paraId="13DD4C48"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Chang, H.-H., Zhuang, A. H., Valentino, D. J., &amp; Chu, W.-C. (2009). Performance measure characterization for evaluating neuroimage segmentation algorithms. </w:t>
      </w:r>
      <w:r w:rsidRPr="006C4051">
        <w:rPr>
          <w:rFonts w:ascii="Calibri" w:hAnsi="Calibri" w:cs="Calibri"/>
          <w:i/>
          <w:iCs/>
          <w:noProof/>
          <w:sz w:val="16"/>
          <w:szCs w:val="16"/>
        </w:rPr>
        <w:t>NeuroImage</w:t>
      </w:r>
      <w:r w:rsidRPr="006C4051">
        <w:rPr>
          <w:rFonts w:ascii="Calibri" w:hAnsi="Calibri" w:cs="Calibri"/>
          <w:noProof/>
          <w:sz w:val="16"/>
          <w:szCs w:val="16"/>
        </w:rPr>
        <w:t xml:space="preserve">, </w:t>
      </w:r>
      <w:r w:rsidRPr="006C4051">
        <w:rPr>
          <w:rFonts w:ascii="Calibri" w:hAnsi="Calibri" w:cs="Calibri"/>
          <w:i/>
          <w:iCs/>
          <w:noProof/>
          <w:sz w:val="16"/>
          <w:szCs w:val="16"/>
        </w:rPr>
        <w:t>47</w:t>
      </w:r>
      <w:r w:rsidRPr="006C4051">
        <w:rPr>
          <w:rFonts w:ascii="Calibri" w:hAnsi="Calibri" w:cs="Calibri"/>
          <w:noProof/>
          <w:sz w:val="16"/>
          <w:szCs w:val="16"/>
        </w:rPr>
        <w:t>(1), 122–35. doi:10.1016/j.neuroimage.2009.03.068</w:t>
      </w:r>
    </w:p>
    <w:p w14:paraId="2BC40FF8"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Chang, R.-F., Wu, W.-J., Moon, W. K., &amp; Chen, D.-R. (2005). Automatic ultrasound segmentation and morphology based diagnosis of solid breast tumors. </w:t>
      </w:r>
      <w:r w:rsidRPr="006C4051">
        <w:rPr>
          <w:rFonts w:ascii="Calibri" w:hAnsi="Calibri" w:cs="Calibri"/>
          <w:i/>
          <w:iCs/>
          <w:noProof/>
          <w:sz w:val="16"/>
          <w:szCs w:val="16"/>
        </w:rPr>
        <w:t>Breast Cancer Research and Treatment</w:t>
      </w:r>
      <w:r w:rsidRPr="006C4051">
        <w:rPr>
          <w:rFonts w:ascii="Calibri" w:hAnsi="Calibri" w:cs="Calibri"/>
          <w:noProof/>
          <w:sz w:val="16"/>
          <w:szCs w:val="16"/>
        </w:rPr>
        <w:t xml:space="preserve">, </w:t>
      </w:r>
      <w:r w:rsidRPr="006C4051">
        <w:rPr>
          <w:rFonts w:ascii="Calibri" w:hAnsi="Calibri" w:cs="Calibri"/>
          <w:i/>
          <w:iCs/>
          <w:noProof/>
          <w:sz w:val="16"/>
          <w:szCs w:val="16"/>
        </w:rPr>
        <w:t>89</w:t>
      </w:r>
      <w:r w:rsidRPr="006C4051">
        <w:rPr>
          <w:rFonts w:ascii="Calibri" w:hAnsi="Calibri" w:cs="Calibri"/>
          <w:noProof/>
          <w:sz w:val="16"/>
          <w:szCs w:val="16"/>
        </w:rPr>
        <w:t>(2), 179–185. Retrieved from http://www.scopus.com/inward/record.url?eid=2-s2.0-13844267711&amp;partnerID=40&amp;md5=e041bd7389900373ab3295633ebbfbba</w:t>
      </w:r>
    </w:p>
    <w:p w14:paraId="1BA55E35"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Chen, D.-R., Chang, R.-F., Wu, W.-J., Moon, W. K., &amp; Wu, W.-L. (2003). 3-D breast ultrasound segmentation using active contour model. </w:t>
      </w:r>
      <w:r w:rsidRPr="006C4051">
        <w:rPr>
          <w:rFonts w:ascii="Calibri" w:hAnsi="Calibri" w:cs="Calibri"/>
          <w:i/>
          <w:iCs/>
          <w:noProof/>
          <w:sz w:val="16"/>
          <w:szCs w:val="16"/>
        </w:rPr>
        <w:t>Ultrasound in Medicine and Biology</w:t>
      </w:r>
      <w:r w:rsidRPr="006C4051">
        <w:rPr>
          <w:rFonts w:ascii="Calibri" w:hAnsi="Calibri" w:cs="Calibri"/>
          <w:noProof/>
          <w:sz w:val="16"/>
          <w:szCs w:val="16"/>
        </w:rPr>
        <w:t xml:space="preserve">, </w:t>
      </w:r>
      <w:r w:rsidRPr="006C4051">
        <w:rPr>
          <w:rFonts w:ascii="Calibri" w:hAnsi="Calibri" w:cs="Calibri"/>
          <w:i/>
          <w:iCs/>
          <w:noProof/>
          <w:sz w:val="16"/>
          <w:szCs w:val="16"/>
        </w:rPr>
        <w:t>29</w:t>
      </w:r>
      <w:r w:rsidRPr="006C4051">
        <w:rPr>
          <w:rFonts w:ascii="Calibri" w:hAnsi="Calibri" w:cs="Calibri"/>
          <w:noProof/>
          <w:sz w:val="16"/>
          <w:szCs w:val="16"/>
        </w:rPr>
        <w:t>(7), 1017–1026. Retrieved from http://www.scopus.com/inward/record.url?eid=2-s2.0-0038104383&amp;partnerID=40&amp;md5=7ce9fd930964c1fa833d59c54cbee0f2</w:t>
      </w:r>
    </w:p>
    <w:p w14:paraId="321BEB2D"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Contreras Ortiz, S. H., Chiu, T., &amp; Fox, M. D. (2012). Ultrasound image enhancement: A review. </w:t>
      </w:r>
      <w:r w:rsidRPr="006C4051">
        <w:rPr>
          <w:rFonts w:ascii="Calibri" w:hAnsi="Calibri" w:cs="Calibri"/>
          <w:i/>
          <w:iCs/>
          <w:noProof/>
          <w:sz w:val="16"/>
          <w:szCs w:val="16"/>
        </w:rPr>
        <w:t>Biomedical Signal Processing and Control</w:t>
      </w:r>
      <w:r w:rsidRPr="006C4051">
        <w:rPr>
          <w:rFonts w:ascii="Calibri" w:hAnsi="Calibri" w:cs="Calibri"/>
          <w:noProof/>
          <w:sz w:val="16"/>
          <w:szCs w:val="16"/>
        </w:rPr>
        <w:t xml:space="preserve">, </w:t>
      </w:r>
      <w:r w:rsidRPr="006C4051">
        <w:rPr>
          <w:rFonts w:ascii="Calibri" w:hAnsi="Calibri" w:cs="Calibri"/>
          <w:i/>
          <w:iCs/>
          <w:noProof/>
          <w:sz w:val="16"/>
          <w:szCs w:val="16"/>
        </w:rPr>
        <w:t>7</w:t>
      </w:r>
      <w:r w:rsidRPr="006C4051">
        <w:rPr>
          <w:rFonts w:ascii="Calibri" w:hAnsi="Calibri" w:cs="Calibri"/>
          <w:noProof/>
          <w:sz w:val="16"/>
          <w:szCs w:val="16"/>
        </w:rPr>
        <w:t>(5), 419–428. doi:10.1016/j.bspc.2012.02.002</w:t>
      </w:r>
    </w:p>
    <w:p w14:paraId="7419E19B"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F. Igual R. Mayo, T. H. U. C. A. R., &amp; M.Ujaldon. (2008). Optimizing Co-Occurrence Matrices on Graphics Processors Using Sparse Representations. In </w:t>
      </w:r>
      <w:r w:rsidRPr="006C4051">
        <w:rPr>
          <w:rFonts w:ascii="Calibri" w:hAnsi="Calibri" w:cs="Calibri"/>
          <w:i/>
          <w:iCs/>
          <w:noProof/>
          <w:sz w:val="16"/>
          <w:szCs w:val="16"/>
        </w:rPr>
        <w:t>9th Int�. Workshop on State-of-the-Art in Science and Parallel Computing, Trondheim, Norway</w:t>
      </w:r>
      <w:r w:rsidRPr="006C4051">
        <w:rPr>
          <w:rFonts w:ascii="Calibri" w:hAnsi="Calibri" w:cs="Calibri"/>
          <w:noProof/>
          <w:sz w:val="16"/>
          <w:szCs w:val="16"/>
        </w:rPr>
        <w:t>.</w:t>
      </w:r>
    </w:p>
    <w:p w14:paraId="1FF0E35C"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Galloway, M. M. (1975). Texture analysis using gray level run lengths. </w:t>
      </w:r>
      <w:r w:rsidRPr="006C4051">
        <w:rPr>
          <w:rFonts w:ascii="Calibri" w:hAnsi="Calibri" w:cs="Calibri"/>
          <w:i/>
          <w:iCs/>
          <w:noProof/>
          <w:sz w:val="16"/>
          <w:szCs w:val="16"/>
        </w:rPr>
        <w:t>Computer Graphics and Image Processing</w:t>
      </w:r>
      <w:r w:rsidRPr="006C4051">
        <w:rPr>
          <w:rFonts w:ascii="Calibri" w:hAnsi="Calibri" w:cs="Calibri"/>
          <w:noProof/>
          <w:sz w:val="16"/>
          <w:szCs w:val="16"/>
        </w:rPr>
        <w:t xml:space="preserve">, </w:t>
      </w:r>
      <w:r w:rsidRPr="006C4051">
        <w:rPr>
          <w:rFonts w:ascii="Calibri" w:hAnsi="Calibri" w:cs="Calibri"/>
          <w:i/>
          <w:iCs/>
          <w:noProof/>
          <w:sz w:val="16"/>
          <w:szCs w:val="16"/>
        </w:rPr>
        <w:t>4</w:t>
      </w:r>
      <w:r w:rsidRPr="006C4051">
        <w:rPr>
          <w:rFonts w:ascii="Calibri" w:hAnsi="Calibri" w:cs="Calibri"/>
          <w:noProof/>
          <w:sz w:val="16"/>
          <w:szCs w:val="16"/>
        </w:rPr>
        <w:t>(2), 172–179. doi:http://dx.doi.org/10.1016/S0146-664X(75)80008-6</w:t>
      </w:r>
    </w:p>
    <w:p w14:paraId="774EF132"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Guo, Y., Cheng, H. D., Huang, J., Tian, J., Zhao, W., Sun, L., &amp; Su, Y. (2006). Breast ultrasound image enhancement using fuzzy logic. </w:t>
      </w:r>
      <w:r w:rsidRPr="006C4051">
        <w:rPr>
          <w:rFonts w:ascii="Calibri" w:hAnsi="Calibri" w:cs="Calibri"/>
          <w:i/>
          <w:iCs/>
          <w:noProof/>
          <w:sz w:val="16"/>
          <w:szCs w:val="16"/>
        </w:rPr>
        <w:t>Ultrasound in Medicine &amp; Biology</w:t>
      </w:r>
      <w:r w:rsidRPr="006C4051">
        <w:rPr>
          <w:rFonts w:ascii="Calibri" w:hAnsi="Calibri" w:cs="Calibri"/>
          <w:noProof/>
          <w:sz w:val="16"/>
          <w:szCs w:val="16"/>
        </w:rPr>
        <w:t xml:space="preserve">, </w:t>
      </w:r>
      <w:r w:rsidRPr="006C4051">
        <w:rPr>
          <w:rFonts w:ascii="Calibri" w:hAnsi="Calibri" w:cs="Calibri"/>
          <w:i/>
          <w:iCs/>
          <w:noProof/>
          <w:sz w:val="16"/>
          <w:szCs w:val="16"/>
        </w:rPr>
        <w:t>32</w:t>
      </w:r>
      <w:r w:rsidRPr="006C4051">
        <w:rPr>
          <w:rFonts w:ascii="Calibri" w:hAnsi="Calibri" w:cs="Calibri"/>
          <w:noProof/>
          <w:sz w:val="16"/>
          <w:szCs w:val="16"/>
        </w:rPr>
        <w:t>(2), 237–47. doi:10.1016/j.ultrasmedbio.2005.10.007</w:t>
      </w:r>
    </w:p>
    <w:p w14:paraId="2A8814E2"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Halliwell, M. (2010). A tutorial on ultrasonic physics and imaging techniques. </w:t>
      </w:r>
      <w:r w:rsidRPr="006C4051">
        <w:rPr>
          <w:rFonts w:ascii="Calibri" w:hAnsi="Calibri" w:cs="Calibri"/>
          <w:i/>
          <w:iCs/>
          <w:noProof/>
          <w:sz w:val="16"/>
          <w:szCs w:val="16"/>
        </w:rPr>
        <w:t>Proceedings of the Institution of Mechanical Engineers, Part H: Journal of Engineering in Medicine</w:t>
      </w:r>
      <w:r w:rsidRPr="006C4051">
        <w:rPr>
          <w:rFonts w:ascii="Calibri" w:hAnsi="Calibri" w:cs="Calibri"/>
          <w:noProof/>
          <w:sz w:val="16"/>
          <w:szCs w:val="16"/>
        </w:rPr>
        <w:t xml:space="preserve">, </w:t>
      </w:r>
      <w:r w:rsidRPr="006C4051">
        <w:rPr>
          <w:rFonts w:ascii="Calibri" w:hAnsi="Calibri" w:cs="Calibri"/>
          <w:i/>
          <w:iCs/>
          <w:noProof/>
          <w:sz w:val="16"/>
          <w:szCs w:val="16"/>
        </w:rPr>
        <w:t>224</w:t>
      </w:r>
      <w:r w:rsidRPr="006C4051">
        <w:rPr>
          <w:rFonts w:ascii="Calibri" w:hAnsi="Calibri" w:cs="Calibri"/>
          <w:noProof/>
          <w:sz w:val="16"/>
          <w:szCs w:val="16"/>
        </w:rPr>
        <w:t>(2), 127–142. Retrieved from http://www.scopus.com/inward/record.url?eid=2-s2.0-76849088916&amp;partnerID=40&amp;md5=2e31c49ee5eacb38e9d8eff368395571</w:t>
      </w:r>
    </w:p>
    <w:p w14:paraId="4195F68C"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Han Chumning, Guo Huadong, &amp; Wang Changlin. (2002). Edge preservation evaluation of digital speckle filters. In </w:t>
      </w:r>
      <w:r w:rsidRPr="006C4051">
        <w:rPr>
          <w:rFonts w:ascii="Calibri" w:hAnsi="Calibri" w:cs="Calibri"/>
          <w:i/>
          <w:iCs/>
          <w:noProof/>
          <w:sz w:val="16"/>
          <w:szCs w:val="16"/>
        </w:rPr>
        <w:t>IEEE International Geoscience and Remote Sensing Symposium</w:t>
      </w:r>
      <w:r w:rsidRPr="006C4051">
        <w:rPr>
          <w:rFonts w:ascii="Calibri" w:hAnsi="Calibri" w:cs="Calibri"/>
          <w:noProof/>
          <w:sz w:val="16"/>
          <w:szCs w:val="16"/>
        </w:rPr>
        <w:t xml:space="preserve"> (Vol. 4, pp. 2471–2473). IEEE. doi:10.1109/IGARSS.2002.1026581</w:t>
      </w:r>
    </w:p>
    <w:p w14:paraId="31202789"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Haralick, R. M. (1979). Statistical and structural approaches to texture. </w:t>
      </w:r>
      <w:r w:rsidRPr="006C4051">
        <w:rPr>
          <w:rFonts w:ascii="Calibri" w:hAnsi="Calibri" w:cs="Calibri"/>
          <w:i/>
          <w:iCs/>
          <w:noProof/>
          <w:sz w:val="16"/>
          <w:szCs w:val="16"/>
        </w:rPr>
        <w:t>Proceedings of the IEEE</w:t>
      </w:r>
      <w:r w:rsidRPr="006C4051">
        <w:rPr>
          <w:rFonts w:ascii="Calibri" w:hAnsi="Calibri" w:cs="Calibri"/>
          <w:noProof/>
          <w:sz w:val="16"/>
          <w:szCs w:val="16"/>
        </w:rPr>
        <w:t xml:space="preserve">, </w:t>
      </w:r>
      <w:r w:rsidRPr="006C4051">
        <w:rPr>
          <w:rFonts w:ascii="Calibri" w:hAnsi="Calibri" w:cs="Calibri"/>
          <w:i/>
          <w:iCs/>
          <w:noProof/>
          <w:sz w:val="16"/>
          <w:szCs w:val="16"/>
        </w:rPr>
        <w:t>67</w:t>
      </w:r>
      <w:r w:rsidRPr="006C4051">
        <w:rPr>
          <w:rFonts w:ascii="Calibri" w:hAnsi="Calibri" w:cs="Calibri"/>
          <w:noProof/>
          <w:sz w:val="16"/>
          <w:szCs w:val="16"/>
        </w:rPr>
        <w:t>(5), 786–804. doi:10.1109/PROC.1979.11328</w:t>
      </w:r>
    </w:p>
    <w:p w14:paraId="399981F8"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Huang, D.-S., McGinnity, M., Heutte, L., &amp; Zhang, X.-P. (Eds.). (2010). </w:t>
      </w:r>
      <w:r w:rsidRPr="006C4051">
        <w:rPr>
          <w:rFonts w:ascii="Calibri" w:hAnsi="Calibri" w:cs="Calibri"/>
          <w:i/>
          <w:iCs/>
          <w:noProof/>
          <w:sz w:val="16"/>
          <w:szCs w:val="16"/>
        </w:rPr>
        <w:t>Advanced Intelligent Computing Theories and Applications</w:t>
      </w:r>
      <w:r w:rsidRPr="006C4051">
        <w:rPr>
          <w:rFonts w:ascii="Calibri" w:hAnsi="Calibri" w:cs="Calibri"/>
          <w:noProof/>
          <w:sz w:val="16"/>
          <w:szCs w:val="16"/>
        </w:rPr>
        <w:t xml:space="preserve"> (Vol. 93). Berlin, Heidelberg: Springer Berlin Heidelberg. doi:10.1007/978-3-642-14831-6</w:t>
      </w:r>
    </w:p>
    <w:p w14:paraId="511BE0B5"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Huang, Q.-H., Lee, S.-Y., Liu, L.-Z., Lu, M.-H., Jin, L.-W., &amp; Li, A.-H. (2012). A robust graph-based segmentation method for breast tumors in ultrasound images. </w:t>
      </w:r>
      <w:r w:rsidRPr="006C4051">
        <w:rPr>
          <w:rFonts w:ascii="Calibri" w:hAnsi="Calibri" w:cs="Calibri"/>
          <w:i/>
          <w:iCs/>
          <w:noProof/>
          <w:sz w:val="16"/>
          <w:szCs w:val="16"/>
        </w:rPr>
        <w:t>Ultrasonics</w:t>
      </w:r>
      <w:r w:rsidRPr="006C4051">
        <w:rPr>
          <w:rFonts w:ascii="Calibri" w:hAnsi="Calibri" w:cs="Calibri"/>
          <w:noProof/>
          <w:sz w:val="16"/>
          <w:szCs w:val="16"/>
        </w:rPr>
        <w:t xml:space="preserve">, </w:t>
      </w:r>
      <w:r w:rsidRPr="006C4051">
        <w:rPr>
          <w:rFonts w:ascii="Calibri" w:hAnsi="Calibri" w:cs="Calibri"/>
          <w:i/>
          <w:iCs/>
          <w:noProof/>
          <w:sz w:val="16"/>
          <w:szCs w:val="16"/>
        </w:rPr>
        <w:t>52</w:t>
      </w:r>
      <w:r w:rsidRPr="006C4051">
        <w:rPr>
          <w:rFonts w:ascii="Calibri" w:hAnsi="Calibri" w:cs="Calibri"/>
          <w:noProof/>
          <w:sz w:val="16"/>
          <w:szCs w:val="16"/>
        </w:rPr>
        <w:t>(2), 266–275. Retrieved from http://www.scopus.com/inward/record.url?eid=2-s2.0-81855206603&amp;partnerID=40&amp;md5=64f63b465f4e88b93568bd6afd633289</w:t>
      </w:r>
    </w:p>
    <w:p w14:paraId="358862E3"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Huang, S.-F., Chen, Y.-C., &amp; Woo, K. M. (2008). Neural network analysis applied to tumor segmentation on 3D breast ultrasound images. In </w:t>
      </w:r>
      <w:r w:rsidRPr="006C4051">
        <w:rPr>
          <w:rFonts w:ascii="Calibri" w:hAnsi="Calibri" w:cs="Calibri"/>
          <w:i/>
          <w:iCs/>
          <w:noProof/>
          <w:sz w:val="16"/>
          <w:szCs w:val="16"/>
        </w:rPr>
        <w:t>2008 5th IEEE International Symposium on Biomedical Imaging: From Nano to Macro, Proceedings, ISBI</w:t>
      </w:r>
      <w:r w:rsidRPr="006C4051">
        <w:rPr>
          <w:rFonts w:ascii="Calibri" w:hAnsi="Calibri" w:cs="Calibri"/>
          <w:noProof/>
          <w:sz w:val="16"/>
          <w:szCs w:val="16"/>
        </w:rPr>
        <w:t xml:space="preserve"> (pp. 1303–1306). Retrieved from http://www.scopus.com/inward/record.url?eid=2-s2.0-51049090141&amp;partnerID=40&amp;md5=fb1a47c542dd589d7e2fb66be1f4d161</w:t>
      </w:r>
    </w:p>
    <w:p w14:paraId="4C465DDB"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Jiao, J., &amp; Wang, Y. (2011). Automatic boundary detection in breast ultrasound images based on improved pulse coupled neural network and active contour model. In </w:t>
      </w:r>
      <w:r w:rsidRPr="006C4051">
        <w:rPr>
          <w:rFonts w:ascii="Calibri" w:hAnsi="Calibri" w:cs="Calibri"/>
          <w:i/>
          <w:iCs/>
          <w:noProof/>
          <w:sz w:val="16"/>
          <w:szCs w:val="16"/>
        </w:rPr>
        <w:t>5th International Conference on Bioinformatics and Biomedical Engineering, iCBBE 2011</w:t>
      </w:r>
      <w:r w:rsidRPr="006C4051">
        <w:rPr>
          <w:rFonts w:ascii="Calibri" w:hAnsi="Calibri" w:cs="Calibri"/>
          <w:noProof/>
          <w:sz w:val="16"/>
          <w:szCs w:val="16"/>
        </w:rPr>
        <w:t>. Retrieved from http://www.scopus.com/inward/record.url?eid=2-s2.0-79960133488&amp;partnerID=40&amp;md5=2fbc2be3a6c29e8afa2686a80a22de7d</w:t>
      </w:r>
    </w:p>
    <w:p w14:paraId="428B67A9"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Lefebvre, F., Meunier, M., Thibault, F., Laugier, P., &amp; Berger, G. (2000). Computerized ultrasound B-scan characterization of breast nodules. </w:t>
      </w:r>
      <w:r w:rsidRPr="006C4051">
        <w:rPr>
          <w:rFonts w:ascii="Calibri" w:hAnsi="Calibri" w:cs="Calibri"/>
          <w:i/>
          <w:iCs/>
          <w:noProof/>
          <w:sz w:val="16"/>
          <w:szCs w:val="16"/>
        </w:rPr>
        <w:t>Ultrasound in Medicine &amp; Biology</w:t>
      </w:r>
      <w:r w:rsidRPr="006C4051">
        <w:rPr>
          <w:rFonts w:ascii="Calibri" w:hAnsi="Calibri" w:cs="Calibri"/>
          <w:noProof/>
          <w:sz w:val="16"/>
          <w:szCs w:val="16"/>
        </w:rPr>
        <w:t xml:space="preserve">, </w:t>
      </w:r>
      <w:r w:rsidRPr="006C4051">
        <w:rPr>
          <w:rFonts w:ascii="Calibri" w:hAnsi="Calibri" w:cs="Calibri"/>
          <w:i/>
          <w:iCs/>
          <w:noProof/>
          <w:sz w:val="16"/>
          <w:szCs w:val="16"/>
        </w:rPr>
        <w:t>26</w:t>
      </w:r>
      <w:r w:rsidRPr="006C4051">
        <w:rPr>
          <w:rFonts w:ascii="Calibri" w:hAnsi="Calibri" w:cs="Calibri"/>
          <w:noProof/>
          <w:sz w:val="16"/>
          <w:szCs w:val="16"/>
        </w:rPr>
        <w:t>(9), 1421–1428. doi:http://dx.doi.org/10.1016/S0301-5629(00)00302-1</w:t>
      </w:r>
    </w:p>
    <w:p w14:paraId="791494B5"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Legg, P. A., Rosin, P. L., Marshall, D., &amp; Morgan, J. E. (2013). Improving accuracy and efficiency of mutual information for multi-modal retinal image registration using adaptive probability density estimation. </w:t>
      </w:r>
      <w:r w:rsidRPr="006C4051">
        <w:rPr>
          <w:rFonts w:ascii="Calibri" w:hAnsi="Calibri" w:cs="Calibri"/>
          <w:i/>
          <w:iCs/>
          <w:noProof/>
          <w:sz w:val="16"/>
          <w:szCs w:val="16"/>
        </w:rPr>
        <w:t>Computerized Medical Imaging and Graphics : The Official Journal of the Computerized Medical Imaging Society</w:t>
      </w:r>
      <w:r w:rsidRPr="006C4051">
        <w:rPr>
          <w:rFonts w:ascii="Calibri" w:hAnsi="Calibri" w:cs="Calibri"/>
          <w:noProof/>
          <w:sz w:val="16"/>
          <w:szCs w:val="16"/>
        </w:rPr>
        <w:t xml:space="preserve">, </w:t>
      </w:r>
      <w:r w:rsidRPr="006C4051">
        <w:rPr>
          <w:rFonts w:ascii="Calibri" w:hAnsi="Calibri" w:cs="Calibri"/>
          <w:i/>
          <w:iCs/>
          <w:noProof/>
          <w:sz w:val="16"/>
          <w:szCs w:val="16"/>
        </w:rPr>
        <w:t>37</w:t>
      </w:r>
      <w:r w:rsidRPr="006C4051">
        <w:rPr>
          <w:rFonts w:ascii="Calibri" w:hAnsi="Calibri" w:cs="Calibri"/>
          <w:noProof/>
          <w:sz w:val="16"/>
          <w:szCs w:val="16"/>
        </w:rPr>
        <w:t>(7-8), 597–606. doi:10.1016/j.compmedimag.2013.08.004</w:t>
      </w:r>
    </w:p>
    <w:p w14:paraId="2599ED8D"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Liao, Y. Y., Wu, J. C., Li, C. H., &amp; Yeh, C. K. (2011). Texture feature analysis for breast ultrasound image enhancement. </w:t>
      </w:r>
      <w:r w:rsidRPr="006C4051">
        <w:rPr>
          <w:rFonts w:ascii="Calibri" w:hAnsi="Calibri" w:cs="Calibri"/>
          <w:i/>
          <w:iCs/>
          <w:noProof/>
          <w:sz w:val="16"/>
          <w:szCs w:val="16"/>
        </w:rPr>
        <w:t>Ultrason Imaging</w:t>
      </w:r>
      <w:r w:rsidRPr="006C4051">
        <w:rPr>
          <w:rFonts w:ascii="Calibri" w:hAnsi="Calibri" w:cs="Calibri"/>
          <w:noProof/>
          <w:sz w:val="16"/>
          <w:szCs w:val="16"/>
        </w:rPr>
        <w:t xml:space="preserve">, </w:t>
      </w:r>
      <w:r w:rsidRPr="006C4051">
        <w:rPr>
          <w:rFonts w:ascii="Calibri" w:hAnsi="Calibri" w:cs="Calibri"/>
          <w:i/>
          <w:iCs/>
          <w:noProof/>
          <w:sz w:val="16"/>
          <w:szCs w:val="16"/>
        </w:rPr>
        <w:t>33</w:t>
      </w:r>
      <w:r w:rsidRPr="006C4051">
        <w:rPr>
          <w:rFonts w:ascii="Calibri" w:hAnsi="Calibri" w:cs="Calibri"/>
          <w:noProof/>
          <w:sz w:val="16"/>
          <w:szCs w:val="16"/>
        </w:rPr>
        <w:t>, 264–278.</w:t>
      </w:r>
    </w:p>
    <w:p w14:paraId="1D3AEF33"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Liu, B., Cheng, H. D., Huang, J., Tian, J., Tang, X., &amp; Liu, J. (2010). Fully automatic and segmentation-robust classification of breast tumors based on local texture analysis of ultrasound images. </w:t>
      </w:r>
      <w:r w:rsidRPr="006C4051">
        <w:rPr>
          <w:rFonts w:ascii="Calibri" w:hAnsi="Calibri" w:cs="Calibri"/>
          <w:i/>
          <w:iCs/>
          <w:noProof/>
          <w:sz w:val="16"/>
          <w:szCs w:val="16"/>
        </w:rPr>
        <w:t>Pattern Recognition</w:t>
      </w:r>
      <w:r w:rsidRPr="006C4051">
        <w:rPr>
          <w:rFonts w:ascii="Calibri" w:hAnsi="Calibri" w:cs="Calibri"/>
          <w:noProof/>
          <w:sz w:val="16"/>
          <w:szCs w:val="16"/>
        </w:rPr>
        <w:t xml:space="preserve">, </w:t>
      </w:r>
      <w:r w:rsidRPr="006C4051">
        <w:rPr>
          <w:rFonts w:ascii="Calibri" w:hAnsi="Calibri" w:cs="Calibri"/>
          <w:i/>
          <w:iCs/>
          <w:noProof/>
          <w:sz w:val="16"/>
          <w:szCs w:val="16"/>
        </w:rPr>
        <w:t>43</w:t>
      </w:r>
      <w:r w:rsidRPr="006C4051">
        <w:rPr>
          <w:rFonts w:ascii="Calibri" w:hAnsi="Calibri" w:cs="Calibri"/>
          <w:noProof/>
          <w:sz w:val="16"/>
          <w:szCs w:val="16"/>
        </w:rPr>
        <w:t>(1), 280–298. Retrieved from http://www.scopus.com/inward/record.url?eid=2-s2.0-68949159836&amp;partnerID=40&amp;md5=849f4e2d8f796deb81ef01d7be063f00</w:t>
      </w:r>
    </w:p>
    <w:p w14:paraId="78F73B1C"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Madabhushi, A., &amp; Metaxas, D. N. (2003). Combining low-, high-level and empirical domain knowledge for automated segmentation of ultrasonic breast lesions. </w:t>
      </w:r>
      <w:r w:rsidRPr="006C4051">
        <w:rPr>
          <w:rFonts w:ascii="Calibri" w:hAnsi="Calibri" w:cs="Calibri"/>
          <w:i/>
          <w:iCs/>
          <w:noProof/>
          <w:sz w:val="16"/>
          <w:szCs w:val="16"/>
        </w:rPr>
        <w:t>IEEE Transactions on Medical Imaging</w:t>
      </w:r>
      <w:r w:rsidRPr="006C4051">
        <w:rPr>
          <w:rFonts w:ascii="Calibri" w:hAnsi="Calibri" w:cs="Calibri"/>
          <w:noProof/>
          <w:sz w:val="16"/>
          <w:szCs w:val="16"/>
        </w:rPr>
        <w:t xml:space="preserve">, </w:t>
      </w:r>
      <w:r w:rsidRPr="006C4051">
        <w:rPr>
          <w:rFonts w:ascii="Calibri" w:hAnsi="Calibri" w:cs="Calibri"/>
          <w:i/>
          <w:iCs/>
          <w:noProof/>
          <w:sz w:val="16"/>
          <w:szCs w:val="16"/>
        </w:rPr>
        <w:t>22</w:t>
      </w:r>
      <w:r w:rsidRPr="006C4051">
        <w:rPr>
          <w:rFonts w:ascii="Calibri" w:hAnsi="Calibri" w:cs="Calibri"/>
          <w:noProof/>
          <w:sz w:val="16"/>
          <w:szCs w:val="16"/>
        </w:rPr>
        <w:t>(2), 155–169. Retrieved from http://www.scopus.com/inward/record.url?eid=2-s2.0-0038398643&amp;partnerID=40&amp;md5=8f3c0cb69868bd81039a7d66c017a20e</w:t>
      </w:r>
    </w:p>
    <w:p w14:paraId="3FA39B3B"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Murmis, V. G., Gisvold, J. J., Kinter, T. M., &amp; Greenleaf, J. F. (1988). Texture analysis of ultrasound B-scans to aid diagnosis of cancerous lesions in the breast. In </w:t>
      </w:r>
      <w:r w:rsidRPr="006C4051">
        <w:rPr>
          <w:rFonts w:ascii="Calibri" w:hAnsi="Calibri" w:cs="Calibri"/>
          <w:i/>
          <w:iCs/>
          <w:noProof/>
          <w:sz w:val="16"/>
          <w:szCs w:val="16"/>
        </w:rPr>
        <w:t>Ultrasonics Symposium, 1988. Proceedings., IEEE 1988</w:t>
      </w:r>
      <w:r w:rsidRPr="006C4051">
        <w:rPr>
          <w:rFonts w:ascii="Calibri" w:hAnsi="Calibri" w:cs="Calibri"/>
          <w:noProof/>
          <w:sz w:val="16"/>
          <w:szCs w:val="16"/>
        </w:rPr>
        <w:t xml:space="preserve"> (pp. 839–842 vol.2). doi:10.1109/ULTSYM.1988.49495</w:t>
      </w:r>
    </w:p>
    <w:p w14:paraId="0286FC3B"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Parikh, R., Mathai, A., Parikh, S., Sekhar, G. C., &amp; Thomas, R. (2008). Understanding and using sensitivity, specificity and predictive values. </w:t>
      </w:r>
      <w:r w:rsidRPr="006C4051">
        <w:rPr>
          <w:rFonts w:ascii="Calibri" w:hAnsi="Calibri" w:cs="Calibri"/>
          <w:i/>
          <w:iCs/>
          <w:noProof/>
          <w:sz w:val="16"/>
          <w:szCs w:val="16"/>
        </w:rPr>
        <w:t>Indian Journal of Ophthalmology</w:t>
      </w:r>
      <w:r w:rsidRPr="006C4051">
        <w:rPr>
          <w:rFonts w:ascii="Calibri" w:hAnsi="Calibri" w:cs="Calibri"/>
          <w:noProof/>
          <w:sz w:val="16"/>
          <w:szCs w:val="16"/>
        </w:rPr>
        <w:t xml:space="preserve">, </w:t>
      </w:r>
      <w:r w:rsidRPr="006C4051">
        <w:rPr>
          <w:rFonts w:ascii="Calibri" w:hAnsi="Calibri" w:cs="Calibri"/>
          <w:i/>
          <w:iCs/>
          <w:noProof/>
          <w:sz w:val="16"/>
          <w:szCs w:val="16"/>
        </w:rPr>
        <w:t>56</w:t>
      </w:r>
      <w:r w:rsidRPr="006C4051">
        <w:rPr>
          <w:rFonts w:ascii="Calibri" w:hAnsi="Calibri" w:cs="Calibri"/>
          <w:noProof/>
          <w:sz w:val="16"/>
          <w:szCs w:val="16"/>
        </w:rPr>
        <w:t>(1), 45–50. Retrieved from http://www.scopus.com/inward/record.url?eid=2-s2.0-38149096396&amp;partnerID=tZOtx3y1</w:t>
      </w:r>
    </w:p>
    <w:p w14:paraId="0F871617"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Piliouras, N., Kalatzis, I., Dimitropoulos, N., &amp; Cavouras, D. (2004). Development of the cubic least squares mapping linear-kernel support vector machine classifier for improving the characterization of breast lesions on ultrasound. </w:t>
      </w:r>
      <w:r w:rsidRPr="006C4051">
        <w:rPr>
          <w:rFonts w:ascii="Calibri" w:hAnsi="Calibri" w:cs="Calibri"/>
          <w:i/>
          <w:iCs/>
          <w:noProof/>
          <w:sz w:val="16"/>
          <w:szCs w:val="16"/>
        </w:rPr>
        <w:t>Computerized Medical Imaging and Graphics</w:t>
      </w:r>
      <w:r w:rsidRPr="006C4051">
        <w:rPr>
          <w:rFonts w:ascii="Calibri" w:hAnsi="Calibri" w:cs="Calibri"/>
          <w:noProof/>
          <w:sz w:val="16"/>
          <w:szCs w:val="16"/>
        </w:rPr>
        <w:t xml:space="preserve">, </w:t>
      </w:r>
      <w:r w:rsidRPr="006C4051">
        <w:rPr>
          <w:rFonts w:ascii="Calibri" w:hAnsi="Calibri" w:cs="Calibri"/>
          <w:i/>
          <w:iCs/>
          <w:noProof/>
          <w:sz w:val="16"/>
          <w:szCs w:val="16"/>
        </w:rPr>
        <w:t>28</w:t>
      </w:r>
      <w:r w:rsidRPr="006C4051">
        <w:rPr>
          <w:rFonts w:ascii="Calibri" w:hAnsi="Calibri" w:cs="Calibri"/>
          <w:noProof/>
          <w:sz w:val="16"/>
          <w:szCs w:val="16"/>
        </w:rPr>
        <w:t>(5), 247–255. doi:http://dx.doi.org/10.1016/j.compmedimag.2004.04.003</w:t>
      </w:r>
    </w:p>
    <w:p w14:paraId="4C671BBE"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Rajaei, A., Dallalzadeh, E., &amp; Rangarajan, L. (2012). Segmentation of Pre-processed Medical Images: An Approach Based on Range Filter. </w:t>
      </w:r>
      <w:r w:rsidRPr="006C4051">
        <w:rPr>
          <w:rFonts w:ascii="Calibri" w:hAnsi="Calibri" w:cs="Calibri"/>
          <w:i/>
          <w:iCs/>
          <w:noProof/>
          <w:sz w:val="16"/>
          <w:szCs w:val="16"/>
        </w:rPr>
        <w:t>International Journal of Image, Graphics and Signal Processing(IJIGSP)</w:t>
      </w:r>
      <w:r w:rsidRPr="006C4051">
        <w:rPr>
          <w:rFonts w:ascii="Calibri" w:hAnsi="Calibri" w:cs="Calibri"/>
          <w:noProof/>
          <w:sz w:val="16"/>
          <w:szCs w:val="16"/>
        </w:rPr>
        <w:t xml:space="preserve">, </w:t>
      </w:r>
      <w:r w:rsidRPr="006C4051">
        <w:rPr>
          <w:rFonts w:ascii="Calibri" w:hAnsi="Calibri" w:cs="Calibri"/>
          <w:i/>
          <w:iCs/>
          <w:noProof/>
          <w:sz w:val="16"/>
          <w:szCs w:val="16"/>
        </w:rPr>
        <w:t>4</w:t>
      </w:r>
      <w:r w:rsidRPr="006C4051">
        <w:rPr>
          <w:rFonts w:ascii="Calibri" w:hAnsi="Calibri" w:cs="Calibri"/>
          <w:noProof/>
          <w:sz w:val="16"/>
          <w:szCs w:val="16"/>
        </w:rPr>
        <w:t>(9), 8. Retrieved from http://www.mecs-press.org/ijigsp/ijigsp-v4-n9/v4n9-2.html</w:t>
      </w:r>
    </w:p>
    <w:p w14:paraId="2AA01906"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Rubner, Y., Tomasi, C., &amp; Guibas, L. J. (n.d.). The Earth Mover’s Distance as a Metric for Image Retrieval. </w:t>
      </w:r>
      <w:r w:rsidRPr="006C4051">
        <w:rPr>
          <w:rFonts w:ascii="Calibri" w:hAnsi="Calibri" w:cs="Calibri"/>
          <w:i/>
          <w:iCs/>
          <w:noProof/>
          <w:sz w:val="16"/>
          <w:szCs w:val="16"/>
        </w:rPr>
        <w:t>International Journal of Computer Vision</w:t>
      </w:r>
      <w:r w:rsidRPr="006C4051">
        <w:rPr>
          <w:rFonts w:ascii="Calibri" w:hAnsi="Calibri" w:cs="Calibri"/>
          <w:noProof/>
          <w:sz w:val="16"/>
          <w:szCs w:val="16"/>
        </w:rPr>
        <w:t xml:space="preserve">, </w:t>
      </w:r>
      <w:r w:rsidRPr="006C4051">
        <w:rPr>
          <w:rFonts w:ascii="Calibri" w:hAnsi="Calibri" w:cs="Calibri"/>
          <w:i/>
          <w:iCs/>
          <w:noProof/>
          <w:sz w:val="16"/>
          <w:szCs w:val="16"/>
        </w:rPr>
        <w:t>40</w:t>
      </w:r>
      <w:r w:rsidRPr="006C4051">
        <w:rPr>
          <w:rFonts w:ascii="Calibri" w:hAnsi="Calibri" w:cs="Calibri"/>
          <w:noProof/>
          <w:sz w:val="16"/>
          <w:szCs w:val="16"/>
        </w:rPr>
        <w:t>(2), 99–121. doi:10.1023/A:1026543900054</w:t>
      </w:r>
    </w:p>
    <w:p w14:paraId="5AECBC37"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Selvarajah, S., &amp; Kodituwakku, S. R. (2011). Analysis and Comparison of Texture Features for Content Based Image Retrieval. </w:t>
      </w:r>
      <w:r w:rsidRPr="006C4051">
        <w:rPr>
          <w:rFonts w:ascii="Calibri" w:hAnsi="Calibri" w:cs="Calibri"/>
          <w:i/>
          <w:iCs/>
          <w:noProof/>
          <w:sz w:val="16"/>
          <w:szCs w:val="16"/>
        </w:rPr>
        <w:t>International Journal of Latest Trends in Computing</w:t>
      </w:r>
      <w:r w:rsidRPr="006C4051">
        <w:rPr>
          <w:rFonts w:ascii="Calibri" w:hAnsi="Calibri" w:cs="Calibri"/>
          <w:noProof/>
          <w:sz w:val="16"/>
          <w:szCs w:val="16"/>
        </w:rPr>
        <w:t xml:space="preserve">, </w:t>
      </w:r>
      <w:r w:rsidRPr="006C4051">
        <w:rPr>
          <w:rFonts w:ascii="Calibri" w:hAnsi="Calibri" w:cs="Calibri"/>
          <w:i/>
          <w:iCs/>
          <w:noProof/>
          <w:sz w:val="16"/>
          <w:szCs w:val="16"/>
        </w:rPr>
        <w:t>2</w:t>
      </w:r>
      <w:r w:rsidRPr="006C4051">
        <w:rPr>
          <w:rFonts w:ascii="Calibri" w:hAnsi="Calibri" w:cs="Calibri"/>
          <w:noProof/>
          <w:sz w:val="16"/>
          <w:szCs w:val="16"/>
        </w:rPr>
        <w:t>(1), 108–113. Retrieved from http://www.ijltc.excelingtech.co.uk/vol2issue1/18-vol2issue1.pdf</w:t>
      </w:r>
    </w:p>
    <w:p w14:paraId="46FD7D4C" w14:textId="77777777" w:rsidR="004807FA" w:rsidRPr="006C4051" w:rsidRDefault="004807FA" w:rsidP="006C4051">
      <w:pPr>
        <w:pStyle w:val="NormalWeb"/>
        <w:spacing w:before="0" w:beforeAutospacing="0" w:after="0" w:afterAutospacing="0"/>
        <w:ind w:left="480" w:hanging="480"/>
        <w:divId w:val="1487168700"/>
        <w:rPr>
          <w:rFonts w:ascii="Calibri" w:hAnsi="Calibri" w:cs="Calibri"/>
          <w:noProof/>
          <w:sz w:val="16"/>
          <w:szCs w:val="16"/>
        </w:rPr>
      </w:pPr>
      <w:r w:rsidRPr="006C4051">
        <w:rPr>
          <w:rFonts w:ascii="Calibri" w:hAnsi="Calibri" w:cs="Calibri"/>
          <w:noProof/>
          <w:sz w:val="16"/>
          <w:szCs w:val="16"/>
        </w:rPr>
        <w:t xml:space="preserve">Yassine, I. S., Belfkih, S., Najah, S., &amp; Zenkouar, H. (2010). A new method for texture image segmentation. In </w:t>
      </w:r>
      <w:r w:rsidRPr="006C4051">
        <w:rPr>
          <w:rFonts w:ascii="Calibri" w:hAnsi="Calibri" w:cs="Calibri"/>
          <w:i/>
          <w:iCs/>
          <w:noProof/>
          <w:sz w:val="16"/>
          <w:szCs w:val="16"/>
        </w:rPr>
        <w:t>2010 5th International Symposium On I/V Communications and Mobile Network</w:t>
      </w:r>
      <w:r w:rsidRPr="006C4051">
        <w:rPr>
          <w:rFonts w:ascii="Calibri" w:hAnsi="Calibri" w:cs="Calibri"/>
          <w:noProof/>
          <w:sz w:val="16"/>
          <w:szCs w:val="16"/>
        </w:rPr>
        <w:t xml:space="preserve"> (pp. 1–4). IEEE. doi:10.1109/ISVC.2010.5656161</w:t>
      </w:r>
    </w:p>
    <w:p w14:paraId="05BC94FE" w14:textId="77777777" w:rsidR="002E44AD" w:rsidRPr="004F5BB4" w:rsidRDefault="004807FA" w:rsidP="004F5BB4">
      <w:pPr>
        <w:spacing w:after="0"/>
        <w:jc w:val="both"/>
        <w:rPr>
          <w:rFonts w:eastAsiaTheme="minorEastAsia"/>
          <w:sz w:val="16"/>
          <w:szCs w:val="16"/>
        </w:rPr>
      </w:pPr>
      <w:r w:rsidRPr="006C4051">
        <w:rPr>
          <w:rFonts w:eastAsiaTheme="minorEastAsia"/>
          <w:sz w:val="16"/>
          <w:szCs w:val="16"/>
        </w:rPr>
        <w:fldChar w:fldCharType="end"/>
      </w:r>
    </w:p>
    <w:sectPr w:rsidR="002E44AD" w:rsidRPr="004F5B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FERNANDO ARAMBULA" w:date="2015-06-04T13:35:00Z" w:initials="FA">
    <w:p w14:paraId="5D05CEA0" w14:textId="77777777" w:rsidR="005240FE" w:rsidRDefault="005240FE">
      <w:pPr>
        <w:pStyle w:val="CommentText"/>
      </w:pPr>
      <w:r>
        <w:rPr>
          <w:rStyle w:val="CommentReference"/>
        </w:rPr>
        <w:annotationRef/>
      </w:r>
      <w:proofErr w:type="spellStart"/>
      <w:proofErr w:type="gramStart"/>
      <w:r>
        <w:t>aqui</w:t>
      </w:r>
      <w:proofErr w:type="spellEnd"/>
      <w:proofErr w:type="gramEnd"/>
      <w:r>
        <w:t xml:space="preserve"> </w:t>
      </w:r>
      <w:proofErr w:type="spellStart"/>
      <w:r>
        <w:t>habria</w:t>
      </w:r>
      <w:proofErr w:type="spellEnd"/>
      <w:r>
        <w:t xml:space="preserve"> </w:t>
      </w:r>
      <w:proofErr w:type="spellStart"/>
      <w:r>
        <w:t>qu</w:t>
      </w:r>
      <w:proofErr w:type="spellEnd"/>
      <w:r>
        <w:t xml:space="preserve"> </w:t>
      </w:r>
      <w:proofErr w:type="spellStart"/>
      <w:r>
        <w:t>decir</w:t>
      </w:r>
      <w:proofErr w:type="spellEnd"/>
      <w:r>
        <w:t xml:space="preserve"> </w:t>
      </w:r>
      <w:proofErr w:type="spellStart"/>
      <w:r>
        <w:t>cual</w:t>
      </w:r>
      <w:proofErr w:type="spellEnd"/>
      <w:r>
        <w:t xml:space="preserve"> </w:t>
      </w:r>
      <w:proofErr w:type="spellStart"/>
      <w:r>
        <w:t>fue</w:t>
      </w:r>
      <w:proofErr w:type="spellEnd"/>
      <w:r>
        <w:t xml:space="preserve"> el </w:t>
      </w:r>
      <w:proofErr w:type="spellStart"/>
      <w:r>
        <w:t>mejor</w:t>
      </w:r>
      <w:proofErr w:type="spellEnd"/>
      <w:r>
        <w:t xml:space="preserve"> o </w:t>
      </w:r>
      <w:proofErr w:type="spellStart"/>
      <w:r>
        <w:t>mejores</w:t>
      </w:r>
      <w:proofErr w:type="spellEnd"/>
    </w:p>
  </w:comment>
  <w:comment w:id="28" w:author="FERNANDO ARAMBULA" w:date="2015-06-04T14:22:00Z" w:initials="FA">
    <w:p w14:paraId="6DD7C767" w14:textId="2F861753" w:rsidR="005240FE" w:rsidRDefault="005240FE">
      <w:pPr>
        <w:pStyle w:val="CommentText"/>
      </w:pPr>
      <w:r>
        <w:rPr>
          <w:rStyle w:val="CommentReference"/>
        </w:rPr>
        <w:annotationRef/>
      </w:r>
      <w:proofErr w:type="spellStart"/>
      <w:proofErr w:type="gramStart"/>
      <w:r>
        <w:t>autores</w:t>
      </w:r>
      <w:proofErr w:type="spellEnd"/>
      <w:proofErr w:type="gramEnd"/>
      <w:r>
        <w:t xml:space="preserve"> </w:t>
      </w:r>
      <w:proofErr w:type="spellStart"/>
      <w:r>
        <w:t>originales</w:t>
      </w:r>
      <w:proofErr w:type="spellEnd"/>
      <w:r>
        <w:t>??</w:t>
      </w:r>
    </w:p>
  </w:comment>
  <w:comment w:id="29" w:author="FERNANDO ARAMBULA" w:date="2015-06-04T14:21:00Z" w:initials="FA">
    <w:p w14:paraId="05F638AC" w14:textId="694A98E0" w:rsidR="005240FE" w:rsidRDefault="005240FE">
      <w:pPr>
        <w:pStyle w:val="CommentText"/>
      </w:pPr>
      <w:r>
        <w:rPr>
          <w:rStyle w:val="CommentReference"/>
        </w:rPr>
        <w:annotationRef/>
      </w:r>
      <w:proofErr w:type="spellStart"/>
      <w:proofErr w:type="gramStart"/>
      <w:r>
        <w:t>autores</w:t>
      </w:r>
      <w:proofErr w:type="spellEnd"/>
      <w:proofErr w:type="gramEnd"/>
      <w:r>
        <w:t xml:space="preserve"> </w:t>
      </w:r>
      <w:proofErr w:type="spellStart"/>
      <w:r>
        <w:t>originales</w:t>
      </w:r>
      <w:proofErr w:type="spellEnd"/>
      <w:r>
        <w:t>??</w:t>
      </w:r>
    </w:p>
  </w:comment>
  <w:comment w:id="39" w:author="FERNANDO ARAMBULA" w:date="2015-06-04T23:10:00Z" w:initials="FA">
    <w:p w14:paraId="5B18676D" w14:textId="2F2A323D" w:rsidR="005240FE" w:rsidRDefault="005240FE">
      <w:pPr>
        <w:pStyle w:val="CommentText"/>
      </w:pPr>
      <w:r>
        <w:rPr>
          <w:rStyle w:val="CommentReference"/>
        </w:rPr>
        <w:annotationRef/>
      </w:r>
      <w:proofErr w:type="spellStart"/>
      <w:proofErr w:type="gramStart"/>
      <w:r>
        <w:t>como</w:t>
      </w:r>
      <w:proofErr w:type="spellEnd"/>
      <w:proofErr w:type="gramEnd"/>
      <w:r>
        <w:t>?</w:t>
      </w:r>
    </w:p>
  </w:comment>
  <w:comment w:id="42" w:author="FERNANDO ARAMBULA" w:date="2015-06-04T23:10:00Z" w:initials="FA">
    <w:p w14:paraId="1C4BC460" w14:textId="0E49F889" w:rsidR="005240FE" w:rsidRDefault="005240FE">
      <w:pPr>
        <w:pStyle w:val="CommentText"/>
      </w:pPr>
      <w:r>
        <w:rPr>
          <w:rStyle w:val="CommentReference"/>
        </w:rPr>
        <w:annotationRef/>
      </w:r>
      <w:r>
        <w:t xml:space="preserve">TENEMOS MAS? </w:t>
      </w:r>
      <w:proofErr w:type="spellStart"/>
      <w:proofErr w:type="gramStart"/>
      <w:r>
        <w:t>sabemos</w:t>
      </w:r>
      <w:proofErr w:type="spellEnd"/>
      <w:proofErr w:type="gramEnd"/>
      <w:r>
        <w:t xml:space="preserve"> la </w:t>
      </w:r>
      <w:proofErr w:type="spellStart"/>
      <w:r>
        <w:t>frecuencia</w:t>
      </w:r>
      <w:proofErr w:type="spellEnd"/>
      <w:r>
        <w:t>?</w:t>
      </w:r>
    </w:p>
  </w:comment>
  <w:comment w:id="43" w:author="FERNANDO ARAMBULA" w:date="2015-06-04T14:14:00Z" w:initials="FA">
    <w:p w14:paraId="1329CD7B" w14:textId="3460C032" w:rsidR="005240FE" w:rsidRDefault="005240FE">
      <w:pPr>
        <w:pStyle w:val="CommentText"/>
      </w:pPr>
      <w:r>
        <w:rPr>
          <w:rStyle w:val="CommentReference"/>
        </w:rPr>
        <w:annotationRef/>
      </w:r>
      <w:r>
        <w:t>HABRA INFORMED CONSENTS?</w:t>
      </w:r>
    </w:p>
  </w:comment>
  <w:comment w:id="44" w:author="FERNANDO ARAMBULA" w:date="2015-06-04T14:24:00Z" w:initials="FA">
    <w:p w14:paraId="4639957B" w14:textId="39780EC2" w:rsidR="005240FE" w:rsidRDefault="005240FE">
      <w:pPr>
        <w:pStyle w:val="CommentText"/>
      </w:pPr>
      <w:r>
        <w:rPr>
          <w:rStyle w:val="CommentReference"/>
        </w:rPr>
        <w:annotationRef/>
      </w:r>
      <w:proofErr w:type="spellStart"/>
      <w:proofErr w:type="gramStart"/>
      <w:r>
        <w:t>habra</w:t>
      </w:r>
      <w:proofErr w:type="spellEnd"/>
      <w:proofErr w:type="gramEnd"/>
      <w:r>
        <w:t xml:space="preserve"> </w:t>
      </w:r>
      <w:proofErr w:type="spellStart"/>
      <w:r>
        <w:t>algun</w:t>
      </w:r>
      <w:proofErr w:type="spellEnd"/>
      <w:r>
        <w:t xml:space="preserve"> </w:t>
      </w:r>
      <w:proofErr w:type="spellStart"/>
      <w:r>
        <w:t>articulo</w:t>
      </w:r>
      <w:proofErr w:type="spellEnd"/>
      <w:r>
        <w:t xml:space="preserve"> de la NTU??</w:t>
      </w:r>
    </w:p>
  </w:comment>
  <w:comment w:id="48" w:author="FERNANDO ARAMBULA" w:date="2015-06-04T22:41:00Z" w:initials="FA">
    <w:p w14:paraId="0CB20663" w14:textId="6A41C060" w:rsidR="005240FE" w:rsidRDefault="005240FE">
      <w:pPr>
        <w:pStyle w:val="CommentText"/>
      </w:pPr>
      <w:r>
        <w:rPr>
          <w:rStyle w:val="CommentReference"/>
        </w:rPr>
        <w:annotationRef/>
      </w:r>
      <w:proofErr w:type="spellStart"/>
      <w:proofErr w:type="gramStart"/>
      <w:r>
        <w:t>habria</w:t>
      </w:r>
      <w:proofErr w:type="spellEnd"/>
      <w:proofErr w:type="gramEnd"/>
      <w:r>
        <w:t xml:space="preserve"> </w:t>
      </w:r>
      <w:proofErr w:type="spellStart"/>
      <w:r>
        <w:t>que</w:t>
      </w:r>
      <w:proofErr w:type="spellEnd"/>
      <w:r>
        <w:t xml:space="preserve"> </w:t>
      </w:r>
      <w:proofErr w:type="spellStart"/>
      <w:r>
        <w:t>incluir</w:t>
      </w:r>
      <w:proofErr w:type="spellEnd"/>
      <w:r>
        <w:t xml:space="preserve"> </w:t>
      </w:r>
      <w:proofErr w:type="spellStart"/>
      <w:r>
        <w:t>las</w:t>
      </w:r>
      <w:proofErr w:type="spellEnd"/>
      <w:r>
        <w:t xml:space="preserve"> </w:t>
      </w:r>
      <w:proofErr w:type="spellStart"/>
      <w:r>
        <w:t>referencias</w:t>
      </w:r>
      <w:proofErr w:type="spellEnd"/>
      <w:r>
        <w:t xml:space="preserve"> </w:t>
      </w:r>
      <w:proofErr w:type="spellStart"/>
      <w:r>
        <w:t>originales</w:t>
      </w:r>
      <w:proofErr w:type="spellEnd"/>
    </w:p>
  </w:comment>
  <w:comment w:id="62" w:author="FERNANDO ARAMBULA" w:date="2015-06-04T22:59:00Z" w:initials="FA">
    <w:p w14:paraId="67B83235" w14:textId="442975CB" w:rsidR="005240FE" w:rsidRDefault="005240FE">
      <w:pPr>
        <w:pStyle w:val="CommentText"/>
      </w:pPr>
      <w:r>
        <w:rPr>
          <w:rStyle w:val="CommentReference"/>
        </w:rPr>
        <w:annotationRef/>
      </w:r>
      <w:proofErr w:type="spellStart"/>
      <w:proofErr w:type="gramStart"/>
      <w:r>
        <w:t>una</w:t>
      </w:r>
      <w:proofErr w:type="spellEnd"/>
      <w:proofErr w:type="gramEnd"/>
      <w:r>
        <w:t xml:space="preserve"> </w:t>
      </w:r>
      <w:proofErr w:type="spellStart"/>
      <w:r>
        <w:t>imagen</w:t>
      </w:r>
      <w:proofErr w:type="spellEnd"/>
      <w:r>
        <w:t xml:space="preserve"> de </w:t>
      </w:r>
      <w:proofErr w:type="spellStart"/>
      <w:r>
        <w:t>ejemplo</w:t>
      </w:r>
      <w:proofErr w:type="spellEnd"/>
      <w:r>
        <w:t xml:space="preserve"> </w:t>
      </w:r>
      <w:proofErr w:type="spellStart"/>
      <w:r>
        <w:t>estaria</w:t>
      </w:r>
      <w:proofErr w:type="spellEnd"/>
      <w:r>
        <w:t xml:space="preserve"> </w:t>
      </w:r>
      <w:proofErr w:type="spellStart"/>
      <w:r>
        <w:t>bien</w:t>
      </w:r>
      <w:proofErr w:type="spellEnd"/>
    </w:p>
  </w:comment>
  <w:comment w:id="79" w:author="FERNANDO ARAMBULA" w:date="2015-06-04T23:22:00Z" w:initials="FA">
    <w:p w14:paraId="50CB9A63" w14:textId="3A2EE610" w:rsidR="005240FE" w:rsidRDefault="005240FE">
      <w:pPr>
        <w:pStyle w:val="CommentText"/>
      </w:pPr>
      <w:r>
        <w:rPr>
          <w:rStyle w:val="CommentReference"/>
        </w:rPr>
        <w:annotationRef/>
      </w:r>
      <w:proofErr w:type="gramStart"/>
      <w:r>
        <w:t>of</w:t>
      </w:r>
      <w:proofErr w:type="gramEnd"/>
      <w:r>
        <w:t xml:space="preserve"> the 30 images?</w:t>
      </w:r>
    </w:p>
  </w:comment>
  <w:comment w:id="80" w:author="FERNANDO ARAMBULA" w:date="2015-06-04T23:24:00Z" w:initials="FA">
    <w:p w14:paraId="6757248C" w14:textId="51368935" w:rsidR="005240FE" w:rsidRDefault="005240FE">
      <w:pPr>
        <w:pStyle w:val="CommentText"/>
      </w:pPr>
      <w:r>
        <w:rPr>
          <w:rStyle w:val="CommentReference"/>
        </w:rPr>
        <w:annotationRef/>
      </w:r>
      <w:proofErr w:type="spellStart"/>
      <w:proofErr w:type="gramStart"/>
      <w:r>
        <w:t>nuestra</w:t>
      </w:r>
      <w:proofErr w:type="spellEnd"/>
      <w:proofErr w:type="gramEnd"/>
      <w:r>
        <w:t xml:space="preserve"> whole image </w:t>
      </w:r>
      <w:proofErr w:type="spellStart"/>
      <w:r>
        <w:t>es</w:t>
      </w:r>
      <w:proofErr w:type="spellEnd"/>
      <w:r>
        <w:t xml:space="preserve"> el </w:t>
      </w:r>
      <w:proofErr w:type="spellStart"/>
      <w:r>
        <w:t>recuadro</w:t>
      </w:r>
      <w:proofErr w:type="spellEnd"/>
      <w:r>
        <w:t>?</w:t>
      </w:r>
    </w:p>
  </w:comment>
  <w:comment w:id="87" w:author="FERNANDO ARAMBULA" w:date="2015-06-04T23:38:00Z" w:initials="FA">
    <w:p w14:paraId="5CE0D5DD" w14:textId="23C44222" w:rsidR="005240FE" w:rsidRDefault="005240FE">
      <w:pPr>
        <w:pStyle w:val="CommentText"/>
      </w:pPr>
      <w:r>
        <w:rPr>
          <w:rStyle w:val="CommentReference"/>
        </w:rPr>
        <w:annotationRef/>
      </w:r>
      <w:proofErr w:type="gramStart"/>
      <w:r>
        <w:t>le</w:t>
      </w:r>
      <w:proofErr w:type="gramEnd"/>
      <w:r>
        <w:t xml:space="preserve"> </w:t>
      </w:r>
      <w:proofErr w:type="spellStart"/>
      <w:r>
        <w:t>ganamos</w:t>
      </w:r>
      <w:proofErr w:type="spellEnd"/>
      <w:r>
        <w:t xml:space="preserve"> a Liao? </w:t>
      </w:r>
      <w:proofErr w:type="spellStart"/>
      <w:r>
        <w:t>ademas</w:t>
      </w:r>
      <w:proofErr w:type="spellEnd"/>
      <w:r>
        <w:t xml:space="preserve"> RLE </w:t>
      </w:r>
      <w:proofErr w:type="spellStart"/>
      <w:r>
        <w:t>es</w:t>
      </w:r>
      <w:proofErr w:type="spellEnd"/>
      <w:r>
        <w:t xml:space="preserve"> mas </w:t>
      </w:r>
      <w:proofErr w:type="spellStart"/>
      <w:r>
        <w:t>rapido</w:t>
      </w:r>
      <w:proofErr w:type="spellEnd"/>
      <w:r>
        <w:t xml:space="preserve"> no?</w:t>
      </w:r>
    </w:p>
  </w:comment>
  <w:comment w:id="91" w:author="FERNANDO ARAMBULA" w:date="2015-06-04T23:31:00Z" w:initials="FA">
    <w:p w14:paraId="79240787" w14:textId="51D58DDC" w:rsidR="005240FE" w:rsidRDefault="005240FE">
      <w:pPr>
        <w:pStyle w:val="CommentText"/>
      </w:pPr>
      <w:r>
        <w:rPr>
          <w:rStyle w:val="CommentReference"/>
        </w:rPr>
        <w:annotationRef/>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AC"/>
    <w:rsid w:val="0005057F"/>
    <w:rsid w:val="0008311B"/>
    <w:rsid w:val="00096115"/>
    <w:rsid w:val="000C34E6"/>
    <w:rsid w:val="000D4E39"/>
    <w:rsid w:val="000E4BA8"/>
    <w:rsid w:val="000E64D8"/>
    <w:rsid w:val="000F02E2"/>
    <w:rsid w:val="00113C0A"/>
    <w:rsid w:val="001322E6"/>
    <w:rsid w:val="00142BC2"/>
    <w:rsid w:val="00155257"/>
    <w:rsid w:val="00163AB5"/>
    <w:rsid w:val="00170806"/>
    <w:rsid w:val="00185554"/>
    <w:rsid w:val="001B3AB0"/>
    <w:rsid w:val="001F5180"/>
    <w:rsid w:val="00207687"/>
    <w:rsid w:val="00253022"/>
    <w:rsid w:val="002936C4"/>
    <w:rsid w:val="00293AE4"/>
    <w:rsid w:val="00297607"/>
    <w:rsid w:val="002C0255"/>
    <w:rsid w:val="002C0745"/>
    <w:rsid w:val="002C3A58"/>
    <w:rsid w:val="002E44AD"/>
    <w:rsid w:val="002E5563"/>
    <w:rsid w:val="00311AD6"/>
    <w:rsid w:val="00331F5D"/>
    <w:rsid w:val="00341E29"/>
    <w:rsid w:val="00357AEF"/>
    <w:rsid w:val="003605C0"/>
    <w:rsid w:val="003775DB"/>
    <w:rsid w:val="00394371"/>
    <w:rsid w:val="00394B93"/>
    <w:rsid w:val="003C5379"/>
    <w:rsid w:val="003D4F00"/>
    <w:rsid w:val="003E096D"/>
    <w:rsid w:val="003E1786"/>
    <w:rsid w:val="00406A1E"/>
    <w:rsid w:val="004163D9"/>
    <w:rsid w:val="0043012B"/>
    <w:rsid w:val="004807FA"/>
    <w:rsid w:val="004A11AA"/>
    <w:rsid w:val="004C0E4C"/>
    <w:rsid w:val="004C2DFE"/>
    <w:rsid w:val="004F0124"/>
    <w:rsid w:val="004F5BB4"/>
    <w:rsid w:val="00513544"/>
    <w:rsid w:val="005240FE"/>
    <w:rsid w:val="00541C78"/>
    <w:rsid w:val="0054365E"/>
    <w:rsid w:val="005469A7"/>
    <w:rsid w:val="00581EDA"/>
    <w:rsid w:val="005A45F5"/>
    <w:rsid w:val="005B763D"/>
    <w:rsid w:val="005D64B7"/>
    <w:rsid w:val="005F1765"/>
    <w:rsid w:val="00622C0C"/>
    <w:rsid w:val="00637119"/>
    <w:rsid w:val="00641D1F"/>
    <w:rsid w:val="006439C6"/>
    <w:rsid w:val="006454CB"/>
    <w:rsid w:val="00667932"/>
    <w:rsid w:val="00675599"/>
    <w:rsid w:val="00685F91"/>
    <w:rsid w:val="006918A6"/>
    <w:rsid w:val="006925EE"/>
    <w:rsid w:val="006926CD"/>
    <w:rsid w:val="00693379"/>
    <w:rsid w:val="006B29DD"/>
    <w:rsid w:val="006C4051"/>
    <w:rsid w:val="006C50D0"/>
    <w:rsid w:val="006D1CF3"/>
    <w:rsid w:val="006D4304"/>
    <w:rsid w:val="006D6446"/>
    <w:rsid w:val="006E18A8"/>
    <w:rsid w:val="006E5DF0"/>
    <w:rsid w:val="00716FAE"/>
    <w:rsid w:val="0072032B"/>
    <w:rsid w:val="007210D0"/>
    <w:rsid w:val="0074757D"/>
    <w:rsid w:val="00750C92"/>
    <w:rsid w:val="007533DB"/>
    <w:rsid w:val="00767FB2"/>
    <w:rsid w:val="00773D09"/>
    <w:rsid w:val="00791416"/>
    <w:rsid w:val="007A298E"/>
    <w:rsid w:val="007A309E"/>
    <w:rsid w:val="007E677C"/>
    <w:rsid w:val="0080517A"/>
    <w:rsid w:val="00820A98"/>
    <w:rsid w:val="00822616"/>
    <w:rsid w:val="008250DE"/>
    <w:rsid w:val="00827A58"/>
    <w:rsid w:val="00835C06"/>
    <w:rsid w:val="00840D39"/>
    <w:rsid w:val="008536B9"/>
    <w:rsid w:val="00854ADE"/>
    <w:rsid w:val="00867FF4"/>
    <w:rsid w:val="008754C6"/>
    <w:rsid w:val="0088501C"/>
    <w:rsid w:val="008B0120"/>
    <w:rsid w:val="008C07E9"/>
    <w:rsid w:val="008D362F"/>
    <w:rsid w:val="008D49FF"/>
    <w:rsid w:val="008D7BC3"/>
    <w:rsid w:val="008E44C8"/>
    <w:rsid w:val="00902A75"/>
    <w:rsid w:val="0091128C"/>
    <w:rsid w:val="00926BF5"/>
    <w:rsid w:val="009278C0"/>
    <w:rsid w:val="00950A1C"/>
    <w:rsid w:val="0095262C"/>
    <w:rsid w:val="0096635A"/>
    <w:rsid w:val="00966545"/>
    <w:rsid w:val="00971ADD"/>
    <w:rsid w:val="00994DAC"/>
    <w:rsid w:val="00996856"/>
    <w:rsid w:val="009B11A3"/>
    <w:rsid w:val="009C031A"/>
    <w:rsid w:val="009D12F8"/>
    <w:rsid w:val="009D3496"/>
    <w:rsid w:val="009E20DD"/>
    <w:rsid w:val="009E5C4C"/>
    <w:rsid w:val="009E6511"/>
    <w:rsid w:val="009F0CDF"/>
    <w:rsid w:val="009F2BF4"/>
    <w:rsid w:val="009F3AE8"/>
    <w:rsid w:val="009F6CF5"/>
    <w:rsid w:val="00A03292"/>
    <w:rsid w:val="00A03AC4"/>
    <w:rsid w:val="00A050A9"/>
    <w:rsid w:val="00A22A3B"/>
    <w:rsid w:val="00A3294C"/>
    <w:rsid w:val="00A4601D"/>
    <w:rsid w:val="00A53EF9"/>
    <w:rsid w:val="00A82FB1"/>
    <w:rsid w:val="00A868D7"/>
    <w:rsid w:val="00AB0400"/>
    <w:rsid w:val="00AB0EB5"/>
    <w:rsid w:val="00AB180D"/>
    <w:rsid w:val="00AB2E58"/>
    <w:rsid w:val="00AD0902"/>
    <w:rsid w:val="00B10F12"/>
    <w:rsid w:val="00B86E47"/>
    <w:rsid w:val="00B90CD1"/>
    <w:rsid w:val="00B963A3"/>
    <w:rsid w:val="00B96D70"/>
    <w:rsid w:val="00B97C05"/>
    <w:rsid w:val="00BB1D10"/>
    <w:rsid w:val="00BB7728"/>
    <w:rsid w:val="00BC2C3D"/>
    <w:rsid w:val="00BF034E"/>
    <w:rsid w:val="00BF3968"/>
    <w:rsid w:val="00C05CBD"/>
    <w:rsid w:val="00C06579"/>
    <w:rsid w:val="00C06765"/>
    <w:rsid w:val="00C20019"/>
    <w:rsid w:val="00C469B1"/>
    <w:rsid w:val="00C54CB2"/>
    <w:rsid w:val="00C63006"/>
    <w:rsid w:val="00C75B25"/>
    <w:rsid w:val="00C76AFE"/>
    <w:rsid w:val="00CA72A9"/>
    <w:rsid w:val="00D30C56"/>
    <w:rsid w:val="00D51121"/>
    <w:rsid w:val="00D5286C"/>
    <w:rsid w:val="00D644BD"/>
    <w:rsid w:val="00D64A4E"/>
    <w:rsid w:val="00D90F68"/>
    <w:rsid w:val="00DB0CD9"/>
    <w:rsid w:val="00DC5919"/>
    <w:rsid w:val="00DE1928"/>
    <w:rsid w:val="00DF1CBF"/>
    <w:rsid w:val="00DF6CAF"/>
    <w:rsid w:val="00E422E1"/>
    <w:rsid w:val="00E4274E"/>
    <w:rsid w:val="00E8087F"/>
    <w:rsid w:val="00E969C1"/>
    <w:rsid w:val="00EB1150"/>
    <w:rsid w:val="00EB2A26"/>
    <w:rsid w:val="00EC4853"/>
    <w:rsid w:val="00F07BAA"/>
    <w:rsid w:val="00F139BE"/>
    <w:rsid w:val="00F33AF9"/>
    <w:rsid w:val="00F422BE"/>
    <w:rsid w:val="00F423EC"/>
    <w:rsid w:val="00F5074F"/>
    <w:rsid w:val="00F51C4C"/>
    <w:rsid w:val="00F57CF5"/>
    <w:rsid w:val="00F741AF"/>
    <w:rsid w:val="00F77123"/>
    <w:rsid w:val="00F77FA7"/>
    <w:rsid w:val="00F946D8"/>
    <w:rsid w:val="00FB0996"/>
    <w:rsid w:val="00FD2B3E"/>
    <w:rsid w:val="00FD2E06"/>
    <w:rsid w:val="00FD5FF4"/>
    <w:rsid w:val="00FF2FE0"/>
    <w:rsid w:val="00FF4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2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322E6"/>
    <w:rPr>
      <w:color w:val="808080"/>
    </w:rPr>
  </w:style>
  <w:style w:type="paragraph" w:styleId="BalloonText">
    <w:name w:val="Balloon Text"/>
    <w:basedOn w:val="Normal"/>
    <w:link w:val="BalloonTextChar"/>
    <w:uiPriority w:val="99"/>
    <w:semiHidden/>
    <w:unhideWhenUsed/>
    <w:rsid w:val="001F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80"/>
    <w:rPr>
      <w:rFonts w:ascii="Tahoma" w:hAnsi="Tahoma" w:cs="Tahoma"/>
      <w:sz w:val="16"/>
      <w:szCs w:val="16"/>
    </w:rPr>
  </w:style>
  <w:style w:type="paragraph" w:styleId="NormalWeb">
    <w:name w:val="Normal (Web)"/>
    <w:basedOn w:val="Normal"/>
    <w:uiPriority w:val="99"/>
    <w:semiHidden/>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BC2C3D"/>
    <w:rPr>
      <w:sz w:val="18"/>
      <w:szCs w:val="18"/>
    </w:rPr>
  </w:style>
  <w:style w:type="paragraph" w:styleId="CommentText">
    <w:name w:val="annotation text"/>
    <w:basedOn w:val="Normal"/>
    <w:link w:val="CommentTextChar"/>
    <w:uiPriority w:val="99"/>
    <w:semiHidden/>
    <w:unhideWhenUsed/>
    <w:rsid w:val="00BC2C3D"/>
    <w:pPr>
      <w:spacing w:line="240" w:lineRule="auto"/>
    </w:pPr>
    <w:rPr>
      <w:sz w:val="24"/>
      <w:szCs w:val="24"/>
    </w:rPr>
  </w:style>
  <w:style w:type="character" w:customStyle="1" w:styleId="CommentTextChar">
    <w:name w:val="Comment Text Char"/>
    <w:basedOn w:val="DefaultParagraphFont"/>
    <w:link w:val="CommentText"/>
    <w:uiPriority w:val="99"/>
    <w:semiHidden/>
    <w:rsid w:val="00BC2C3D"/>
    <w:rPr>
      <w:sz w:val="24"/>
      <w:szCs w:val="24"/>
    </w:rPr>
  </w:style>
  <w:style w:type="paragraph" w:styleId="CommentSubject">
    <w:name w:val="annotation subject"/>
    <w:basedOn w:val="CommentText"/>
    <w:next w:val="CommentText"/>
    <w:link w:val="CommentSubjectChar"/>
    <w:uiPriority w:val="99"/>
    <w:semiHidden/>
    <w:unhideWhenUsed/>
    <w:rsid w:val="00BC2C3D"/>
    <w:rPr>
      <w:b/>
      <w:bCs/>
      <w:sz w:val="20"/>
      <w:szCs w:val="20"/>
    </w:rPr>
  </w:style>
  <w:style w:type="character" w:customStyle="1" w:styleId="CommentSubjectChar">
    <w:name w:val="Comment Subject Char"/>
    <w:basedOn w:val="CommentTextChar"/>
    <w:link w:val="CommentSubject"/>
    <w:uiPriority w:val="99"/>
    <w:semiHidden/>
    <w:rsid w:val="00BC2C3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4E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322E6"/>
    <w:rPr>
      <w:color w:val="808080"/>
    </w:rPr>
  </w:style>
  <w:style w:type="paragraph" w:styleId="BalloonText">
    <w:name w:val="Balloon Text"/>
    <w:basedOn w:val="Normal"/>
    <w:link w:val="BalloonTextChar"/>
    <w:uiPriority w:val="99"/>
    <w:semiHidden/>
    <w:unhideWhenUsed/>
    <w:rsid w:val="001F5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80"/>
    <w:rPr>
      <w:rFonts w:ascii="Tahoma" w:hAnsi="Tahoma" w:cs="Tahoma"/>
      <w:sz w:val="16"/>
      <w:szCs w:val="16"/>
    </w:rPr>
  </w:style>
  <w:style w:type="paragraph" w:styleId="NormalWeb">
    <w:name w:val="Normal (Web)"/>
    <w:basedOn w:val="Normal"/>
    <w:uiPriority w:val="99"/>
    <w:semiHidden/>
    <w:unhideWhenUsed/>
    <w:rsid w:val="004807FA"/>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BC2C3D"/>
    <w:rPr>
      <w:sz w:val="18"/>
      <w:szCs w:val="18"/>
    </w:rPr>
  </w:style>
  <w:style w:type="paragraph" w:styleId="CommentText">
    <w:name w:val="annotation text"/>
    <w:basedOn w:val="Normal"/>
    <w:link w:val="CommentTextChar"/>
    <w:uiPriority w:val="99"/>
    <w:semiHidden/>
    <w:unhideWhenUsed/>
    <w:rsid w:val="00BC2C3D"/>
    <w:pPr>
      <w:spacing w:line="240" w:lineRule="auto"/>
    </w:pPr>
    <w:rPr>
      <w:sz w:val="24"/>
      <w:szCs w:val="24"/>
    </w:rPr>
  </w:style>
  <w:style w:type="character" w:customStyle="1" w:styleId="CommentTextChar">
    <w:name w:val="Comment Text Char"/>
    <w:basedOn w:val="DefaultParagraphFont"/>
    <w:link w:val="CommentText"/>
    <w:uiPriority w:val="99"/>
    <w:semiHidden/>
    <w:rsid w:val="00BC2C3D"/>
    <w:rPr>
      <w:sz w:val="24"/>
      <w:szCs w:val="24"/>
    </w:rPr>
  </w:style>
  <w:style w:type="paragraph" w:styleId="CommentSubject">
    <w:name w:val="annotation subject"/>
    <w:basedOn w:val="CommentText"/>
    <w:next w:val="CommentText"/>
    <w:link w:val="CommentSubjectChar"/>
    <w:uiPriority w:val="99"/>
    <w:semiHidden/>
    <w:unhideWhenUsed/>
    <w:rsid w:val="00BC2C3D"/>
    <w:rPr>
      <w:b/>
      <w:bCs/>
      <w:sz w:val="20"/>
      <w:szCs w:val="20"/>
    </w:rPr>
  </w:style>
  <w:style w:type="character" w:customStyle="1" w:styleId="CommentSubjectChar">
    <w:name w:val="Comment Subject Char"/>
    <w:basedOn w:val="CommentTextChar"/>
    <w:link w:val="CommentSubject"/>
    <w:uiPriority w:val="99"/>
    <w:semiHidden/>
    <w:rsid w:val="00BC2C3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4981">
      <w:bodyDiv w:val="1"/>
      <w:marLeft w:val="0"/>
      <w:marRight w:val="0"/>
      <w:marTop w:val="0"/>
      <w:marBottom w:val="0"/>
      <w:divBdr>
        <w:top w:val="none" w:sz="0" w:space="0" w:color="auto"/>
        <w:left w:val="none" w:sz="0" w:space="0" w:color="auto"/>
        <w:bottom w:val="none" w:sz="0" w:space="0" w:color="auto"/>
        <w:right w:val="none" w:sz="0" w:space="0" w:color="auto"/>
      </w:divBdr>
    </w:div>
    <w:div w:id="704602659">
      <w:bodyDiv w:val="1"/>
      <w:marLeft w:val="0"/>
      <w:marRight w:val="0"/>
      <w:marTop w:val="0"/>
      <w:marBottom w:val="0"/>
      <w:divBdr>
        <w:top w:val="none" w:sz="0" w:space="0" w:color="auto"/>
        <w:left w:val="none" w:sz="0" w:space="0" w:color="auto"/>
        <w:bottom w:val="none" w:sz="0" w:space="0" w:color="auto"/>
        <w:right w:val="none" w:sz="0" w:space="0" w:color="auto"/>
      </w:divBdr>
    </w:div>
    <w:div w:id="867916685">
      <w:bodyDiv w:val="1"/>
      <w:marLeft w:val="0"/>
      <w:marRight w:val="0"/>
      <w:marTop w:val="0"/>
      <w:marBottom w:val="0"/>
      <w:divBdr>
        <w:top w:val="none" w:sz="0" w:space="0" w:color="auto"/>
        <w:left w:val="none" w:sz="0" w:space="0" w:color="auto"/>
        <w:bottom w:val="none" w:sz="0" w:space="0" w:color="auto"/>
        <w:right w:val="none" w:sz="0" w:space="0" w:color="auto"/>
      </w:divBdr>
    </w:div>
    <w:div w:id="904025772">
      <w:bodyDiv w:val="1"/>
      <w:marLeft w:val="0"/>
      <w:marRight w:val="0"/>
      <w:marTop w:val="0"/>
      <w:marBottom w:val="0"/>
      <w:divBdr>
        <w:top w:val="none" w:sz="0" w:space="0" w:color="auto"/>
        <w:left w:val="none" w:sz="0" w:space="0" w:color="auto"/>
        <w:bottom w:val="none" w:sz="0" w:space="0" w:color="auto"/>
        <w:right w:val="none" w:sz="0" w:space="0" w:color="auto"/>
      </w:divBdr>
    </w:div>
    <w:div w:id="1060640408">
      <w:bodyDiv w:val="1"/>
      <w:marLeft w:val="0"/>
      <w:marRight w:val="0"/>
      <w:marTop w:val="0"/>
      <w:marBottom w:val="0"/>
      <w:divBdr>
        <w:top w:val="none" w:sz="0" w:space="0" w:color="auto"/>
        <w:left w:val="none" w:sz="0" w:space="0" w:color="auto"/>
        <w:bottom w:val="none" w:sz="0" w:space="0" w:color="auto"/>
        <w:right w:val="none" w:sz="0" w:space="0" w:color="auto"/>
      </w:divBdr>
    </w:div>
    <w:div w:id="1063062166">
      <w:bodyDiv w:val="1"/>
      <w:marLeft w:val="0"/>
      <w:marRight w:val="0"/>
      <w:marTop w:val="0"/>
      <w:marBottom w:val="0"/>
      <w:divBdr>
        <w:top w:val="none" w:sz="0" w:space="0" w:color="auto"/>
        <w:left w:val="none" w:sz="0" w:space="0" w:color="auto"/>
        <w:bottom w:val="none" w:sz="0" w:space="0" w:color="auto"/>
        <w:right w:val="none" w:sz="0" w:space="0" w:color="auto"/>
      </w:divBdr>
    </w:div>
    <w:div w:id="1165438020">
      <w:bodyDiv w:val="1"/>
      <w:marLeft w:val="0"/>
      <w:marRight w:val="0"/>
      <w:marTop w:val="0"/>
      <w:marBottom w:val="0"/>
      <w:divBdr>
        <w:top w:val="none" w:sz="0" w:space="0" w:color="auto"/>
        <w:left w:val="none" w:sz="0" w:space="0" w:color="auto"/>
        <w:bottom w:val="none" w:sz="0" w:space="0" w:color="auto"/>
        <w:right w:val="none" w:sz="0" w:space="0" w:color="auto"/>
      </w:divBdr>
    </w:div>
    <w:div w:id="1179464485">
      <w:bodyDiv w:val="1"/>
      <w:marLeft w:val="0"/>
      <w:marRight w:val="0"/>
      <w:marTop w:val="0"/>
      <w:marBottom w:val="0"/>
      <w:divBdr>
        <w:top w:val="none" w:sz="0" w:space="0" w:color="auto"/>
        <w:left w:val="none" w:sz="0" w:space="0" w:color="auto"/>
        <w:bottom w:val="none" w:sz="0" w:space="0" w:color="auto"/>
        <w:right w:val="none" w:sz="0" w:space="0" w:color="auto"/>
      </w:divBdr>
    </w:div>
    <w:div w:id="1345745263">
      <w:bodyDiv w:val="1"/>
      <w:marLeft w:val="0"/>
      <w:marRight w:val="0"/>
      <w:marTop w:val="0"/>
      <w:marBottom w:val="0"/>
      <w:divBdr>
        <w:top w:val="none" w:sz="0" w:space="0" w:color="auto"/>
        <w:left w:val="none" w:sz="0" w:space="0" w:color="auto"/>
        <w:bottom w:val="none" w:sz="0" w:space="0" w:color="auto"/>
        <w:right w:val="none" w:sz="0" w:space="0" w:color="auto"/>
      </w:divBdr>
    </w:div>
    <w:div w:id="1487168700">
      <w:bodyDiv w:val="1"/>
      <w:marLeft w:val="0"/>
      <w:marRight w:val="0"/>
      <w:marTop w:val="0"/>
      <w:marBottom w:val="0"/>
      <w:divBdr>
        <w:top w:val="none" w:sz="0" w:space="0" w:color="auto"/>
        <w:left w:val="none" w:sz="0" w:space="0" w:color="auto"/>
        <w:bottom w:val="none" w:sz="0" w:space="0" w:color="auto"/>
        <w:right w:val="none" w:sz="0" w:space="0" w:color="auto"/>
      </w:divBdr>
    </w:div>
    <w:div w:id="1711297958">
      <w:bodyDiv w:val="1"/>
      <w:marLeft w:val="0"/>
      <w:marRight w:val="0"/>
      <w:marTop w:val="0"/>
      <w:marBottom w:val="0"/>
      <w:divBdr>
        <w:top w:val="none" w:sz="0" w:space="0" w:color="auto"/>
        <w:left w:val="none" w:sz="0" w:space="0" w:color="auto"/>
        <w:bottom w:val="none" w:sz="0" w:space="0" w:color="auto"/>
        <w:right w:val="none" w:sz="0" w:space="0" w:color="auto"/>
      </w:divBdr>
    </w:div>
    <w:div w:id="19757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7BF8B971-DC7D-6348-92E9-2FE58210F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14</Pages>
  <Words>23969</Words>
  <Characters>136624</Characters>
  <Application>Microsoft Macintosh Word</Application>
  <DocSecurity>0</DocSecurity>
  <Lines>1138</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FERNANDO ARAMBULA</cp:lastModifiedBy>
  <cp:revision>40</cp:revision>
  <dcterms:created xsi:type="dcterms:W3CDTF">2015-05-29T18:46:00Z</dcterms:created>
  <dcterms:modified xsi:type="dcterms:W3CDTF">2015-06-05T18:50:00Z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