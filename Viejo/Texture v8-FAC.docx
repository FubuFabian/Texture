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B6AC0" w14:textId="77777777" w:rsidR="00FC24A7" w:rsidRPr="006C0E2A" w:rsidRDefault="00FC24A7">
      <w:pPr>
        <w:rPr>
          <w:rFonts w:ascii="GillSansStd" w:hAnsi="GillSansStd" w:cs="Times New Roman"/>
          <w:sz w:val="36"/>
          <w:szCs w:val="36"/>
        </w:rPr>
      </w:pPr>
      <w:commentRangeStart w:id="0"/>
      <w:r w:rsidRPr="006C0E2A">
        <w:rPr>
          <w:rFonts w:ascii="GillSansStd" w:hAnsi="GillSansStd" w:cs="Times New Roman"/>
          <w:sz w:val="36"/>
          <w:szCs w:val="36"/>
        </w:rPr>
        <w:t>Article</w:t>
      </w:r>
      <w:commentRangeEnd w:id="0"/>
      <w:r w:rsidR="00017941">
        <w:rPr>
          <w:rStyle w:val="Refdecomentario"/>
        </w:rPr>
        <w:commentReference w:id="0"/>
      </w:r>
      <w:r w:rsidRPr="006C0E2A">
        <w:rPr>
          <w:rFonts w:ascii="GillSansStd" w:hAnsi="GillSansStd" w:cs="Times New Roman"/>
          <w:sz w:val="36"/>
          <w:szCs w:val="36"/>
        </w:rPr>
        <w:t>:</w:t>
      </w:r>
    </w:p>
    <w:p w14:paraId="7FBB07BC" w14:textId="77777777" w:rsidR="00FC24A7" w:rsidRPr="006C0E2A" w:rsidRDefault="00FC24A7" w:rsidP="00FC24A7">
      <w:pPr>
        <w:jc w:val="both"/>
        <w:rPr>
          <w:rFonts w:ascii="GillSansStd" w:hAnsi="GillSansStd" w:cs="Times New Roman"/>
          <w:b/>
          <w:sz w:val="44"/>
          <w:szCs w:val="44"/>
        </w:rPr>
      </w:pPr>
      <w:commentRangeStart w:id="1"/>
      <w:r w:rsidRPr="006C0E2A">
        <w:rPr>
          <w:rFonts w:ascii="GillSansStd" w:hAnsi="GillSansStd" w:cs="Times New Roman"/>
          <w:b/>
          <w:sz w:val="44"/>
          <w:szCs w:val="44"/>
        </w:rPr>
        <w:t>Texture</w:t>
      </w:r>
      <w:commentRangeEnd w:id="1"/>
      <w:r w:rsidR="0069586A">
        <w:rPr>
          <w:rStyle w:val="Refdecomentario"/>
        </w:rPr>
        <w:commentReference w:id="1"/>
      </w:r>
      <w:r w:rsidRPr="006C0E2A">
        <w:rPr>
          <w:rFonts w:ascii="GillSansStd" w:hAnsi="GillSansStd" w:cs="Times New Roman"/>
          <w:b/>
          <w:sz w:val="44"/>
          <w:szCs w:val="44"/>
        </w:rPr>
        <w:t xml:space="preserve"> Descriptors to Improve Automatic Breast Tumor Segmentations in Ultrasound Images</w:t>
      </w:r>
    </w:p>
    <w:p w14:paraId="4524BC25" w14:textId="77777777" w:rsidR="00FC24A7" w:rsidRPr="006C0E2A" w:rsidRDefault="00FC24A7" w:rsidP="00FC24A7">
      <w:pPr>
        <w:jc w:val="both"/>
        <w:rPr>
          <w:rFonts w:ascii="GillSansStd" w:hAnsi="GillSansStd" w:cs="Times New Roman"/>
          <w:sz w:val="44"/>
          <w:szCs w:val="44"/>
        </w:rPr>
      </w:pPr>
    </w:p>
    <w:p w14:paraId="2D52B33B" w14:textId="77777777" w:rsidR="00FC24A7" w:rsidRPr="006C0E2A" w:rsidRDefault="00FC24A7" w:rsidP="00FC24A7">
      <w:pPr>
        <w:spacing w:after="0"/>
        <w:jc w:val="both"/>
        <w:rPr>
          <w:rFonts w:ascii="GillSansStd" w:hAnsi="GillSansStd" w:cs="Times New Roman"/>
          <w:sz w:val="36"/>
          <w:szCs w:val="36"/>
          <w:vertAlign w:val="superscript"/>
        </w:rPr>
      </w:pPr>
      <w:r w:rsidRPr="006C0E2A">
        <w:rPr>
          <w:rFonts w:ascii="GillSansStd" w:hAnsi="GillSansStd" w:cs="Times New Roman"/>
          <w:sz w:val="36"/>
          <w:szCs w:val="36"/>
        </w:rPr>
        <w:t>Fabian Torres</w:t>
      </w:r>
      <w:r w:rsidR="00C22751" w:rsidRPr="006C0E2A">
        <w:rPr>
          <w:rFonts w:ascii="GillSansStd" w:hAnsi="GillSansStd" w:cs="Times New Roman"/>
          <w:sz w:val="36"/>
          <w:szCs w:val="36"/>
          <w:vertAlign w:val="superscript"/>
        </w:rPr>
        <w:t>1</w:t>
      </w:r>
    </w:p>
    <w:p w14:paraId="58B2A577" w14:textId="77777777" w:rsidR="00FC24A7" w:rsidRPr="006C0E2A" w:rsidRDefault="00FC24A7" w:rsidP="00FC24A7">
      <w:pPr>
        <w:spacing w:after="0"/>
        <w:jc w:val="both"/>
        <w:rPr>
          <w:rFonts w:ascii="GillSansStd" w:hAnsi="GillSansStd" w:cs="Times New Roman"/>
          <w:sz w:val="36"/>
          <w:szCs w:val="36"/>
          <w:vertAlign w:val="superscript"/>
        </w:rPr>
      </w:pPr>
      <w:proofErr w:type="spellStart"/>
      <w:r w:rsidRPr="006C0E2A">
        <w:rPr>
          <w:rFonts w:ascii="GillSansStd" w:hAnsi="GillSansStd" w:cs="Times New Roman"/>
          <w:sz w:val="36"/>
          <w:szCs w:val="36"/>
        </w:rPr>
        <w:t>Zian</w:t>
      </w:r>
      <w:proofErr w:type="spellEnd"/>
      <w:r w:rsidRPr="006C0E2A">
        <w:rPr>
          <w:rFonts w:ascii="GillSansStd" w:hAnsi="GillSansStd" w:cs="Times New Roman"/>
          <w:sz w:val="36"/>
          <w:szCs w:val="36"/>
        </w:rPr>
        <w:t xml:space="preserve"> Fanti</w:t>
      </w:r>
      <w:r w:rsidR="00C22751" w:rsidRPr="006C0E2A">
        <w:rPr>
          <w:rFonts w:ascii="GillSansStd" w:hAnsi="GillSansStd" w:cs="Times New Roman"/>
          <w:sz w:val="36"/>
          <w:szCs w:val="36"/>
          <w:vertAlign w:val="superscript"/>
        </w:rPr>
        <w:t>2</w:t>
      </w:r>
    </w:p>
    <w:p w14:paraId="5882A790" w14:textId="77777777" w:rsidR="00C22751" w:rsidRPr="006C0E2A" w:rsidRDefault="00C22751" w:rsidP="00FC24A7">
      <w:pPr>
        <w:spacing w:after="0"/>
        <w:jc w:val="both"/>
        <w:rPr>
          <w:rFonts w:ascii="GillSansStd" w:hAnsi="GillSansStd" w:cs="Times New Roman"/>
          <w:sz w:val="36"/>
          <w:szCs w:val="36"/>
          <w:vertAlign w:val="superscript"/>
        </w:rPr>
      </w:pPr>
      <w:r w:rsidRPr="006C0E2A">
        <w:rPr>
          <w:rFonts w:ascii="GillSansStd" w:hAnsi="GillSansStd" w:cs="Times New Roman"/>
          <w:sz w:val="36"/>
          <w:szCs w:val="36"/>
        </w:rPr>
        <w:t>Ping-Lang Yen</w:t>
      </w:r>
      <w:r w:rsidRPr="006C0E2A">
        <w:rPr>
          <w:rFonts w:ascii="GillSansStd" w:hAnsi="GillSansStd" w:cs="Times New Roman"/>
          <w:sz w:val="36"/>
          <w:szCs w:val="36"/>
          <w:vertAlign w:val="superscript"/>
        </w:rPr>
        <w:t>3</w:t>
      </w:r>
    </w:p>
    <w:p w14:paraId="27631748" w14:textId="77777777" w:rsidR="00C22751" w:rsidRPr="006C0E2A" w:rsidRDefault="00C22751" w:rsidP="00FC24A7">
      <w:pPr>
        <w:spacing w:after="0"/>
        <w:jc w:val="both"/>
        <w:rPr>
          <w:rFonts w:ascii="GillSansStd" w:hAnsi="GillSansStd" w:cs="Times New Roman"/>
          <w:sz w:val="36"/>
          <w:szCs w:val="36"/>
        </w:rPr>
      </w:pPr>
      <w:r w:rsidRPr="006C0E2A">
        <w:rPr>
          <w:rFonts w:ascii="GillSansStd" w:hAnsi="GillSansStd" w:cs="Times New Roman"/>
          <w:sz w:val="36"/>
          <w:szCs w:val="36"/>
        </w:rPr>
        <w:t xml:space="preserve">F. </w:t>
      </w:r>
      <w:proofErr w:type="spellStart"/>
      <w:r w:rsidRPr="006C0E2A">
        <w:rPr>
          <w:rFonts w:ascii="GillSansStd" w:hAnsi="GillSansStd" w:cs="Times New Roman"/>
          <w:sz w:val="36"/>
          <w:szCs w:val="36"/>
        </w:rPr>
        <w:t>Ar</w:t>
      </w:r>
      <w:ins w:id="2" w:author="FERNANDO ARAMBULA" w:date="2015-07-08T20:57:00Z">
        <w:r w:rsidR="009A46A6">
          <w:rPr>
            <w:rFonts w:ascii="GillSansStd" w:hAnsi="GillSansStd" w:cs="Times New Roman"/>
            <w:sz w:val="36"/>
            <w:szCs w:val="36"/>
          </w:rPr>
          <w:t>á</w:t>
        </w:r>
      </w:ins>
      <w:del w:id="3" w:author="FERNANDO ARAMBULA" w:date="2015-07-08T20:57:00Z">
        <w:r w:rsidRPr="006C0E2A" w:rsidDel="009A46A6">
          <w:rPr>
            <w:rFonts w:ascii="GillSansStd" w:hAnsi="GillSansStd" w:cs="Times New Roman"/>
            <w:sz w:val="36"/>
            <w:szCs w:val="36"/>
          </w:rPr>
          <w:delText>a</w:delText>
        </w:r>
      </w:del>
      <w:r w:rsidRPr="006C0E2A">
        <w:rPr>
          <w:rFonts w:ascii="GillSansStd" w:hAnsi="GillSansStd" w:cs="Times New Roman"/>
          <w:sz w:val="36"/>
          <w:szCs w:val="36"/>
        </w:rPr>
        <w:t>mbula</w:t>
      </w:r>
      <w:proofErr w:type="spellEnd"/>
      <w:r w:rsidRPr="006C0E2A">
        <w:rPr>
          <w:rFonts w:ascii="GillSansStd" w:hAnsi="GillSansStd" w:cs="Times New Roman"/>
          <w:sz w:val="36"/>
          <w:szCs w:val="36"/>
        </w:rPr>
        <w:t xml:space="preserve"> Cosío</w:t>
      </w:r>
      <w:r w:rsidRPr="006C0E2A">
        <w:rPr>
          <w:rFonts w:ascii="GillSansStd" w:hAnsi="GillSansStd" w:cs="Times New Roman"/>
          <w:sz w:val="36"/>
          <w:szCs w:val="36"/>
          <w:vertAlign w:val="superscript"/>
        </w:rPr>
        <w:t>4</w:t>
      </w:r>
    </w:p>
    <w:p w14:paraId="1F80E213" w14:textId="77777777" w:rsidR="00C22751" w:rsidRDefault="00C22751" w:rsidP="00FC24A7">
      <w:pPr>
        <w:spacing w:after="0"/>
        <w:jc w:val="both"/>
        <w:rPr>
          <w:rFonts w:ascii="GillSansStd" w:hAnsi="GillSansStd" w:cs="Times New Roman"/>
          <w:sz w:val="36"/>
          <w:szCs w:val="36"/>
        </w:rPr>
      </w:pPr>
    </w:p>
    <w:p w14:paraId="2E6DC03B" w14:textId="77777777" w:rsidR="00C74335" w:rsidRPr="006C0E2A" w:rsidRDefault="00C74335" w:rsidP="00FC24A7">
      <w:pPr>
        <w:spacing w:after="0"/>
        <w:jc w:val="both"/>
        <w:rPr>
          <w:rFonts w:ascii="GillSansStd" w:hAnsi="GillSansStd" w:cs="Times New Roman"/>
          <w:sz w:val="36"/>
          <w:szCs w:val="36"/>
        </w:rPr>
      </w:pPr>
    </w:p>
    <w:p w14:paraId="43745C4B" w14:textId="77777777" w:rsidR="00C22751" w:rsidRPr="002E6DBF" w:rsidRDefault="00C22751" w:rsidP="00C22751">
      <w:pPr>
        <w:spacing w:after="0"/>
        <w:ind w:left="90" w:hanging="90"/>
        <w:jc w:val="both"/>
        <w:rPr>
          <w:rFonts w:ascii="GillSansStd" w:hAnsi="GillSansStd" w:cs="Times New Roman"/>
          <w:sz w:val="24"/>
          <w:szCs w:val="28"/>
        </w:rPr>
      </w:pPr>
      <w:proofErr w:type="gramStart"/>
      <w:r w:rsidRPr="002E6DBF">
        <w:rPr>
          <w:rFonts w:ascii="GillSansStd" w:hAnsi="GillSansStd" w:cs="Times New Roman"/>
          <w:sz w:val="24"/>
          <w:szCs w:val="28"/>
          <w:vertAlign w:val="superscript"/>
        </w:rPr>
        <w:t>1</w:t>
      </w:r>
      <w:r w:rsidRPr="002E6DBF">
        <w:rPr>
          <w:rFonts w:ascii="GillSansStd" w:hAnsi="GillSansStd" w:cs="Times New Roman"/>
          <w:sz w:val="24"/>
          <w:szCs w:val="28"/>
        </w:rPr>
        <w:t>PhD Program in Electrical Engineering and Digital Signal Processing, UNAM.</w:t>
      </w:r>
      <w:proofErr w:type="gramEnd"/>
      <w:r w:rsidRPr="002E6DBF">
        <w:rPr>
          <w:rFonts w:ascii="GillSansStd" w:hAnsi="GillSansStd" w:cs="Times New Roman"/>
          <w:sz w:val="24"/>
          <w:szCs w:val="28"/>
        </w:rPr>
        <w:t xml:space="preserve"> </w:t>
      </w:r>
      <w:r w:rsidR="00792DD2" w:rsidRPr="002E6DBF">
        <w:rPr>
          <w:rFonts w:ascii="GillSansStd" w:hAnsi="GillSansStd" w:cs="Times New Roman"/>
          <w:sz w:val="24"/>
          <w:szCs w:val="28"/>
        </w:rPr>
        <w:t>México, D.F., 04510</w:t>
      </w:r>
      <w:r w:rsidRPr="002E6DBF">
        <w:rPr>
          <w:rFonts w:ascii="GillSansStd" w:hAnsi="GillSansStd" w:cs="Times New Roman"/>
          <w:sz w:val="24"/>
          <w:szCs w:val="28"/>
        </w:rPr>
        <w:t>.</w:t>
      </w:r>
      <w:r w:rsidR="00792DD2" w:rsidRPr="002E6DBF">
        <w:rPr>
          <w:rFonts w:ascii="GillSansStd" w:hAnsi="GillSansStd" w:cs="Times New Roman"/>
          <w:sz w:val="24"/>
          <w:szCs w:val="28"/>
        </w:rPr>
        <w:t xml:space="preserve">  fabian.trobles@gmail.com </w:t>
      </w:r>
    </w:p>
    <w:p w14:paraId="62058050" w14:textId="77777777" w:rsidR="00792DD2" w:rsidRPr="002E6DBF" w:rsidRDefault="00C22751" w:rsidP="00C22751">
      <w:pPr>
        <w:spacing w:after="0"/>
        <w:ind w:left="90" w:hanging="90"/>
        <w:jc w:val="both"/>
        <w:rPr>
          <w:rFonts w:ascii="GillSansStd" w:hAnsi="GillSansStd" w:cs="Times New Roman"/>
          <w:sz w:val="24"/>
          <w:szCs w:val="28"/>
          <w:lang w:val="es-ES"/>
        </w:rPr>
      </w:pPr>
      <w:proofErr w:type="gramStart"/>
      <w:r w:rsidRPr="002E6DBF">
        <w:rPr>
          <w:rFonts w:ascii="GillSansStd" w:hAnsi="GillSansStd" w:cs="Times New Roman"/>
          <w:sz w:val="24"/>
          <w:szCs w:val="28"/>
          <w:vertAlign w:val="superscript"/>
        </w:rPr>
        <w:t>2</w:t>
      </w:r>
      <w:r w:rsidRPr="002E6DBF">
        <w:rPr>
          <w:rFonts w:ascii="GillSansStd" w:hAnsi="GillSansStd" w:cs="Times New Roman"/>
          <w:sz w:val="24"/>
          <w:szCs w:val="28"/>
        </w:rPr>
        <w:t>PhD Program n Computer Science and Engineering, UNAM.</w:t>
      </w:r>
      <w:proofErr w:type="gramEnd"/>
      <w:r w:rsidRPr="002E6DBF">
        <w:rPr>
          <w:rFonts w:ascii="GillSansStd" w:hAnsi="GillSansStd" w:cs="Times New Roman"/>
          <w:sz w:val="24"/>
          <w:szCs w:val="28"/>
        </w:rPr>
        <w:t xml:space="preserve"> </w:t>
      </w:r>
      <w:r w:rsidR="00792DD2" w:rsidRPr="002E6DBF">
        <w:rPr>
          <w:rFonts w:ascii="GillSansStd" w:hAnsi="GillSansStd" w:cs="Times New Roman"/>
          <w:sz w:val="24"/>
          <w:szCs w:val="28"/>
          <w:lang w:val="es-ES"/>
        </w:rPr>
        <w:t>México, D.F., 04510.  zianfanti@gmail.com</w:t>
      </w:r>
    </w:p>
    <w:p w14:paraId="08185974" w14:textId="77777777" w:rsidR="00C22751" w:rsidRPr="00DC175A" w:rsidRDefault="00C22751" w:rsidP="00C22751">
      <w:pPr>
        <w:spacing w:after="0"/>
        <w:ind w:left="90" w:hanging="90"/>
        <w:jc w:val="both"/>
        <w:rPr>
          <w:rFonts w:ascii="GillSansStd" w:hAnsi="GillSansStd" w:cs="Times New Roman"/>
          <w:sz w:val="24"/>
          <w:szCs w:val="28"/>
          <w:lang w:val="es-ES"/>
          <w:rPrChange w:id="4" w:author="Fabian" w:date="2015-07-10T13:33:00Z">
            <w:rPr>
              <w:rFonts w:ascii="GillSansStd" w:hAnsi="GillSansStd" w:cs="Times New Roman"/>
              <w:sz w:val="24"/>
              <w:szCs w:val="28"/>
            </w:rPr>
          </w:rPrChange>
        </w:rPr>
      </w:pPr>
      <w:r w:rsidRPr="002E6DBF">
        <w:rPr>
          <w:rFonts w:ascii="GillSansStd" w:hAnsi="GillSansStd" w:cs="Times New Roman"/>
          <w:sz w:val="24"/>
          <w:szCs w:val="28"/>
          <w:vertAlign w:val="superscript"/>
        </w:rPr>
        <w:t>3</w:t>
      </w:r>
      <w:r w:rsidRPr="002E6DBF">
        <w:rPr>
          <w:rFonts w:ascii="GillSansStd" w:hAnsi="GillSansStd" w:cs="Times New Roman"/>
          <w:sz w:val="24"/>
          <w:szCs w:val="28"/>
        </w:rPr>
        <w:t xml:space="preserve">National Taiwan University, Department of Bio-Industrial Mechatronics Engineering. </w:t>
      </w:r>
      <w:proofErr w:type="spellStart"/>
      <w:r w:rsidRPr="00DC175A">
        <w:rPr>
          <w:rFonts w:ascii="GillSansStd" w:hAnsi="GillSansStd" w:cs="Times New Roman"/>
          <w:sz w:val="24"/>
          <w:szCs w:val="28"/>
          <w:lang w:val="es-ES"/>
          <w:rPrChange w:id="5" w:author="Fabian" w:date="2015-07-10T13:33:00Z">
            <w:rPr>
              <w:rFonts w:ascii="GillSansStd" w:hAnsi="GillSansStd" w:cs="Times New Roman"/>
              <w:sz w:val="24"/>
              <w:szCs w:val="28"/>
            </w:rPr>
          </w:rPrChange>
        </w:rPr>
        <w:t>Taipei</w:t>
      </w:r>
      <w:proofErr w:type="spellEnd"/>
      <w:r w:rsidRPr="00DC175A">
        <w:rPr>
          <w:rFonts w:ascii="GillSansStd" w:hAnsi="GillSansStd" w:cs="Times New Roman"/>
          <w:sz w:val="24"/>
          <w:szCs w:val="28"/>
          <w:lang w:val="es-ES"/>
          <w:rPrChange w:id="6" w:author="Fabian" w:date="2015-07-10T13:33:00Z">
            <w:rPr>
              <w:rFonts w:ascii="GillSansStd" w:hAnsi="GillSansStd" w:cs="Times New Roman"/>
              <w:sz w:val="24"/>
              <w:szCs w:val="28"/>
            </w:rPr>
          </w:rPrChange>
        </w:rPr>
        <w:t xml:space="preserve">, </w:t>
      </w:r>
      <w:proofErr w:type="spellStart"/>
      <w:r w:rsidRPr="00DC175A">
        <w:rPr>
          <w:rFonts w:ascii="GillSansStd" w:hAnsi="GillSansStd" w:cs="Times New Roman"/>
          <w:sz w:val="24"/>
          <w:szCs w:val="28"/>
          <w:lang w:val="es-ES"/>
          <w:rPrChange w:id="7" w:author="Fabian" w:date="2015-07-10T13:33:00Z">
            <w:rPr>
              <w:rFonts w:ascii="GillSansStd" w:hAnsi="GillSansStd" w:cs="Times New Roman"/>
              <w:sz w:val="24"/>
              <w:szCs w:val="28"/>
            </w:rPr>
          </w:rPrChange>
        </w:rPr>
        <w:t>Taiwan</w:t>
      </w:r>
      <w:proofErr w:type="spellEnd"/>
      <w:r w:rsidRPr="00DC175A">
        <w:rPr>
          <w:rFonts w:ascii="GillSansStd" w:hAnsi="GillSansStd" w:cs="Times New Roman"/>
          <w:sz w:val="24"/>
          <w:szCs w:val="28"/>
          <w:lang w:val="es-ES"/>
          <w:rPrChange w:id="8" w:author="Fabian" w:date="2015-07-10T13:33:00Z">
            <w:rPr>
              <w:rFonts w:ascii="GillSansStd" w:hAnsi="GillSansStd" w:cs="Times New Roman"/>
              <w:sz w:val="24"/>
              <w:szCs w:val="28"/>
            </w:rPr>
          </w:rPrChange>
        </w:rPr>
        <w:t>.</w:t>
      </w:r>
      <w:r w:rsidR="00792DD2" w:rsidRPr="00DC175A">
        <w:rPr>
          <w:rFonts w:ascii="GillSansStd" w:hAnsi="GillSansStd" w:cs="Times New Roman"/>
          <w:sz w:val="24"/>
          <w:szCs w:val="28"/>
          <w:lang w:val="es-ES"/>
          <w:rPrChange w:id="9" w:author="Fabian" w:date="2015-07-10T13:33:00Z">
            <w:rPr>
              <w:rFonts w:ascii="GillSansStd" w:hAnsi="GillSansStd" w:cs="Times New Roman"/>
              <w:sz w:val="24"/>
              <w:szCs w:val="28"/>
            </w:rPr>
          </w:rPrChange>
        </w:rPr>
        <w:t xml:space="preserve"> plyen@ntu.edu.tw</w:t>
      </w:r>
    </w:p>
    <w:p w14:paraId="292C6932" w14:textId="46621121" w:rsidR="009A46A6" w:rsidRPr="00DC175A" w:rsidRDefault="00C22751" w:rsidP="00792DD2">
      <w:pPr>
        <w:spacing w:after="0"/>
        <w:ind w:left="90" w:hanging="90"/>
        <w:jc w:val="both"/>
        <w:rPr>
          <w:ins w:id="10" w:author="FERNANDO ARAMBULA" w:date="2015-07-08T21:01:00Z"/>
          <w:rFonts w:ascii="GillSansStd" w:hAnsi="GillSansStd" w:cs="Times New Roman"/>
          <w:sz w:val="24"/>
          <w:szCs w:val="28"/>
          <w:lang w:val="es-ES"/>
          <w:rPrChange w:id="11" w:author="Fabian" w:date="2015-07-10T13:33:00Z">
            <w:rPr>
              <w:ins w:id="12" w:author="FERNANDO ARAMBULA" w:date="2015-07-08T21:01:00Z"/>
              <w:rFonts w:ascii="GillSansStd" w:hAnsi="GillSansStd" w:cs="Times New Roman"/>
              <w:sz w:val="24"/>
              <w:szCs w:val="28"/>
            </w:rPr>
          </w:rPrChange>
        </w:rPr>
      </w:pPr>
      <w:r w:rsidRPr="00DC175A">
        <w:rPr>
          <w:rFonts w:ascii="GillSansStd" w:hAnsi="GillSansStd" w:cs="Times New Roman"/>
          <w:sz w:val="24"/>
          <w:szCs w:val="28"/>
          <w:vertAlign w:val="superscript"/>
          <w:lang w:val="es-ES"/>
          <w:rPrChange w:id="13" w:author="Fabian" w:date="2015-07-10T13:33:00Z">
            <w:rPr>
              <w:rFonts w:ascii="GillSansStd" w:hAnsi="GillSansStd" w:cs="Times New Roman"/>
              <w:sz w:val="24"/>
              <w:szCs w:val="28"/>
              <w:vertAlign w:val="superscript"/>
            </w:rPr>
          </w:rPrChange>
        </w:rPr>
        <w:t>4</w:t>
      </w:r>
      <w:r w:rsidRPr="00DC175A">
        <w:rPr>
          <w:rFonts w:ascii="GillSansStd" w:hAnsi="GillSansStd" w:cs="Times New Roman"/>
          <w:sz w:val="24"/>
          <w:szCs w:val="28"/>
          <w:lang w:val="es-ES"/>
          <w:rPrChange w:id="14" w:author="Fabian" w:date="2015-07-10T13:33:00Z">
            <w:rPr>
              <w:rFonts w:ascii="GillSansStd" w:hAnsi="GillSansStd" w:cs="Times New Roman"/>
              <w:sz w:val="24"/>
              <w:szCs w:val="28"/>
            </w:rPr>
          </w:rPrChange>
        </w:rPr>
        <w:t xml:space="preserve">Biomedical </w:t>
      </w:r>
      <w:proofErr w:type="spellStart"/>
      <w:r w:rsidRPr="00DC175A">
        <w:rPr>
          <w:rFonts w:ascii="GillSansStd" w:hAnsi="GillSansStd" w:cs="Times New Roman"/>
          <w:sz w:val="24"/>
          <w:szCs w:val="28"/>
          <w:lang w:val="es-ES"/>
          <w:rPrChange w:id="15" w:author="Fabian" w:date="2015-07-10T13:33:00Z">
            <w:rPr>
              <w:rFonts w:ascii="GillSansStd" w:hAnsi="GillSansStd" w:cs="Times New Roman"/>
              <w:sz w:val="24"/>
              <w:szCs w:val="28"/>
            </w:rPr>
          </w:rPrChange>
        </w:rPr>
        <w:t>Imaging</w:t>
      </w:r>
      <w:proofErr w:type="spellEnd"/>
      <w:r w:rsidRPr="00DC175A">
        <w:rPr>
          <w:rFonts w:ascii="GillSansStd" w:hAnsi="GillSansStd" w:cs="Times New Roman"/>
          <w:sz w:val="24"/>
          <w:szCs w:val="28"/>
          <w:lang w:val="es-ES"/>
          <w:rPrChange w:id="16" w:author="Fabian" w:date="2015-07-10T13:33:00Z">
            <w:rPr>
              <w:rFonts w:ascii="GillSansStd" w:hAnsi="GillSansStd" w:cs="Times New Roman"/>
              <w:sz w:val="24"/>
              <w:szCs w:val="28"/>
            </w:rPr>
          </w:rPrChange>
        </w:rPr>
        <w:t xml:space="preserve"> </w:t>
      </w:r>
      <w:proofErr w:type="spellStart"/>
      <w:r w:rsidRPr="00DC175A">
        <w:rPr>
          <w:rFonts w:ascii="GillSansStd" w:hAnsi="GillSansStd" w:cs="Times New Roman"/>
          <w:sz w:val="24"/>
          <w:szCs w:val="28"/>
          <w:lang w:val="es-ES"/>
          <w:rPrChange w:id="17" w:author="Fabian" w:date="2015-07-10T13:33:00Z">
            <w:rPr>
              <w:rFonts w:ascii="GillSansStd" w:hAnsi="GillSansStd" w:cs="Times New Roman"/>
              <w:sz w:val="24"/>
              <w:szCs w:val="28"/>
            </w:rPr>
          </w:rPrChange>
        </w:rPr>
        <w:t>Lab</w:t>
      </w:r>
      <w:proofErr w:type="spellEnd"/>
      <w:r w:rsidRPr="00DC175A">
        <w:rPr>
          <w:rFonts w:ascii="GillSansStd" w:hAnsi="GillSansStd" w:cs="Times New Roman"/>
          <w:sz w:val="24"/>
          <w:szCs w:val="28"/>
          <w:lang w:val="es-ES"/>
          <w:rPrChange w:id="18" w:author="Fabian" w:date="2015-07-10T13:33:00Z">
            <w:rPr>
              <w:rFonts w:ascii="GillSansStd" w:hAnsi="GillSansStd" w:cs="Times New Roman"/>
              <w:sz w:val="24"/>
              <w:szCs w:val="28"/>
            </w:rPr>
          </w:rPrChange>
        </w:rPr>
        <w:t xml:space="preserve">, </w:t>
      </w:r>
      <w:del w:id="19" w:author="FERNANDO ARAMBULA" w:date="2015-07-08T20:59:00Z">
        <w:r w:rsidRPr="00DC175A" w:rsidDel="009A46A6">
          <w:rPr>
            <w:rFonts w:ascii="GillSansStd" w:hAnsi="GillSansStd" w:cs="Times New Roman"/>
            <w:sz w:val="24"/>
            <w:szCs w:val="28"/>
            <w:lang w:val="es-ES"/>
            <w:rPrChange w:id="20" w:author="Fabian" w:date="2015-07-10T13:33:00Z">
              <w:rPr>
                <w:rFonts w:ascii="GillSansStd" w:hAnsi="GillSansStd" w:cs="Times New Roman"/>
                <w:sz w:val="24"/>
                <w:szCs w:val="28"/>
              </w:rPr>
            </w:rPrChange>
          </w:rPr>
          <w:delText>Center of Applied Science and     Technological Development, UNAM</w:delText>
        </w:r>
      </w:del>
      <w:ins w:id="21" w:author="FERNANDO ARAMBULA" w:date="2015-07-08T20:59:00Z">
        <w:r w:rsidR="009A46A6" w:rsidRPr="00DC175A">
          <w:rPr>
            <w:rFonts w:ascii="GillSansStd" w:hAnsi="GillSansStd" w:cs="Times New Roman"/>
            <w:sz w:val="24"/>
            <w:szCs w:val="28"/>
            <w:lang w:val="es-ES"/>
            <w:rPrChange w:id="22" w:author="Fabian" w:date="2015-07-10T13:33:00Z">
              <w:rPr>
                <w:rFonts w:ascii="GillSansStd" w:hAnsi="GillSansStd" w:cs="Times New Roman"/>
                <w:sz w:val="24"/>
                <w:szCs w:val="28"/>
              </w:rPr>
            </w:rPrChange>
          </w:rPr>
          <w:t>Centro de Ciencias Aplicadas y Desarrollo Tecnol</w:t>
        </w:r>
      </w:ins>
      <w:ins w:id="23" w:author="FERNANDO ARAMBULA" w:date="2015-07-08T21:00:00Z">
        <w:r w:rsidR="009A46A6" w:rsidRPr="00DC175A">
          <w:rPr>
            <w:rFonts w:ascii="GillSansStd" w:hAnsi="GillSansStd" w:cs="Times New Roman"/>
            <w:sz w:val="24"/>
            <w:szCs w:val="28"/>
            <w:lang w:val="es-ES"/>
            <w:rPrChange w:id="24" w:author="Fabian" w:date="2015-07-10T13:33:00Z">
              <w:rPr>
                <w:rFonts w:ascii="GillSansStd" w:hAnsi="GillSansStd" w:cs="Times New Roman"/>
                <w:sz w:val="24"/>
                <w:szCs w:val="28"/>
              </w:rPr>
            </w:rPrChange>
          </w:rPr>
          <w:t>ógico, Universidad Nacional Autónoma de México</w:t>
        </w:r>
      </w:ins>
      <w:ins w:id="25" w:author="FERNANDO ARAMBULA" w:date="2015-07-08T21:03:00Z">
        <w:r w:rsidR="005F680E" w:rsidRPr="00DC175A">
          <w:rPr>
            <w:rFonts w:ascii="GillSansStd" w:hAnsi="GillSansStd" w:cs="Times New Roman"/>
            <w:sz w:val="24"/>
            <w:szCs w:val="28"/>
            <w:lang w:val="es-ES"/>
            <w:rPrChange w:id="26" w:author="Fabian" w:date="2015-07-10T13:33:00Z">
              <w:rPr>
                <w:rFonts w:ascii="GillSansStd" w:hAnsi="GillSansStd" w:cs="Times New Roman"/>
                <w:sz w:val="24"/>
                <w:szCs w:val="28"/>
              </w:rPr>
            </w:rPrChange>
          </w:rPr>
          <w:t xml:space="preserve"> (UNAM), México, D.</w:t>
        </w:r>
      </w:ins>
      <w:ins w:id="27" w:author="FERNANDO ARAMBULA" w:date="2015-07-08T21:04:00Z">
        <w:r w:rsidR="00AF4236" w:rsidRPr="00DC175A">
          <w:rPr>
            <w:rFonts w:ascii="GillSansStd" w:hAnsi="GillSansStd" w:cs="Times New Roman"/>
            <w:sz w:val="24"/>
            <w:szCs w:val="28"/>
            <w:lang w:val="es-ES"/>
            <w:rPrChange w:id="28" w:author="Fabian" w:date="2015-07-10T13:33:00Z">
              <w:rPr>
                <w:rFonts w:ascii="GillSansStd" w:hAnsi="GillSansStd" w:cs="Times New Roman"/>
                <w:sz w:val="24"/>
                <w:szCs w:val="28"/>
              </w:rPr>
            </w:rPrChange>
          </w:rPr>
          <w:t xml:space="preserve"> </w:t>
        </w:r>
      </w:ins>
      <w:ins w:id="29" w:author="FERNANDO ARAMBULA" w:date="2015-07-08T21:03:00Z">
        <w:r w:rsidR="005F680E" w:rsidRPr="00DC175A">
          <w:rPr>
            <w:rFonts w:ascii="GillSansStd" w:hAnsi="GillSansStd" w:cs="Times New Roman"/>
            <w:sz w:val="24"/>
            <w:szCs w:val="28"/>
            <w:lang w:val="es-ES"/>
            <w:rPrChange w:id="30" w:author="Fabian" w:date="2015-07-10T13:33:00Z">
              <w:rPr>
                <w:rFonts w:ascii="GillSansStd" w:hAnsi="GillSansStd" w:cs="Times New Roman"/>
                <w:sz w:val="24"/>
                <w:szCs w:val="28"/>
              </w:rPr>
            </w:rPrChange>
          </w:rPr>
          <w:t>F., 04510.</w:t>
        </w:r>
      </w:ins>
      <w:del w:id="31" w:author="FERNANDO ARAMBULA" w:date="2015-07-08T21:03:00Z">
        <w:r w:rsidRPr="00DC175A" w:rsidDel="005F680E">
          <w:rPr>
            <w:rFonts w:ascii="GillSansStd" w:hAnsi="GillSansStd" w:cs="Times New Roman"/>
            <w:sz w:val="24"/>
            <w:szCs w:val="28"/>
            <w:lang w:val="es-ES"/>
            <w:rPrChange w:id="32" w:author="Fabian" w:date="2015-07-10T13:33:00Z">
              <w:rPr>
                <w:rFonts w:ascii="GillSansStd" w:hAnsi="GillSansStd" w:cs="Times New Roman"/>
                <w:sz w:val="24"/>
                <w:szCs w:val="28"/>
              </w:rPr>
            </w:rPrChange>
          </w:rPr>
          <w:delText>.</w:delText>
        </w:r>
      </w:del>
      <w:r w:rsidRPr="00DC175A">
        <w:rPr>
          <w:rFonts w:ascii="GillSansStd" w:hAnsi="GillSansStd" w:cs="Times New Roman"/>
          <w:sz w:val="24"/>
          <w:szCs w:val="28"/>
          <w:lang w:val="es-ES"/>
          <w:rPrChange w:id="33" w:author="Fabian" w:date="2015-07-10T13:33:00Z">
            <w:rPr>
              <w:rFonts w:ascii="GillSansStd" w:hAnsi="GillSansStd" w:cs="Times New Roman"/>
              <w:sz w:val="24"/>
              <w:szCs w:val="28"/>
            </w:rPr>
          </w:rPrChange>
        </w:rPr>
        <w:t xml:space="preserve"> </w:t>
      </w:r>
    </w:p>
    <w:p w14:paraId="27CC6387" w14:textId="77777777" w:rsidR="00792DD2" w:rsidRPr="002E6DBF" w:rsidRDefault="00792DD2" w:rsidP="00792DD2">
      <w:pPr>
        <w:spacing w:after="0"/>
        <w:ind w:left="90" w:hanging="90"/>
        <w:jc w:val="both"/>
        <w:rPr>
          <w:rFonts w:ascii="GillSansStd" w:hAnsi="GillSansStd" w:cs="Times New Roman"/>
          <w:sz w:val="24"/>
          <w:szCs w:val="28"/>
        </w:rPr>
      </w:pPr>
      <w:del w:id="34" w:author="FERNANDO ARAMBULA" w:date="2015-07-08T21:01:00Z">
        <w:r w:rsidRPr="002E6DBF" w:rsidDel="009A46A6">
          <w:rPr>
            <w:rFonts w:ascii="GillSansStd" w:hAnsi="GillSansStd" w:cs="Times New Roman"/>
            <w:sz w:val="24"/>
            <w:szCs w:val="28"/>
          </w:rPr>
          <w:delText xml:space="preserve">México, D.F., 04510.  </w:delText>
        </w:r>
      </w:del>
      <w:r w:rsidRPr="002E6DBF">
        <w:rPr>
          <w:rFonts w:ascii="GillSansStd" w:hAnsi="GillSansStd" w:cs="Times New Roman"/>
          <w:sz w:val="24"/>
          <w:szCs w:val="28"/>
        </w:rPr>
        <w:t>fernando.arambula@ccadet.unam.mx</w:t>
      </w:r>
    </w:p>
    <w:p w14:paraId="67130D01" w14:textId="77777777" w:rsidR="00792DD2" w:rsidRDefault="00792DD2" w:rsidP="00C22751">
      <w:pPr>
        <w:spacing w:after="0"/>
        <w:ind w:left="90" w:hanging="90"/>
        <w:jc w:val="both"/>
        <w:rPr>
          <w:rFonts w:ascii="GillSansStd" w:hAnsi="GillSansStd" w:cs="Times New Roman"/>
          <w:sz w:val="36"/>
          <w:szCs w:val="36"/>
        </w:rPr>
      </w:pPr>
    </w:p>
    <w:p w14:paraId="60E6CCD5" w14:textId="77777777" w:rsidR="002E6DBF" w:rsidRDefault="002E6DBF" w:rsidP="00C22751">
      <w:pPr>
        <w:spacing w:after="0"/>
        <w:ind w:left="90" w:hanging="90"/>
        <w:jc w:val="both"/>
        <w:rPr>
          <w:rFonts w:ascii="GillSansStd" w:hAnsi="GillSansStd" w:cs="Times New Roman"/>
          <w:sz w:val="36"/>
          <w:szCs w:val="36"/>
        </w:rPr>
      </w:pPr>
    </w:p>
    <w:p w14:paraId="114CEFAF" w14:textId="77777777" w:rsidR="002E6DBF" w:rsidRDefault="002E6DBF" w:rsidP="00C22751">
      <w:pPr>
        <w:spacing w:after="0"/>
        <w:ind w:left="90" w:hanging="90"/>
        <w:jc w:val="both"/>
        <w:rPr>
          <w:rFonts w:ascii="GillSansStd" w:hAnsi="GillSansStd" w:cs="Times New Roman"/>
          <w:sz w:val="36"/>
          <w:szCs w:val="36"/>
        </w:rPr>
      </w:pPr>
    </w:p>
    <w:p w14:paraId="4F93BA0E" w14:textId="77777777" w:rsidR="002E6DBF" w:rsidRPr="006C0E2A" w:rsidRDefault="002E6DBF" w:rsidP="00C22751">
      <w:pPr>
        <w:spacing w:after="0"/>
        <w:ind w:left="90" w:hanging="90"/>
        <w:jc w:val="both"/>
        <w:rPr>
          <w:rFonts w:ascii="GillSansStd" w:hAnsi="GillSansStd" w:cs="Times New Roman"/>
          <w:sz w:val="36"/>
          <w:szCs w:val="36"/>
        </w:rPr>
      </w:pPr>
    </w:p>
    <w:p w14:paraId="71558EBD" w14:textId="47AD25D9" w:rsidR="00792DD2" w:rsidRPr="002E6DBF" w:rsidRDefault="00792DD2" w:rsidP="00792DD2">
      <w:pPr>
        <w:tabs>
          <w:tab w:val="left" w:pos="180"/>
        </w:tabs>
        <w:spacing w:after="0"/>
        <w:jc w:val="both"/>
        <w:rPr>
          <w:rFonts w:ascii="GillSansStd" w:hAnsi="GillSansStd" w:cs="Times New Roman"/>
          <w:sz w:val="28"/>
          <w:szCs w:val="28"/>
        </w:rPr>
      </w:pPr>
      <w:r w:rsidRPr="002E6DBF">
        <w:rPr>
          <w:rFonts w:ascii="GillSansStd" w:hAnsi="GillSansStd" w:cs="Times New Roman"/>
          <w:b/>
          <w:sz w:val="28"/>
          <w:szCs w:val="28"/>
        </w:rPr>
        <w:t>Keywords:</w:t>
      </w:r>
      <w:r w:rsidRPr="002E6DBF">
        <w:rPr>
          <w:rFonts w:ascii="GillSansStd" w:hAnsi="GillSansStd" w:cs="Times New Roman"/>
          <w:sz w:val="28"/>
          <w:szCs w:val="28"/>
        </w:rPr>
        <w:t xml:space="preserve"> </w:t>
      </w:r>
      <w:ins w:id="35" w:author="FERNANDO ARAMBULA" w:date="2015-07-08T21:05:00Z">
        <w:r w:rsidR="00095F95">
          <w:rPr>
            <w:rFonts w:ascii="GillSansStd" w:hAnsi="GillSansStd" w:cs="Times New Roman"/>
            <w:sz w:val="28"/>
            <w:szCs w:val="28"/>
          </w:rPr>
          <w:t>U</w:t>
        </w:r>
      </w:ins>
      <w:del w:id="36" w:author="FERNANDO ARAMBULA" w:date="2015-07-08T21:05:00Z">
        <w:r w:rsidRPr="002E6DBF" w:rsidDel="00095F95">
          <w:rPr>
            <w:rFonts w:ascii="GillSansStd" w:hAnsi="GillSansStd" w:cs="Times New Roman"/>
            <w:sz w:val="28"/>
            <w:szCs w:val="28"/>
          </w:rPr>
          <w:delText>u</w:delText>
        </w:r>
      </w:del>
      <w:r w:rsidRPr="002E6DBF">
        <w:rPr>
          <w:rFonts w:ascii="GillSansStd" w:hAnsi="GillSansStd" w:cs="Times New Roman"/>
          <w:sz w:val="28"/>
          <w:szCs w:val="28"/>
        </w:rPr>
        <w:t>ltrasound</w:t>
      </w:r>
      <w:del w:id="37" w:author="FERNANDO ARAMBULA" w:date="2015-07-08T21:04:00Z">
        <w:r w:rsidRPr="002E6DBF" w:rsidDel="00095F95">
          <w:rPr>
            <w:rFonts w:ascii="GillSansStd" w:hAnsi="GillSansStd" w:cs="Times New Roman"/>
            <w:sz w:val="28"/>
            <w:szCs w:val="28"/>
          </w:rPr>
          <w:delText>,</w:delText>
        </w:r>
      </w:del>
      <w:r w:rsidRPr="002E6DBF">
        <w:rPr>
          <w:rFonts w:ascii="GillSansStd" w:hAnsi="GillSansStd" w:cs="Times New Roman"/>
          <w:sz w:val="28"/>
          <w:szCs w:val="28"/>
        </w:rPr>
        <w:t xml:space="preserve"> texture analysis</w:t>
      </w:r>
      <w:ins w:id="38" w:author="FERNANDO ARAMBULA" w:date="2015-07-08T21:05:00Z">
        <w:r w:rsidR="00095F95">
          <w:rPr>
            <w:rFonts w:ascii="GillSansStd" w:hAnsi="GillSansStd" w:cs="Times New Roman"/>
            <w:sz w:val="28"/>
            <w:szCs w:val="28"/>
          </w:rPr>
          <w:t>;</w:t>
        </w:r>
      </w:ins>
      <w:del w:id="39" w:author="FERNANDO ARAMBULA" w:date="2015-07-08T21:05:00Z">
        <w:r w:rsidRPr="002E6DBF" w:rsidDel="00095F95">
          <w:rPr>
            <w:rFonts w:ascii="GillSansStd" w:hAnsi="GillSansStd" w:cs="Times New Roman"/>
            <w:sz w:val="28"/>
            <w:szCs w:val="28"/>
          </w:rPr>
          <w:delText>,</w:delText>
        </w:r>
      </w:del>
      <w:r w:rsidRPr="002E6DBF">
        <w:rPr>
          <w:rFonts w:ascii="GillSansStd" w:hAnsi="GillSansStd" w:cs="Times New Roman"/>
          <w:sz w:val="28"/>
          <w:szCs w:val="28"/>
        </w:rPr>
        <w:t xml:space="preserve"> </w:t>
      </w:r>
      <w:ins w:id="40" w:author="FERNANDO ARAMBULA" w:date="2015-07-08T21:05:00Z">
        <w:r w:rsidR="00095F95">
          <w:rPr>
            <w:rFonts w:ascii="GillSansStd" w:hAnsi="GillSansStd" w:cs="Times New Roman"/>
            <w:sz w:val="28"/>
            <w:szCs w:val="28"/>
          </w:rPr>
          <w:t>B</w:t>
        </w:r>
      </w:ins>
      <w:del w:id="41" w:author="FERNANDO ARAMBULA" w:date="2015-07-08T21:05:00Z">
        <w:r w:rsidRPr="002E6DBF" w:rsidDel="00095F95">
          <w:rPr>
            <w:rFonts w:ascii="GillSansStd" w:hAnsi="GillSansStd" w:cs="Times New Roman"/>
            <w:sz w:val="28"/>
            <w:szCs w:val="28"/>
          </w:rPr>
          <w:delText>b</w:delText>
        </w:r>
      </w:del>
      <w:r w:rsidRPr="002E6DBF">
        <w:rPr>
          <w:rFonts w:ascii="GillSansStd" w:hAnsi="GillSansStd" w:cs="Times New Roman"/>
          <w:sz w:val="28"/>
          <w:szCs w:val="28"/>
        </w:rPr>
        <w:t>reast tumor segmentation</w:t>
      </w:r>
      <w:ins w:id="42" w:author="FERNANDO ARAMBULA" w:date="2015-07-08T21:05:00Z">
        <w:r w:rsidR="00095F95">
          <w:rPr>
            <w:rFonts w:ascii="GillSansStd" w:hAnsi="GillSansStd" w:cs="Times New Roman"/>
            <w:sz w:val="28"/>
            <w:szCs w:val="28"/>
          </w:rPr>
          <w:t>; Ultrasound</w:t>
        </w:r>
      </w:ins>
      <w:del w:id="43" w:author="FERNANDO ARAMBULA" w:date="2015-07-08T21:05:00Z">
        <w:r w:rsidRPr="002E6DBF" w:rsidDel="00095F95">
          <w:rPr>
            <w:rFonts w:ascii="GillSansStd" w:hAnsi="GillSansStd" w:cs="Times New Roman"/>
            <w:sz w:val="28"/>
            <w:szCs w:val="28"/>
          </w:rPr>
          <w:delText>,</w:delText>
        </w:r>
      </w:del>
      <w:r w:rsidRPr="002E6DBF">
        <w:rPr>
          <w:rFonts w:ascii="GillSansStd" w:hAnsi="GillSansStd" w:cs="Times New Roman"/>
          <w:sz w:val="28"/>
          <w:szCs w:val="28"/>
        </w:rPr>
        <w:t xml:space="preserve"> </w:t>
      </w:r>
      <w:del w:id="44" w:author="FERNANDO ARAMBULA" w:date="2015-07-08T21:05:00Z">
        <w:r w:rsidRPr="002E6DBF" w:rsidDel="00095F95">
          <w:rPr>
            <w:rFonts w:ascii="GillSansStd" w:hAnsi="GillSansStd" w:cs="Times New Roman"/>
            <w:sz w:val="28"/>
            <w:szCs w:val="28"/>
          </w:rPr>
          <w:delText xml:space="preserve">image </w:delText>
        </w:r>
      </w:del>
      <w:r w:rsidRPr="002E6DBF">
        <w:rPr>
          <w:rFonts w:ascii="GillSansStd" w:hAnsi="GillSansStd" w:cs="Times New Roman"/>
          <w:sz w:val="28"/>
          <w:szCs w:val="28"/>
        </w:rPr>
        <w:t>contrast enhancement</w:t>
      </w:r>
    </w:p>
    <w:p w14:paraId="7A51D8D3" w14:textId="77777777" w:rsidR="00C74335" w:rsidRDefault="00C74335" w:rsidP="006C0E2A">
      <w:pPr>
        <w:jc w:val="both"/>
        <w:rPr>
          <w:rFonts w:ascii="GillSansStd" w:hAnsi="GillSansStd"/>
          <w:b/>
          <w:sz w:val="20"/>
          <w:szCs w:val="20"/>
        </w:rPr>
      </w:pPr>
    </w:p>
    <w:p w14:paraId="30F813B5" w14:textId="77777777" w:rsidR="00C74335" w:rsidRDefault="00C74335" w:rsidP="006C0E2A">
      <w:pPr>
        <w:jc w:val="both"/>
        <w:rPr>
          <w:rFonts w:ascii="GillSansStd" w:hAnsi="GillSansStd"/>
          <w:b/>
          <w:sz w:val="20"/>
          <w:szCs w:val="20"/>
        </w:rPr>
      </w:pPr>
    </w:p>
    <w:p w14:paraId="3818E6BD" w14:textId="77777777" w:rsidR="002E6DBF" w:rsidRDefault="002E6DBF" w:rsidP="006C0E2A">
      <w:pPr>
        <w:jc w:val="both"/>
        <w:rPr>
          <w:rFonts w:ascii="GillSansStd" w:hAnsi="GillSansStd"/>
          <w:b/>
          <w:sz w:val="20"/>
          <w:szCs w:val="20"/>
        </w:rPr>
      </w:pPr>
    </w:p>
    <w:p w14:paraId="2E58AE4A" w14:textId="77777777" w:rsidR="00C74335" w:rsidRDefault="00C74335" w:rsidP="006C0E2A">
      <w:pPr>
        <w:jc w:val="both"/>
        <w:rPr>
          <w:rFonts w:ascii="GillSansStd-Bold" w:hAnsi="GillSansStd-Bold" w:cs="GillSansStd-Bold"/>
          <w:b/>
          <w:bCs/>
          <w:sz w:val="20"/>
          <w:szCs w:val="20"/>
        </w:rPr>
      </w:pPr>
      <w:r>
        <w:rPr>
          <w:rFonts w:ascii="GillSansStd-Bold" w:hAnsi="GillSansStd-Bold" w:cs="GillSansStd-Bold"/>
          <w:b/>
          <w:bCs/>
          <w:sz w:val="20"/>
          <w:szCs w:val="20"/>
        </w:rPr>
        <w:t>Abstract</w:t>
      </w:r>
    </w:p>
    <w:p w14:paraId="1B230741" w14:textId="32873B5B" w:rsidR="001D1537" w:rsidRDefault="006C0E2A" w:rsidP="006C0E2A">
      <w:pPr>
        <w:jc w:val="both"/>
        <w:rPr>
          <w:rFonts w:ascii="GillSansStd" w:hAnsi="GillSansStd"/>
          <w:sz w:val="20"/>
          <w:szCs w:val="20"/>
        </w:rPr>
      </w:pPr>
      <w:r w:rsidRPr="006C0E2A">
        <w:rPr>
          <w:rFonts w:ascii="GillSansStd" w:hAnsi="GillSansStd"/>
          <w:sz w:val="20"/>
          <w:szCs w:val="20"/>
        </w:rPr>
        <w:t xml:space="preserve">Texture descriptors have been widely used to improve the results of automatic breast tumor segmentations in ultrasound images. In this work we present a comprehensive evaluation of the ability of different types of texture descriptors to enhance the contrast between breast tumors and healthy tissue in ultrasound images and how they affect the results of automatic tumor segmentation. We evaluated descriptors extracted from the analysis of the histogram, co-occurrence and run-length matrices. The contrast between the tumor region and normal breast tissue was evaluated using the signal to noise ratio (SNR), contrast to noise ratio (CNR), histogram intersection and </w:t>
      </w:r>
      <w:proofErr w:type="spellStart"/>
      <w:r w:rsidRPr="006C0E2A">
        <w:rPr>
          <w:rFonts w:ascii="GillSansStd" w:hAnsi="GillSansStd"/>
          <w:sz w:val="20"/>
          <w:szCs w:val="20"/>
        </w:rPr>
        <w:t>Minkowski</w:t>
      </w:r>
      <w:proofErr w:type="spellEnd"/>
      <w:r w:rsidRPr="006C0E2A">
        <w:rPr>
          <w:rFonts w:ascii="GillSansStd" w:hAnsi="GillSansStd"/>
          <w:sz w:val="20"/>
          <w:szCs w:val="20"/>
        </w:rPr>
        <w:t xml:space="preserve">-form Distance between the tumor region and normal tissue histograms. We have implemented a probabilistic segmentation method in order to evaluate the changes in the accuracy, sensitivity, specificity, positive predictive value (PPV) and negative predicted value (NPV) of the method when using different texture descriptors. The Short Run Emphasis of the run-length matrix </w:t>
      </w:r>
      <w:del w:id="45" w:author="FERNANDO ARAMBULA" w:date="2015-07-08T21:57:00Z">
        <w:r w:rsidRPr="006C0E2A" w:rsidDel="0091772B">
          <w:rPr>
            <w:rFonts w:ascii="GillSansStd" w:hAnsi="GillSansStd"/>
            <w:sz w:val="20"/>
            <w:szCs w:val="20"/>
          </w:rPr>
          <w:delText xml:space="preserve">had </w:delText>
        </w:r>
      </w:del>
      <w:ins w:id="46" w:author="FERNANDO ARAMBULA" w:date="2015-07-08T21:57:00Z">
        <w:r w:rsidR="0091772B">
          <w:rPr>
            <w:rFonts w:ascii="GillSansStd" w:hAnsi="GillSansStd"/>
            <w:sz w:val="20"/>
            <w:szCs w:val="20"/>
          </w:rPr>
          <w:t>showed significantly</w:t>
        </w:r>
        <w:r w:rsidR="0091772B" w:rsidRPr="006C0E2A">
          <w:rPr>
            <w:rFonts w:ascii="GillSansStd" w:hAnsi="GillSansStd"/>
            <w:sz w:val="20"/>
            <w:szCs w:val="20"/>
          </w:rPr>
          <w:t xml:space="preserve"> </w:t>
        </w:r>
      </w:ins>
      <w:r w:rsidRPr="006C0E2A">
        <w:rPr>
          <w:rFonts w:ascii="GillSansStd" w:hAnsi="GillSansStd"/>
          <w:sz w:val="20"/>
          <w:szCs w:val="20"/>
        </w:rPr>
        <w:t>better results</w:t>
      </w:r>
      <w:ins w:id="47" w:author="FERNANDO ARAMBULA" w:date="2015-07-08T21:50:00Z">
        <w:r w:rsidR="004757B7">
          <w:rPr>
            <w:rFonts w:ascii="GillSansStd" w:hAnsi="GillSansStd"/>
            <w:sz w:val="20"/>
            <w:szCs w:val="20"/>
          </w:rPr>
          <w:t>,</w:t>
        </w:r>
      </w:ins>
      <w:r w:rsidRPr="006C0E2A">
        <w:rPr>
          <w:rFonts w:ascii="GillSansStd" w:hAnsi="GillSansStd"/>
          <w:sz w:val="20"/>
          <w:szCs w:val="20"/>
        </w:rPr>
        <w:t xml:space="preserve"> </w:t>
      </w:r>
      <w:ins w:id="48" w:author="FERNANDO ARAMBULA" w:date="2015-07-08T21:50:00Z">
        <w:r w:rsidR="004757B7">
          <w:rPr>
            <w:rFonts w:ascii="GillSansStd" w:hAnsi="GillSansStd"/>
            <w:sz w:val="20"/>
            <w:szCs w:val="20"/>
          </w:rPr>
          <w:t xml:space="preserve">in the automatic segmentation of breast tumors, </w:t>
        </w:r>
      </w:ins>
      <w:r w:rsidRPr="006C0E2A">
        <w:rPr>
          <w:rFonts w:ascii="GillSansStd" w:hAnsi="GillSansStd"/>
          <w:sz w:val="20"/>
          <w:szCs w:val="20"/>
        </w:rPr>
        <w:t xml:space="preserve">with values of 91.02%, 88.58%, 96.89%, 96.34% and 89.16% respectively. </w:t>
      </w:r>
    </w:p>
    <w:p w14:paraId="29DA0F33" w14:textId="77777777" w:rsidR="006C0E2A" w:rsidRPr="006C0E2A" w:rsidRDefault="006C0E2A" w:rsidP="006C0E2A">
      <w:pPr>
        <w:jc w:val="both"/>
        <w:rPr>
          <w:rFonts w:ascii="GillSansStd" w:hAnsi="GillSansStd"/>
          <w:sz w:val="20"/>
          <w:szCs w:val="20"/>
        </w:rPr>
      </w:pPr>
      <w:r w:rsidRPr="004757B7">
        <w:rPr>
          <w:rFonts w:ascii="GillSansStd" w:hAnsi="GillSansStd"/>
          <w:b/>
          <w:sz w:val="20"/>
          <w:szCs w:val="20"/>
          <w:highlight w:val="green"/>
          <w:rPrChange w:id="49" w:author="FERNANDO ARAMBULA" w:date="2015-07-08T21:52:00Z">
            <w:rPr>
              <w:rFonts w:ascii="GillSansStd" w:hAnsi="GillSansStd"/>
              <w:b/>
              <w:sz w:val="20"/>
              <w:szCs w:val="20"/>
            </w:rPr>
          </w:rPrChange>
        </w:rPr>
        <w:t xml:space="preserve">Keywords: </w:t>
      </w:r>
      <w:r w:rsidRPr="004757B7">
        <w:rPr>
          <w:rFonts w:ascii="GillSansStd" w:hAnsi="GillSansStd"/>
          <w:sz w:val="20"/>
          <w:szCs w:val="20"/>
          <w:highlight w:val="green"/>
          <w:rPrChange w:id="50" w:author="FERNANDO ARAMBULA" w:date="2015-07-08T21:52:00Z">
            <w:rPr>
              <w:rFonts w:ascii="GillSansStd" w:hAnsi="GillSansStd"/>
              <w:sz w:val="20"/>
              <w:szCs w:val="20"/>
            </w:rPr>
          </w:rPrChange>
        </w:rPr>
        <w:t>ultrasound, texture analysis, breast tumor segmentation, image contrast enhancement</w:t>
      </w:r>
    </w:p>
    <w:p w14:paraId="2D85CF0D" w14:textId="77777777" w:rsidR="006C0E2A" w:rsidRDefault="006C0E2A" w:rsidP="006C0E2A">
      <w:pPr>
        <w:spacing w:after="0"/>
        <w:jc w:val="both"/>
        <w:rPr>
          <w:rFonts w:ascii="GillSansStd-Bold" w:hAnsi="GillSansStd-Bold" w:cs="GillSansStd-Bold"/>
          <w:b/>
          <w:bCs/>
          <w:sz w:val="24"/>
          <w:szCs w:val="24"/>
        </w:rPr>
      </w:pPr>
      <w:r>
        <w:rPr>
          <w:rFonts w:ascii="GillSansStd-Bold" w:hAnsi="GillSansStd-Bold" w:cs="GillSansStd-Bold"/>
          <w:b/>
          <w:bCs/>
          <w:sz w:val="24"/>
          <w:szCs w:val="24"/>
        </w:rPr>
        <w:t>Introduction</w:t>
      </w:r>
    </w:p>
    <w:p w14:paraId="0164F00E" w14:textId="77777777" w:rsidR="006C0E2A" w:rsidRDefault="006C0E2A" w:rsidP="006C0E2A">
      <w:pPr>
        <w:spacing w:after="0"/>
        <w:jc w:val="both"/>
        <w:rPr>
          <w:rFonts w:ascii="GillSansStd-Bold" w:hAnsi="GillSansStd-Bold" w:cs="GillSansStd-Bold"/>
          <w:b/>
          <w:bCs/>
          <w:sz w:val="24"/>
          <w:szCs w:val="24"/>
        </w:rPr>
      </w:pPr>
    </w:p>
    <w:p w14:paraId="185A03C2" w14:textId="77777777" w:rsidR="006C0E2A" w:rsidRPr="006C0E2A" w:rsidRDefault="006C0E2A" w:rsidP="006C0E2A">
      <w:pPr>
        <w:spacing w:after="0"/>
        <w:jc w:val="both"/>
        <w:rPr>
          <w:rFonts w:ascii="TimesNewRomanPSMT" w:hAnsi="TimesNewRomanPSMT" w:cs="GillSansStd-Bold"/>
          <w:b/>
          <w:bCs/>
          <w:sz w:val="20"/>
          <w:szCs w:val="20"/>
        </w:rPr>
      </w:pPr>
      <w:r w:rsidRPr="006C0E2A">
        <w:rPr>
          <w:rFonts w:ascii="TimesNewRomanPSMT" w:hAnsi="TimesNewRomanPSMT"/>
          <w:sz w:val="20"/>
          <w:szCs w:val="20"/>
        </w:rPr>
        <w:t>Since breast cancer has become the number one cause of death among women around the world, it is very important to have fast and accurate diagnostic methods to improve the prognosis of the patient</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"&lt;sup&gt;1&lt;/sup&gt;", "plainTextFormattedCitation" : "1", "previouslyFormattedCitation" : "&lt;sup&gt;1&lt;/sup&gt;"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w:t>
      </w:r>
      <w:r w:rsidRPr="006C0E2A">
        <w:rPr>
          <w:rFonts w:ascii="TimesNewRomanPSMT" w:hAnsi="TimesNewRomanPSMT"/>
          <w:sz w:val="20"/>
          <w:szCs w:val="20"/>
        </w:rPr>
        <w:fldChar w:fldCharType="end"/>
      </w:r>
      <w:r w:rsidRPr="006C0E2A">
        <w:rPr>
          <w:rFonts w:ascii="TimesNewRomanPSMT" w:hAnsi="TimesNewRomanPSMT"/>
          <w:sz w:val="20"/>
          <w:szCs w:val="20"/>
        </w:rPr>
        <w:t>. Although biopsy is the gold standard for cancer diagnosis, minimal invasion methods for diagnosis are preferred in order to reduce further complications. Mammography and ultrasound are the two main medical imaging modalities for breast tumor screening, several diagnostic methods using ultrasound images have been proposed. Currently ultrasound is responsible for about one in five of all diagnostic images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"&lt;sup&gt;2&lt;/sup&gt;", "plainTextFormattedCitation" : "2", "previouslyFormattedCitation" : "&lt;sup&gt;2&lt;/sup&gt;"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2</w:t>
      </w:r>
      <w:r w:rsidRPr="006C0E2A">
        <w:rPr>
          <w:rFonts w:ascii="TimesNewRomanPSMT" w:hAnsi="TimesNewRomanPSMT"/>
          <w:sz w:val="20"/>
          <w:szCs w:val="20"/>
        </w:rPr>
        <w:fldChar w:fldCharType="end"/>
      </w:r>
      <w:r w:rsidRPr="006C0E2A">
        <w:rPr>
          <w:rFonts w:ascii="TimesNewRomanPSMT" w:hAnsi="TimesNewRomanPSMT"/>
          <w:sz w:val="20"/>
          <w:szCs w:val="20"/>
        </w:rPr>
        <w:t xml:space="preserve">, the expert </w:t>
      </w:r>
      <w:proofErr w:type="spellStart"/>
      <w:r w:rsidRPr="006C0E2A">
        <w:rPr>
          <w:rFonts w:ascii="TimesNewRomanPSMT" w:hAnsi="TimesNewRomanPSMT"/>
          <w:sz w:val="20"/>
          <w:szCs w:val="20"/>
        </w:rPr>
        <w:t>ultrasonographer</w:t>
      </w:r>
      <w:proofErr w:type="spellEnd"/>
      <w:r w:rsidRPr="006C0E2A">
        <w:rPr>
          <w:rFonts w:ascii="TimesNewRomanPSMT" w:hAnsi="TimesNewRomanPSMT"/>
          <w:sz w:val="20"/>
          <w:szCs w:val="20"/>
        </w:rPr>
        <w:t xml:space="preserve"> estimates the malignity of a tumor mainly from its shape and echogenicity (which is an indication of the tumor density). </w:t>
      </w:r>
    </w:p>
    <w:p w14:paraId="504EE592" w14:textId="77777777" w:rsidR="006C0E2A" w:rsidRPr="006C0E2A" w:rsidRDefault="006C0E2A" w:rsidP="006C0E2A">
      <w:pPr>
        <w:jc w:val="both"/>
        <w:rPr>
          <w:rFonts w:ascii="TimesNewRomanPSMT" w:hAnsi="TimesNewRomanPSMT"/>
          <w:sz w:val="20"/>
          <w:szCs w:val="20"/>
        </w:rPr>
      </w:pPr>
      <w:r w:rsidRPr="006C0E2A">
        <w:rPr>
          <w:rFonts w:ascii="TimesNewRomanPSMT" w:hAnsi="TimesNewRomanPSMT"/>
          <w:sz w:val="20"/>
          <w:szCs w:val="20"/>
        </w:rPr>
        <w:t>The visualization of lesions in ultrasound breast images is a difficult task due to some intrinsic characteristics of the images like speckle, acoustic shadows and blurry edges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3</w:t>
      </w:r>
      <w:r w:rsidRPr="006C0E2A">
        <w:rPr>
          <w:rFonts w:ascii="TimesNewRomanPSMT" w:hAnsi="TimesNewRomanPSMT"/>
          <w:sz w:val="20"/>
          <w:szCs w:val="20"/>
        </w:rPr>
        <w:fldChar w:fldCharType="end"/>
      </w:r>
      <w:r w:rsidRPr="006C0E2A">
        <w:rPr>
          <w:rFonts w:ascii="TimesNewRomanPSMT" w:hAnsi="TimesNewRomanPSMT"/>
          <w:sz w:val="20"/>
          <w:szCs w:val="20"/>
        </w:rPr>
        <w:t xml:space="preserve">. In this work we report a comprehensive analysis of textural features which improve the outcome of automatic breast tumor segmentation in ultrasound images. Accurate automatic segmentation of breast tumors can help the experts to achieve faster diagnoses, and it’s a key stage of fully automatic systems for breast cancer diagnosis using ultrasound images.  </w:t>
      </w:r>
    </w:p>
    <w:p w14:paraId="7DC9EAF0" w14:textId="77777777" w:rsidR="006C0E2A" w:rsidRPr="006C0E2A" w:rsidRDefault="006C0E2A" w:rsidP="006C0E2A">
      <w:pPr>
        <w:jc w:val="both"/>
        <w:rPr>
          <w:rFonts w:ascii="TimesNewRomanPSMT" w:hAnsi="TimesNewRomanPSMT"/>
          <w:sz w:val="20"/>
          <w:szCs w:val="20"/>
        </w:rPr>
      </w:pPr>
      <w:r w:rsidRPr="006C0E2A">
        <w:rPr>
          <w:rFonts w:ascii="TimesNewRomanPSMT" w:hAnsi="TimesNewRomanPSMT"/>
          <w:sz w:val="20"/>
          <w:szCs w:val="20"/>
        </w:rPr>
        <w:t>Texture analysis refers to the characterization of regions in an image by their texture content, quantifying intuitive qualities described as roughness, smoothness, silkiness and bumpiness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"&lt;sup&gt;4&lt;/sup&gt;", "plainTextFormattedCitation" : "4", "previouslyFormattedCitation" : "&lt;sup&gt;4&lt;/sup&gt;"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4</w:t>
      </w:r>
      <w:r w:rsidRPr="006C0E2A">
        <w:rPr>
          <w:rFonts w:ascii="TimesNewRomanPSMT" w:hAnsi="TimesNewRomanPSMT"/>
          <w:sz w:val="20"/>
          <w:szCs w:val="20"/>
        </w:rPr>
        <w:fldChar w:fldCharType="end"/>
      </w:r>
      <w:r w:rsidRPr="006C0E2A">
        <w:rPr>
          <w:rFonts w:ascii="TimesNewRomanPSMT" w:hAnsi="TimesNewRomanPSMT"/>
          <w:sz w:val="20"/>
          <w:szCs w:val="20"/>
        </w:rPr>
        <w:t>. In ultrasound images echo patterns are generally referred to as textures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5</w:t>
      </w:r>
      <w:r w:rsidRPr="006C0E2A">
        <w:rPr>
          <w:rFonts w:ascii="TimesNewRomanPSMT" w:hAnsi="TimesNewRomanPSMT"/>
          <w:sz w:val="20"/>
          <w:szCs w:val="20"/>
        </w:rPr>
        <w:fldChar w:fldCharType="end"/>
      </w:r>
      <w:r w:rsidRPr="006C0E2A">
        <w:rPr>
          <w:rFonts w:ascii="TimesNewRomanPSMT" w:hAnsi="TimesNewRomanPSMT"/>
          <w:sz w:val="20"/>
          <w:szCs w:val="20"/>
        </w:rPr>
        <w:t>; a good breast tumor segmentation method in ultrasound images should take into account texture features in order to differentiate tumors from other objects with similar gray intensities, like glands and acoustic shadows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w:t>
      </w:r>
      <w:r w:rsidRPr="006C0E2A">
        <w:rPr>
          <w:rFonts w:ascii="TimesNewRomanPSMT" w:hAnsi="TimesNewRomanPSMT"/>
          <w:sz w:val="20"/>
          <w:szCs w:val="20"/>
        </w:rPr>
        <w:fldChar w:fldCharType="end"/>
      </w:r>
      <w:r w:rsidRPr="006C0E2A">
        <w:rPr>
          <w:rFonts w:ascii="TimesNewRomanPSMT" w:hAnsi="TimesNewRomanPSMT"/>
          <w:sz w:val="20"/>
          <w:szCs w:val="20"/>
        </w:rPr>
        <w:t>, however texture analysis in ultrasound images is not an easy task and many texture metrics have been used to model the echo patterns in breast tumors. Several automatic and semi-automatic segmentation methods using pixel intensity along with texture information have been proposed</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w:t>
      </w:r>
      <w:r w:rsidRPr="006C0E2A">
        <w:rPr>
          <w:rFonts w:ascii="TimesNewRomanPSMT" w:hAnsi="TimesNewRomanPSMT"/>
          <w:sz w:val="20"/>
          <w:szCs w:val="20"/>
        </w:rPr>
        <w:fldChar w:fldCharType="end"/>
      </w:r>
      <w:r w:rsidRPr="006C0E2A">
        <w:rPr>
          <w:rFonts w:ascii="TimesNewRomanPSMT" w:hAnsi="TimesNewRomanPSMT"/>
          <w:sz w:val="20"/>
          <w:szCs w:val="20"/>
        </w:rPr>
        <w:t>. Some of these methods use first-order texture descriptors obtained from histogram statistics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"&lt;sup&gt;6,7&lt;/sup&gt;", "plainTextFormattedCitation" : "6,7", "previouslyFormattedCitation" : "&lt;sup&gt;6,7&lt;/sup&gt;"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6,7</w:t>
      </w:r>
      <w:r w:rsidRPr="006C0E2A">
        <w:rPr>
          <w:rFonts w:ascii="TimesNewRomanPSMT" w:hAnsi="TimesNewRomanPSMT"/>
          <w:sz w:val="20"/>
          <w:szCs w:val="20"/>
        </w:rPr>
        <w:fldChar w:fldCharType="end"/>
      </w:r>
      <w:r w:rsidRPr="006C0E2A">
        <w:rPr>
          <w:rFonts w:ascii="TimesNewRomanPSMT" w:hAnsi="TimesNewRomanPSMT"/>
          <w:sz w:val="20"/>
          <w:szCs w:val="20"/>
        </w:rPr>
        <w:t>, but these descriptors are not able to give a good texture description in ultrasound images because they do not take into account the spatial relation between pixels and gray-levels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"&lt;sup&gt;8&lt;/sup&gt;", "plainTextFormattedCitation" : "8", "previouslyFormattedCitation" : "&lt;sup&gt;8&lt;/sup&gt;"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8</w:t>
      </w:r>
      <w:r w:rsidRPr="006C0E2A">
        <w:rPr>
          <w:rFonts w:ascii="TimesNewRomanPSMT" w:hAnsi="TimesNewRomanPSMT"/>
          <w:sz w:val="20"/>
          <w:szCs w:val="20"/>
        </w:rPr>
        <w:fldChar w:fldCharType="end"/>
      </w:r>
      <w:r w:rsidRPr="006C0E2A">
        <w:rPr>
          <w:rFonts w:ascii="TimesNewRomanPSMT" w:hAnsi="TimesNewRomanPSMT"/>
          <w:sz w:val="20"/>
          <w:szCs w:val="20"/>
        </w:rPr>
        <w:t>; because of this, other proposed methods use second-order texture descriptors extracted from co-occurrence matrices statistics</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9</w:t>
      </w:r>
      <w:r w:rsidRPr="006C0E2A">
        <w:rPr>
          <w:rFonts w:ascii="TimesNewRomanPSMT" w:hAnsi="TimesNewRomanPSMT"/>
          <w:sz w:val="20"/>
          <w:szCs w:val="20"/>
        </w:rPr>
        <w:fldChar w:fldCharType="end"/>
      </w:r>
      <w:r w:rsidRPr="006C0E2A">
        <w:rPr>
          <w:rFonts w:ascii="TimesNewRomanPSMT" w:hAnsi="TimesNewRomanPSMT"/>
          <w:sz w:val="20"/>
          <w:szCs w:val="20"/>
        </w:rPr>
        <w:t>, but the computational cost for computing the co-occurrence matrix is very high and much more demanding while working in per-pixel computation</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10</w:t>
      </w:r>
      <w:r w:rsidRPr="006C0E2A">
        <w:rPr>
          <w:rFonts w:ascii="TimesNewRomanPSMT" w:hAnsi="TimesNewRomanPSMT"/>
          <w:sz w:val="20"/>
          <w:szCs w:val="20"/>
        </w:rPr>
        <w:fldChar w:fldCharType="end"/>
      </w:r>
      <w:r w:rsidRPr="006C0E2A">
        <w:rPr>
          <w:rFonts w:ascii="TimesNewRomanPSMT" w:hAnsi="TimesNewRomanPSMT"/>
          <w:sz w:val="20"/>
          <w:szCs w:val="20"/>
        </w:rPr>
        <w:t>. Other texture descriptors extracted from run-length matrices statistics have been used for breast tumor classification in ultrasound images.</w:t>
      </w:r>
    </w:p>
    <w:p w14:paraId="4646FA10" w14:textId="216D9CDE" w:rsidR="006C0E2A" w:rsidRPr="006C0E2A" w:rsidRDefault="006C0E2A" w:rsidP="006C0E2A">
      <w:pPr>
        <w:jc w:val="both"/>
        <w:rPr>
          <w:rFonts w:ascii="TimesNewRomanPSMT" w:hAnsi="TimesNewRomanPSMT"/>
          <w:sz w:val="20"/>
          <w:szCs w:val="20"/>
        </w:rPr>
      </w:pPr>
      <w:r w:rsidRPr="006C0E2A">
        <w:rPr>
          <w:rFonts w:ascii="TimesNewRomanPSMT" w:hAnsi="TimesNewRomanPSMT"/>
          <w:sz w:val="20"/>
          <w:szCs w:val="20"/>
        </w:rPr>
        <w:lastRenderedPageBreak/>
        <w:t>Texture is a rich source of visual information and there are a number of methods for texture representation, because of this, it is difficult to define the properties that can be used to effectively distinguish textures found in a given image</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"&lt;sup&gt;11&lt;/sup&gt;", "plainTextFormattedCitation" : "11", "previouslyFormattedCitation" : "&lt;sup&gt;11&lt;/sup&gt;"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11</w:t>
      </w:r>
      <w:r w:rsidRPr="006C0E2A">
        <w:rPr>
          <w:rFonts w:ascii="TimesNewRomanPSMT" w:hAnsi="TimesNewRomanPSMT"/>
          <w:sz w:val="20"/>
          <w:szCs w:val="20"/>
        </w:rPr>
        <w:fldChar w:fldCharType="end"/>
      </w:r>
      <w:r w:rsidRPr="006C0E2A">
        <w:rPr>
          <w:rFonts w:ascii="TimesNewRomanPSMT" w:hAnsi="TimesNewRomanPSMT"/>
          <w:sz w:val="20"/>
          <w:szCs w:val="20"/>
        </w:rPr>
        <w:t xml:space="preserve">. On the other hand, image enhancement is key to improve the visual appearance of an image and make it more pleasant for human </w:t>
      </w:r>
      <w:r w:rsidR="001D1537">
        <w:rPr>
          <w:rFonts w:ascii="TimesNewRomanPSMT" w:hAnsi="TimesNewRomanPSMT"/>
          <w:sz w:val="20"/>
          <w:szCs w:val="20"/>
        </w:rPr>
        <w:t>interpretation</w:t>
      </w:r>
      <w:r w:rsidRPr="006C0E2A">
        <w:rPr>
          <w:rFonts w:ascii="TimesNewRomanPSMT" w:hAnsi="TimesNewRomanPSMT"/>
          <w:sz w:val="20"/>
          <w:szCs w:val="20"/>
        </w:rPr>
        <w:t xml:space="preserve"> or more applicable in some special fields, such as computer vision and image segmentation</w:t>
      </w:r>
      <w:r w:rsidRPr="006C0E2A">
        <w:rPr>
          <w:rFonts w:ascii="TimesNewRomanPSMT" w:hAnsi="TimesNewRomanPSMT"/>
          <w:sz w:val="20"/>
          <w:szCs w:val="20"/>
        </w:rPr>
        <w:fldChar w:fldCharType="begin" w:fldLock="1"/>
      </w:r>
      <w:r w:rsidR="001D1537">
        <w:rPr>
          <w:rFonts w:ascii="TimesNewRomanPSMT" w:hAnsi="TimesNewRomanPSMT"/>
          <w:sz w:val="20"/>
          <w:szCs w:val="20"/>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"&lt;sup&gt;12,13&lt;/sup&gt;", "plainTextFormattedCitation" : "12,13", "previouslyFormattedCitation" : "&lt;sup&gt;12,13&lt;/sup&gt;"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12,13</w:t>
      </w:r>
      <w:r w:rsidRPr="006C0E2A">
        <w:rPr>
          <w:rFonts w:ascii="TimesNewRomanPSMT" w:hAnsi="TimesNewRomanPSMT"/>
          <w:sz w:val="20"/>
          <w:szCs w:val="20"/>
        </w:rPr>
        <w:fldChar w:fldCharType="end"/>
      </w:r>
      <w:r w:rsidRPr="006C0E2A">
        <w:rPr>
          <w:rFonts w:ascii="TimesNewRomanPSMT" w:hAnsi="TimesNewRomanPSMT"/>
          <w:sz w:val="20"/>
          <w:szCs w:val="20"/>
        </w:rPr>
        <w:t xml:space="preserve">.  For these reasons, it is important to evaluate which texture descriptor is the one that </w:t>
      </w:r>
      <w:r w:rsidR="001D1537">
        <w:rPr>
          <w:rFonts w:ascii="TimesNewRomanPSMT" w:hAnsi="TimesNewRomanPSMT"/>
          <w:sz w:val="20"/>
          <w:szCs w:val="20"/>
        </w:rPr>
        <w:t xml:space="preserve">significantly </w:t>
      </w:r>
      <w:r w:rsidRPr="006C0E2A">
        <w:rPr>
          <w:rFonts w:ascii="TimesNewRomanPSMT" w:hAnsi="TimesNewRomanPSMT"/>
          <w:sz w:val="20"/>
          <w:szCs w:val="20"/>
        </w:rPr>
        <w:t>enhance</w:t>
      </w:r>
      <w:r w:rsidR="001D1537">
        <w:rPr>
          <w:rFonts w:ascii="TimesNewRomanPSMT" w:hAnsi="TimesNewRomanPSMT"/>
          <w:sz w:val="20"/>
          <w:szCs w:val="20"/>
        </w:rPr>
        <w:t>s</w:t>
      </w:r>
      <w:r w:rsidRPr="006C0E2A">
        <w:rPr>
          <w:rFonts w:ascii="TimesNewRomanPSMT" w:hAnsi="TimesNewRomanPSMT"/>
          <w:sz w:val="20"/>
          <w:szCs w:val="20"/>
        </w:rPr>
        <w:t xml:space="preserve"> the contrast of the images and how </w:t>
      </w:r>
      <w:r w:rsidR="001D1537">
        <w:rPr>
          <w:rFonts w:ascii="TimesNewRomanPSMT" w:hAnsi="TimesNewRomanPSMT"/>
          <w:sz w:val="20"/>
          <w:szCs w:val="20"/>
        </w:rPr>
        <w:t>this improves</w:t>
      </w:r>
      <w:r w:rsidRPr="006C0E2A">
        <w:rPr>
          <w:rFonts w:ascii="TimesNewRomanPSMT" w:hAnsi="TimesNewRomanPSMT"/>
          <w:sz w:val="20"/>
          <w:szCs w:val="20"/>
        </w:rPr>
        <w:t xml:space="preserve"> the outcome of a</w:t>
      </w:r>
      <w:r w:rsidR="001D1537">
        <w:rPr>
          <w:rFonts w:ascii="TimesNewRomanPSMT" w:hAnsi="TimesNewRomanPSMT"/>
          <w:sz w:val="20"/>
          <w:szCs w:val="20"/>
        </w:rPr>
        <w:t>n automatic</w:t>
      </w:r>
      <w:r w:rsidRPr="006C0E2A">
        <w:rPr>
          <w:rFonts w:ascii="TimesNewRomanPSMT" w:hAnsi="TimesNewRomanPSMT"/>
          <w:sz w:val="20"/>
          <w:szCs w:val="20"/>
        </w:rPr>
        <w:t xml:space="preserve"> segmentation method. In this work we report an extensive evaluation </w:t>
      </w:r>
      <w:r w:rsidR="001D1537">
        <w:rPr>
          <w:rFonts w:ascii="TimesNewRomanPSMT" w:hAnsi="TimesNewRomanPSMT"/>
          <w:sz w:val="20"/>
          <w:szCs w:val="20"/>
        </w:rPr>
        <w:t xml:space="preserve">of the effects </w:t>
      </w:r>
      <w:proofErr w:type="gramStart"/>
      <w:r w:rsidR="001D1537">
        <w:rPr>
          <w:rFonts w:ascii="TimesNewRomanPSMT" w:hAnsi="TimesNewRomanPSMT"/>
          <w:sz w:val="20"/>
          <w:szCs w:val="20"/>
        </w:rPr>
        <w:t xml:space="preserve">of </w:t>
      </w:r>
      <w:r w:rsidRPr="006C0E2A">
        <w:rPr>
          <w:rFonts w:ascii="TimesNewRomanPSMT" w:hAnsi="TimesNewRomanPSMT"/>
          <w:sz w:val="20"/>
          <w:szCs w:val="20"/>
        </w:rPr>
        <w:t xml:space="preserve"> texture</w:t>
      </w:r>
      <w:proofErr w:type="gramEnd"/>
      <w:r w:rsidRPr="006C0E2A">
        <w:rPr>
          <w:rFonts w:ascii="TimesNewRomanPSMT" w:hAnsi="TimesNewRomanPSMT"/>
          <w:sz w:val="20"/>
          <w:szCs w:val="20"/>
        </w:rPr>
        <w:t xml:space="preserve"> descriptors </w:t>
      </w:r>
      <w:r w:rsidR="001D1537">
        <w:rPr>
          <w:rFonts w:ascii="TimesNewRomanPSMT" w:hAnsi="TimesNewRomanPSMT"/>
          <w:sz w:val="20"/>
          <w:szCs w:val="20"/>
        </w:rPr>
        <w:t>(</w:t>
      </w:r>
      <w:r w:rsidRPr="006C0E2A">
        <w:rPr>
          <w:rFonts w:ascii="TimesNewRomanPSMT" w:hAnsi="TimesNewRomanPSMT"/>
          <w:sz w:val="20"/>
          <w:szCs w:val="20"/>
        </w:rPr>
        <w:t>extracted from histogram statistics, co-occurrence matrices statistics and run-length matrices statistics</w:t>
      </w:r>
      <w:r w:rsidR="001D1537">
        <w:rPr>
          <w:rFonts w:ascii="TimesNewRomanPSMT" w:hAnsi="TimesNewRomanPSMT"/>
          <w:sz w:val="20"/>
          <w:szCs w:val="20"/>
        </w:rPr>
        <w:t>) on</w:t>
      </w:r>
      <w:r w:rsidRPr="006C0E2A">
        <w:rPr>
          <w:rFonts w:ascii="TimesNewRomanPSMT" w:hAnsi="TimesNewRomanPSMT"/>
          <w:sz w:val="20"/>
          <w:szCs w:val="20"/>
        </w:rPr>
        <w:t xml:space="preserve"> the contrast between the tumor region and the surrounding tissue in breast ultras</w:t>
      </w:r>
      <w:r w:rsidR="001D1537">
        <w:rPr>
          <w:rFonts w:ascii="TimesNewRomanPSMT" w:hAnsi="TimesNewRomanPSMT"/>
          <w:sz w:val="20"/>
          <w:szCs w:val="20"/>
        </w:rPr>
        <w:t>ound images and how this improves</w:t>
      </w:r>
      <w:r w:rsidRPr="006C0E2A">
        <w:rPr>
          <w:rFonts w:ascii="TimesNewRomanPSMT" w:hAnsi="TimesNewRomanPSMT"/>
          <w:sz w:val="20"/>
          <w:szCs w:val="20"/>
        </w:rPr>
        <w:t xml:space="preserve"> the results of an automatic segmentation algorithm</w:t>
      </w:r>
      <w:r w:rsidR="001D1537">
        <w:rPr>
          <w:rFonts w:ascii="TimesNewRomanPSMT" w:hAnsi="TimesNewRomanPSMT"/>
          <w:sz w:val="20"/>
          <w:szCs w:val="20"/>
        </w:rPr>
        <w:t>.</w:t>
      </w:r>
      <w:r w:rsidRPr="006C0E2A">
        <w:rPr>
          <w:rFonts w:ascii="TimesNewRomanPSMT" w:hAnsi="TimesNewRomanPSMT"/>
          <w:sz w:val="20"/>
          <w:szCs w:val="20"/>
        </w:rPr>
        <w:t xml:space="preserve"> Except for the work done by Liao et al</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5</w:t>
      </w:r>
      <w:r w:rsidRPr="006C0E2A">
        <w:rPr>
          <w:rFonts w:ascii="TimesNewRomanPSMT" w:hAnsi="TimesNewRomanPSMT"/>
          <w:sz w:val="20"/>
          <w:szCs w:val="20"/>
        </w:rPr>
        <w:fldChar w:fldCharType="end"/>
      </w:r>
      <w:r w:rsidRPr="006C0E2A">
        <w:rPr>
          <w:rFonts w:ascii="TimesNewRomanPSMT" w:hAnsi="TimesNewRomanPSMT"/>
          <w:sz w:val="20"/>
          <w:szCs w:val="20"/>
        </w:rPr>
        <w:t xml:space="preserve">, where they compare the ability of different texture descriptors extracted from co-occurrence matrices statistics to enhance the contrast between the tumor region and the surrounded tissue and how it affects the results of manual and automatic segmentations, there is no related work that evaluates the ability of different texture descriptors, extracted from first and second order statistics, to improve the automatic segmentation of tumors in breast ultrasound images. To evaluate the ability of these descriptors to enhance the contrast between the tumor region and the healthy tissue, we obtained a texture image using per-pixel computation using different texture descriptors and compare the signal to noise ratio (SNR), contrast to noise ratio (CNR), histogram intersection and </w:t>
      </w:r>
      <w:proofErr w:type="spellStart"/>
      <w:r w:rsidRPr="006C0E2A">
        <w:rPr>
          <w:rFonts w:ascii="TimesNewRomanPSMT" w:hAnsi="TimesNewRomanPSMT"/>
          <w:sz w:val="20"/>
          <w:szCs w:val="20"/>
        </w:rPr>
        <w:t>Minkowski</w:t>
      </w:r>
      <w:proofErr w:type="spellEnd"/>
      <w:r w:rsidRPr="006C0E2A">
        <w:rPr>
          <w:rFonts w:ascii="TimesNewRomanPSMT" w:hAnsi="TimesNewRomanPSMT"/>
          <w:sz w:val="20"/>
          <w:szCs w:val="20"/>
        </w:rPr>
        <w:t xml:space="preserve">-form Distance between the tumor region and healthy tissue histograms in each image. We have also evaluated the ability of these descriptors to improve the segmentation results; we implemented a probabilistic segmentation method based on the work of </w:t>
      </w:r>
      <w:proofErr w:type="spellStart"/>
      <w:r w:rsidRPr="006C0E2A">
        <w:rPr>
          <w:rFonts w:ascii="TimesNewRomanPSMT" w:hAnsi="TimesNewRomanPSMT"/>
          <w:sz w:val="20"/>
          <w:szCs w:val="20"/>
        </w:rPr>
        <w:t>Madabushi</w:t>
      </w:r>
      <w:proofErr w:type="spellEnd"/>
      <w:r w:rsidRPr="006C0E2A">
        <w:rPr>
          <w:rFonts w:ascii="TimesNewRomanPSMT" w:hAnsi="TimesNewRomanPSMT"/>
          <w:sz w:val="20"/>
          <w:szCs w:val="20"/>
        </w:rPr>
        <w:t xml:space="preserve"> et al</w:t>
      </w:r>
      <w:r w:rsidRPr="006C0E2A">
        <w:rPr>
          <w:rFonts w:ascii="TimesNewRomanPSMT" w:hAnsi="TimesNewRomanPSMT"/>
          <w:sz w:val="20"/>
          <w:szCs w:val="20"/>
        </w:rPr>
        <w:fldChar w:fldCharType="begin" w:fldLock="1"/>
      </w:r>
      <w:r w:rsidRPr="006C0E2A">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6C0E2A">
        <w:rPr>
          <w:rFonts w:ascii="TimesNewRomanPSMT" w:hAnsi="TimesNewRomanPSMT"/>
          <w:sz w:val="20"/>
          <w:szCs w:val="20"/>
        </w:rPr>
        <w:fldChar w:fldCharType="separate"/>
      </w:r>
      <w:r w:rsidRPr="006C0E2A">
        <w:rPr>
          <w:rFonts w:ascii="TimesNewRomanPSMT" w:hAnsi="TimesNewRomanPSMT"/>
          <w:noProof/>
          <w:sz w:val="20"/>
          <w:szCs w:val="20"/>
          <w:vertAlign w:val="superscript"/>
        </w:rPr>
        <w:t>6</w:t>
      </w:r>
      <w:r w:rsidRPr="006C0E2A">
        <w:rPr>
          <w:rFonts w:ascii="TimesNewRomanPSMT" w:hAnsi="TimesNewRomanPSMT"/>
          <w:sz w:val="20"/>
          <w:szCs w:val="20"/>
        </w:rPr>
        <w:fldChar w:fldCharType="end"/>
      </w:r>
      <w:r w:rsidRPr="006C0E2A">
        <w:rPr>
          <w:rFonts w:ascii="TimesNewRomanPSMT" w:hAnsi="TimesNewRomanPSMT"/>
          <w:sz w:val="20"/>
          <w:szCs w:val="20"/>
        </w:rPr>
        <w:t xml:space="preserve"> and compared the accuracy, sensitivity, specificity, positive predictive value (PPV) and negative predicted value (NPV) of the method when using different texture descriptors.  </w:t>
      </w:r>
      <w:ins w:id="51" w:author="FERNANDO ARAMBULA" w:date="2015-07-08T21:53:00Z">
        <w:r w:rsidR="009F30F5">
          <w:rPr>
            <w:rFonts w:ascii="TimesNewRomanPSMT" w:hAnsi="TimesNewRomanPSMT"/>
            <w:sz w:val="20"/>
            <w:szCs w:val="20"/>
          </w:rPr>
          <w:t xml:space="preserve">We have found that the short run </w:t>
        </w:r>
        <w:proofErr w:type="spellStart"/>
        <w:r w:rsidR="009F30F5">
          <w:rPr>
            <w:rFonts w:ascii="TimesNewRomanPSMT" w:hAnsi="TimesNewRomanPSMT"/>
            <w:sz w:val="20"/>
            <w:szCs w:val="20"/>
          </w:rPr>
          <w:t>empahsis</w:t>
        </w:r>
        <w:proofErr w:type="spellEnd"/>
        <w:r w:rsidR="009F30F5">
          <w:rPr>
            <w:rFonts w:ascii="TimesNewRomanPSMT" w:hAnsi="TimesNewRomanPSMT"/>
            <w:sz w:val="20"/>
            <w:szCs w:val="20"/>
          </w:rPr>
          <w:t xml:space="preserve"> of the run-</w:t>
        </w:r>
        <w:proofErr w:type="spellStart"/>
        <w:r w:rsidR="009F30F5">
          <w:rPr>
            <w:rFonts w:ascii="TimesNewRomanPSMT" w:hAnsi="TimesNewRomanPSMT"/>
            <w:sz w:val="20"/>
            <w:szCs w:val="20"/>
          </w:rPr>
          <w:t>lenght</w:t>
        </w:r>
        <w:proofErr w:type="spellEnd"/>
        <w:r w:rsidR="009F30F5">
          <w:rPr>
            <w:rFonts w:ascii="TimesNewRomanPSMT" w:hAnsi="TimesNewRomanPSMT"/>
            <w:sz w:val="20"/>
            <w:szCs w:val="20"/>
          </w:rPr>
          <w:t xml:space="preserve"> matrix significantly imp</w:t>
        </w:r>
      </w:ins>
      <w:ins w:id="52" w:author="FERNANDO ARAMBULA" w:date="2015-07-08T21:58:00Z">
        <w:r w:rsidR="002F62A3">
          <w:rPr>
            <w:rFonts w:ascii="TimesNewRomanPSMT" w:hAnsi="TimesNewRomanPSMT"/>
            <w:sz w:val="20"/>
            <w:szCs w:val="20"/>
          </w:rPr>
          <w:t>roves</w:t>
        </w:r>
      </w:ins>
      <w:ins w:id="53" w:author="FERNANDO ARAMBULA" w:date="2015-07-08T21:53:00Z">
        <w:r w:rsidR="009F30F5">
          <w:rPr>
            <w:rFonts w:ascii="TimesNewRomanPSMT" w:hAnsi="TimesNewRomanPSMT"/>
            <w:sz w:val="20"/>
            <w:szCs w:val="20"/>
          </w:rPr>
          <w:t xml:space="preserve"> the segme</w:t>
        </w:r>
      </w:ins>
      <w:ins w:id="54" w:author="FERNANDO ARAMBULA" w:date="2015-07-08T21:58:00Z">
        <w:r w:rsidR="002F62A3">
          <w:rPr>
            <w:rFonts w:ascii="TimesNewRomanPSMT" w:hAnsi="TimesNewRomanPSMT"/>
            <w:sz w:val="20"/>
            <w:szCs w:val="20"/>
          </w:rPr>
          <w:t>n</w:t>
        </w:r>
      </w:ins>
      <w:ins w:id="55" w:author="FERNANDO ARAMBULA" w:date="2015-07-08T21:53:00Z">
        <w:r w:rsidR="009F30F5">
          <w:rPr>
            <w:rFonts w:ascii="TimesNewRomanPSMT" w:hAnsi="TimesNewRomanPSMT"/>
            <w:sz w:val="20"/>
            <w:szCs w:val="20"/>
          </w:rPr>
          <w:t>tat</w:t>
        </w:r>
        <w:r w:rsidR="002F62A3">
          <w:rPr>
            <w:rFonts w:ascii="TimesNewRomanPSMT" w:hAnsi="TimesNewRomanPSMT"/>
            <w:sz w:val="20"/>
            <w:szCs w:val="20"/>
          </w:rPr>
          <w:t>ion results previously reported</w:t>
        </w:r>
        <w:r w:rsidR="009F30F5">
          <w:rPr>
            <w:rFonts w:ascii="TimesNewRomanPSMT" w:hAnsi="TimesNewRomanPSMT"/>
            <w:sz w:val="20"/>
            <w:szCs w:val="20"/>
          </w:rPr>
          <w:t xml:space="preserve"> by </w:t>
        </w:r>
      </w:ins>
      <w:ins w:id="56" w:author="FERNANDO ARAMBULA" w:date="2015-07-08T21:58:00Z">
        <w:r w:rsidR="00961440">
          <w:rPr>
            <w:rFonts w:ascii="TimesNewRomanPSMT" w:hAnsi="TimesNewRomanPSMT"/>
            <w:sz w:val="20"/>
            <w:szCs w:val="20"/>
          </w:rPr>
          <w:t xml:space="preserve">other authors </w:t>
        </w:r>
      </w:ins>
      <w:ins w:id="57" w:author="FERNANDO ARAMBULA" w:date="2015-07-08T21:59:00Z">
        <w:r w:rsidR="00961440" w:rsidRPr="00961440">
          <w:rPr>
            <w:rFonts w:ascii="TimesNewRomanPSMT" w:hAnsi="TimesNewRomanPSMT"/>
            <w:sz w:val="20"/>
            <w:szCs w:val="20"/>
            <w:vertAlign w:val="superscript"/>
            <w:rPrChange w:id="58" w:author="FERNANDO ARAMBULA" w:date="2015-07-08T21:59:00Z">
              <w:rPr>
                <w:rFonts w:ascii="TimesNewRomanPSMT" w:hAnsi="TimesNewRomanPSMT"/>
                <w:sz w:val="20"/>
                <w:szCs w:val="20"/>
              </w:rPr>
            </w:rPrChange>
          </w:rPr>
          <w:t>5,6</w:t>
        </w:r>
      </w:ins>
    </w:p>
    <w:p w14:paraId="2BF421D6" w14:textId="77777777" w:rsidR="00C74335" w:rsidRDefault="00C74335" w:rsidP="006C0E2A">
      <w:pPr>
        <w:spacing w:after="0"/>
        <w:jc w:val="both"/>
        <w:rPr>
          <w:rFonts w:ascii="GillSansStd-Bold" w:hAnsi="GillSansStd-Bold" w:cs="GillSansStd-Bold"/>
          <w:b/>
          <w:bCs/>
          <w:sz w:val="24"/>
          <w:szCs w:val="24"/>
        </w:rPr>
      </w:pPr>
      <w:r>
        <w:rPr>
          <w:rFonts w:ascii="GillSansStd-Bold" w:hAnsi="GillSansStd-Bold" w:cs="GillSansStd-Bold"/>
          <w:b/>
          <w:bCs/>
          <w:sz w:val="24"/>
          <w:szCs w:val="24"/>
        </w:rPr>
        <w:t>Materials and Methods</w:t>
      </w:r>
    </w:p>
    <w:p w14:paraId="4FC2E968" w14:textId="77777777" w:rsidR="00C74335" w:rsidRPr="00C74335" w:rsidRDefault="00C74335" w:rsidP="006C0E2A">
      <w:pPr>
        <w:spacing w:after="0"/>
        <w:jc w:val="both"/>
        <w:rPr>
          <w:rFonts w:ascii="GillSansStd-Bold" w:hAnsi="GillSansStd-Bold" w:cs="GillSansStd-Bold"/>
          <w:b/>
          <w:bCs/>
          <w:sz w:val="24"/>
          <w:szCs w:val="24"/>
        </w:rPr>
      </w:pPr>
    </w:p>
    <w:p w14:paraId="03810C62"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A data base of 30 breast ultrasound images with a lesion were acquired with a GE Healthcare </w:t>
      </w:r>
      <w:proofErr w:type="spellStart"/>
      <w:r w:rsidRPr="00C74335">
        <w:rPr>
          <w:rFonts w:ascii="TimesNewRomanPSMT" w:hAnsi="TimesNewRomanPSMT"/>
          <w:sz w:val="20"/>
          <w:szCs w:val="20"/>
        </w:rPr>
        <w:t>Voluson</w:t>
      </w:r>
      <w:proofErr w:type="spellEnd"/>
      <w:r w:rsidRPr="00C74335">
        <w:rPr>
          <w:rFonts w:ascii="TimesNewRomanPSMT" w:hAnsi="TimesNewRomanPSMT"/>
          <w:sz w:val="20"/>
          <w:szCs w:val="20"/>
        </w:rPr>
        <w:t xml:space="preserve"> 73 in the </w:t>
      </w:r>
      <w:proofErr w:type="spellStart"/>
      <w:r w:rsidRPr="00C74335">
        <w:rPr>
          <w:rFonts w:ascii="TimesNewRomanPSMT" w:hAnsi="TimesNewRomanPSMT"/>
          <w:sz w:val="20"/>
          <w:szCs w:val="20"/>
        </w:rPr>
        <w:t>Changhua</w:t>
      </w:r>
      <w:proofErr w:type="spellEnd"/>
      <w:r w:rsidRPr="00C74335">
        <w:rPr>
          <w:rFonts w:ascii="TimesNewRomanPSMT" w:hAnsi="TimesNewRomanPSMT"/>
          <w:sz w:val="20"/>
          <w:szCs w:val="20"/>
        </w:rPr>
        <w:t xml:space="preserve"> Christian Hospital. </w:t>
      </w:r>
      <w:r w:rsidR="001D1537">
        <w:rPr>
          <w:rFonts w:ascii="TimesNewRomanPSMT" w:hAnsi="TimesNewRomanPSMT"/>
          <w:sz w:val="20"/>
          <w:szCs w:val="20"/>
        </w:rPr>
        <w:t xml:space="preserve">The </w:t>
      </w:r>
      <w:r w:rsidRPr="00C74335">
        <w:rPr>
          <w:rFonts w:ascii="TimesNewRomanPSMT" w:hAnsi="TimesNewRomanPSMT"/>
          <w:sz w:val="20"/>
          <w:szCs w:val="20"/>
        </w:rPr>
        <w:t xml:space="preserve">images were processed in the open source software </w:t>
      </w:r>
      <w:proofErr w:type="spellStart"/>
      <w:r w:rsidRPr="00C74335">
        <w:rPr>
          <w:rFonts w:ascii="TimesNewRomanPSMT" w:hAnsi="TimesNewRomanPSMT"/>
          <w:sz w:val="20"/>
          <w:szCs w:val="20"/>
        </w:rPr>
        <w:t>itk</w:t>
      </w:r>
      <w:proofErr w:type="spellEnd"/>
      <w:r w:rsidRPr="00C74335">
        <w:rPr>
          <w:rFonts w:ascii="TimesNewRomanPSMT" w:hAnsi="TimesNewRomanPSMT"/>
          <w:sz w:val="20"/>
          <w:szCs w:val="20"/>
        </w:rPr>
        <w:t>-SNAP for image enhancement and semi-automatic segmentation supervised by an expert sonographer</w:t>
      </w:r>
      <w:r w:rsidR="001D1537">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"&lt;sup&gt;14&lt;/sup&gt;", "plainTextFormattedCitation" : "14", "previouslyFormattedCitation" : "&lt;sup&gt;14&lt;/sup&gt;" }, "properties" : { "noteIndex" : 0 }, "schema" : "https://github.com/citation-style-language/schema/raw/master/csl-citation.json" }</w:instrText>
      </w:r>
      <w:r w:rsidR="001D1537">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14</w:t>
      </w:r>
      <w:r w:rsidR="001D1537">
        <w:rPr>
          <w:rFonts w:ascii="TimesNewRomanPSMT" w:hAnsi="TimesNewRomanPSMT"/>
          <w:sz w:val="20"/>
          <w:szCs w:val="20"/>
        </w:rPr>
        <w:fldChar w:fldCharType="end"/>
      </w:r>
      <w:r w:rsidRPr="00C74335">
        <w:rPr>
          <w:rFonts w:ascii="TimesNewRomanPSMT" w:hAnsi="TimesNewRomanPSMT"/>
          <w:sz w:val="20"/>
          <w:szCs w:val="20"/>
        </w:rPr>
        <w:t>.</w:t>
      </w:r>
    </w:p>
    <w:p w14:paraId="08C4B7AA" w14:textId="77777777" w:rsidR="00C74335" w:rsidRPr="00C74335" w:rsidRDefault="00C74335" w:rsidP="00C74335">
      <w:pPr>
        <w:jc w:val="both"/>
        <w:rPr>
          <w:rFonts w:ascii="GillSansStd-Italic" w:hAnsi="GillSansStd-Italic" w:cs="GillSansStd-Italic"/>
          <w:i/>
          <w:iCs/>
          <w:sz w:val="24"/>
          <w:szCs w:val="24"/>
        </w:rPr>
      </w:pPr>
      <w:r w:rsidRPr="00C74335">
        <w:rPr>
          <w:rFonts w:ascii="GillSansStd-Italic" w:hAnsi="GillSansStd-Italic"/>
          <w:i/>
          <w:sz w:val="24"/>
          <w:szCs w:val="24"/>
        </w:rPr>
        <w:t>Texture Analysis</w:t>
      </w:r>
      <w:r w:rsidRPr="00C74335">
        <w:rPr>
          <w:i/>
          <w:sz w:val="24"/>
          <w:szCs w:val="24"/>
        </w:rPr>
        <w:t xml:space="preserve"> </w:t>
      </w:r>
    </w:p>
    <w:p w14:paraId="7DC6A0BD"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Here we evaluate texture descriptors extracted from histogram statistics, co-occurrence matrices statistics and run-length matrices statistics.</w:t>
      </w:r>
    </w:p>
    <w:p w14:paraId="48116467"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First-order texture descriptors are extracted from the original image values; they do not consider the spatial relationships with neighborhood pixels</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"&lt;sup&gt;15&lt;/sup&gt;", "plainTextFormattedCitation" : "15", "previouslyFormattedCitation" : "&lt;sup&gt;15&lt;/sup&gt;"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15</w:t>
      </w:r>
      <w:r w:rsidRPr="00C74335">
        <w:rPr>
          <w:rFonts w:ascii="TimesNewRomanPSMT" w:hAnsi="TimesNewRomanPSMT"/>
          <w:sz w:val="20"/>
          <w:szCs w:val="20"/>
        </w:rPr>
        <w:fldChar w:fldCharType="end"/>
      </w:r>
      <w:r w:rsidRPr="00C74335">
        <w:rPr>
          <w:rFonts w:ascii="TimesNewRomanPSMT" w:hAnsi="TimesNewRomanPSMT"/>
          <w:sz w:val="20"/>
          <w:szCs w:val="20"/>
        </w:rPr>
        <w:t>. The most frequently used first-order texture descriptors are central moments of the histogram</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"&lt;sup&gt;16&lt;/sup&gt;", "plainTextFormattedCitation" : "16", "previouslyFormattedCitation" : "&lt;sup&gt;16&lt;/sup&gt;"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16</w:t>
      </w:r>
      <w:r w:rsidRPr="00C74335">
        <w:rPr>
          <w:rFonts w:ascii="TimesNewRomanPSMT" w:hAnsi="TimesNewRomanPSMT"/>
          <w:sz w:val="20"/>
          <w:szCs w:val="20"/>
        </w:rPr>
        <w:fldChar w:fldCharType="end"/>
      </w:r>
      <w:r w:rsidRPr="00C74335">
        <w:rPr>
          <w:rFonts w:ascii="TimesNewRomanPSMT" w:hAnsi="TimesNewRomanPSMT"/>
          <w:sz w:val="20"/>
          <w:szCs w:val="20"/>
        </w:rPr>
        <w:t>. These descriptors have been used for the segmentation and classification of breast tumors in ultrasound images; Huang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7</w:t>
      </w:r>
      <w:r w:rsidRPr="00C74335">
        <w:rPr>
          <w:rFonts w:ascii="TimesNewRomanPSMT" w:hAnsi="TimesNewRomanPSMT"/>
          <w:sz w:val="20"/>
          <w:szCs w:val="20"/>
        </w:rPr>
        <w:fldChar w:fldCharType="end"/>
      </w:r>
      <w:r w:rsidRPr="00C74335">
        <w:rPr>
          <w:rFonts w:ascii="TimesNewRomanPSMT" w:hAnsi="TimesNewRomanPSMT"/>
          <w:sz w:val="20"/>
          <w:szCs w:val="20"/>
        </w:rPr>
        <w:t xml:space="preserve"> use the Mean and Entropy of the histogram to characterize the texture of breast tumors, also the Kurtosis and </w:t>
      </w:r>
      <w:proofErr w:type="spellStart"/>
      <w:r w:rsidRPr="00C74335">
        <w:rPr>
          <w:rFonts w:ascii="TimesNewRomanPSMT" w:hAnsi="TimesNewRomanPSMT"/>
          <w:sz w:val="20"/>
          <w:szCs w:val="20"/>
        </w:rPr>
        <w:t>Skewness</w:t>
      </w:r>
      <w:proofErr w:type="spellEnd"/>
      <w:r w:rsidRPr="00C74335">
        <w:rPr>
          <w:rFonts w:ascii="TimesNewRomanPSMT" w:hAnsi="TimesNewRomanPSMT"/>
          <w:sz w:val="20"/>
          <w:szCs w:val="20"/>
        </w:rPr>
        <w:t xml:space="preserve"> of the histogram have been used for tumor classification by </w:t>
      </w:r>
      <w:proofErr w:type="spellStart"/>
      <w:r w:rsidRPr="00C74335">
        <w:rPr>
          <w:rFonts w:ascii="TimesNewRomanPSMT" w:hAnsi="TimesNewRomanPSMT"/>
          <w:sz w:val="20"/>
          <w:szCs w:val="20"/>
        </w:rPr>
        <w:t>Pilouras</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17</w:t>
      </w:r>
      <w:r w:rsidRPr="00C74335">
        <w:rPr>
          <w:rFonts w:ascii="TimesNewRomanPSMT" w:hAnsi="TimesNewRomanPSMT"/>
          <w:sz w:val="20"/>
          <w:szCs w:val="20"/>
        </w:rPr>
        <w:fldChar w:fldCharType="end"/>
      </w:r>
      <w:r w:rsidRPr="00C74335">
        <w:rPr>
          <w:rFonts w:ascii="TimesNewRomanPSMT" w:hAnsi="TimesNewRomanPSMT"/>
          <w:sz w:val="20"/>
          <w:szCs w:val="20"/>
        </w:rPr>
        <w:t>. Another first order texture descriptor, extracted from the image original intensity values, used for automatic breast tumor segmentation in ultrasound images is the difference of the intensity of each pixel with the mean of its neighborhood</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xml:space="preserve">.   </w:t>
      </w:r>
    </w:p>
    <w:p w14:paraId="5E459311"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The gray-level co-occurrence matrix describes how frequently two gray-levels appear in a window separated by a given distance and a given angle</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"&lt;sup&gt;16&lt;/sup&gt;", "plainTextFormattedCitation" : "16", "previouslyFormattedCitation" : "&lt;sup&gt;16&lt;/sup&gt;"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16</w:t>
      </w:r>
      <w:r w:rsidRPr="00C74335">
        <w:rPr>
          <w:rFonts w:ascii="TimesNewRomanPSMT" w:hAnsi="TimesNewRomanPSMT"/>
          <w:sz w:val="20"/>
          <w:szCs w:val="20"/>
        </w:rPr>
        <w:fldChar w:fldCharType="end"/>
      </w:r>
      <w:r w:rsidRPr="00C74335">
        <w:rPr>
          <w:rFonts w:ascii="TimesNewRomanPSMT" w:hAnsi="TimesNewRomanPSMT"/>
          <w:sz w:val="20"/>
          <w:szCs w:val="20"/>
        </w:rPr>
        <w:t>. Second-order texture descriptors computed from the analysis of the co-occurrence matrices have been proposed by Haralick</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"&lt;sup&gt;18&lt;/sup&gt;", "plainTextFormattedCitation" : "18", "previouslyFormattedCitation" : "&lt;sup&gt;18&lt;/sup&gt;"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18</w:t>
      </w:r>
      <w:r w:rsidRPr="00C74335">
        <w:rPr>
          <w:rFonts w:ascii="TimesNewRomanPSMT" w:hAnsi="TimesNewRomanPSMT"/>
          <w:sz w:val="20"/>
          <w:szCs w:val="20"/>
        </w:rPr>
        <w:fldChar w:fldCharType="end"/>
      </w:r>
      <w:r w:rsidRPr="00C74335">
        <w:rPr>
          <w:rFonts w:ascii="TimesNewRomanPSMT" w:hAnsi="TimesNewRomanPSMT"/>
          <w:i/>
          <w:sz w:val="20"/>
          <w:szCs w:val="20"/>
        </w:rPr>
        <w:t>.</w:t>
      </w:r>
      <w:r w:rsidRPr="00C74335">
        <w:rPr>
          <w:rFonts w:ascii="TimesNewRomanPSMT" w:hAnsi="TimesNewRomanPSMT"/>
          <w:sz w:val="20"/>
          <w:szCs w:val="20"/>
        </w:rPr>
        <w:t xml:space="preserve"> Some of these texture descriptors have been used for the segmentation and classification of breast tumors; Liu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9</w:t>
      </w:r>
      <w:r w:rsidRPr="00C74335">
        <w:rPr>
          <w:rFonts w:ascii="TimesNewRomanPSMT" w:hAnsi="TimesNewRomanPSMT"/>
          <w:sz w:val="20"/>
          <w:szCs w:val="20"/>
        </w:rPr>
        <w:fldChar w:fldCharType="end"/>
      </w:r>
      <w:r w:rsidRPr="00C74335">
        <w:rPr>
          <w:rFonts w:ascii="TimesNewRomanPSMT" w:hAnsi="TimesNewRomanPSMT"/>
          <w:sz w:val="20"/>
          <w:szCs w:val="20"/>
        </w:rPr>
        <w:t xml:space="preserve"> use the entropy and contrast of the co-occurrence matrix for breast tumor segmentation. Liao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5</w:t>
      </w:r>
      <w:r w:rsidRPr="00C74335">
        <w:rPr>
          <w:rFonts w:ascii="TimesNewRomanPSMT" w:hAnsi="TimesNewRomanPSMT"/>
          <w:sz w:val="20"/>
          <w:szCs w:val="20"/>
        </w:rPr>
        <w:fldChar w:fldCharType="end"/>
      </w:r>
      <w:r w:rsidRPr="00C74335">
        <w:rPr>
          <w:rFonts w:ascii="TimesNewRomanPSMT" w:hAnsi="TimesNewRomanPSMT"/>
          <w:i/>
          <w:sz w:val="20"/>
          <w:szCs w:val="20"/>
        </w:rPr>
        <w:t xml:space="preserve"> </w:t>
      </w:r>
      <w:r w:rsidRPr="00C74335">
        <w:rPr>
          <w:rFonts w:ascii="TimesNewRomanPSMT" w:hAnsi="TimesNewRomanPSMT"/>
          <w:sz w:val="20"/>
          <w:szCs w:val="20"/>
        </w:rPr>
        <w:t xml:space="preserve"> evaluate the ability of the homogeneity, contrast, energy and variance of the co-occurrence matrix  to enhance the contrast of tumors in breast ultrasound images, concluding that the </w:t>
      </w:r>
      <w:r w:rsidRPr="00C74335">
        <w:rPr>
          <w:rFonts w:ascii="TimesNewRomanPSMT" w:hAnsi="TimesNewRomanPSMT"/>
          <w:sz w:val="20"/>
          <w:szCs w:val="20"/>
        </w:rPr>
        <w:lastRenderedPageBreak/>
        <w:t>variance of the co-occurrence matrix is the best texture descriptor of the four to be used in breast tumor contrast enhancement in ultrasound images. Although these descriptors take into account the spatial relationship between pixels the computational cost of computing the co-occurrence matrix is very high compared to first order descriptors</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"&lt;sup&gt;10&lt;/sup&gt;", "plainTextFormattedCitation" : "10", "previouslyFormattedCitation" : "&lt;sup&gt;10&lt;/sup&gt;"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10</w:t>
      </w:r>
      <w:r w:rsidRPr="00C74335">
        <w:rPr>
          <w:rFonts w:ascii="TimesNewRomanPSMT" w:hAnsi="TimesNewRomanPSMT"/>
          <w:sz w:val="20"/>
          <w:szCs w:val="20"/>
        </w:rPr>
        <w:fldChar w:fldCharType="end"/>
      </w:r>
      <w:r w:rsidRPr="00C74335">
        <w:rPr>
          <w:rFonts w:ascii="TimesNewRomanPSMT" w:hAnsi="TimesNewRomanPSMT"/>
          <w:sz w:val="20"/>
          <w:szCs w:val="20"/>
        </w:rPr>
        <w:t xml:space="preserve">. </w:t>
      </w:r>
    </w:p>
    <w:p w14:paraId="2E27D03D" w14:textId="77777777" w:rsidR="00C74335" w:rsidRDefault="00C74335" w:rsidP="00C74335">
      <w:pPr>
        <w:jc w:val="both"/>
        <w:rPr>
          <w:rFonts w:ascii="TimesNewRomanPSMT" w:hAnsi="TimesNewRomanPSMT"/>
          <w:sz w:val="20"/>
          <w:szCs w:val="20"/>
        </w:rPr>
      </w:pPr>
      <w:r w:rsidRPr="00C74335">
        <w:rPr>
          <w:rFonts w:ascii="TimesNewRomanPSMT" w:hAnsi="TimesNewRomanPSMT"/>
          <w:sz w:val="20"/>
          <w:szCs w:val="20"/>
        </w:rPr>
        <w:t>Another method to characterize texture that also takes into account the spatial relationship between pixels is based on run-lengths of image gray-levels, where the run-length matrix of an image is defined as the number of runs with pixels of equal gray level and a given run-length</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"&lt;sup&gt;15&lt;/sup&gt;", "plainTextFormattedCitation" : "15", "previouslyFormattedCitation" : "&lt;sup&gt;15&lt;/sup&gt;"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15</w:t>
      </w:r>
      <w:r w:rsidRPr="00C74335">
        <w:rPr>
          <w:rFonts w:ascii="TimesNewRomanPSMT" w:hAnsi="TimesNewRomanPSMT"/>
          <w:sz w:val="20"/>
          <w:szCs w:val="20"/>
        </w:rPr>
        <w:fldChar w:fldCharType="end"/>
      </w:r>
      <w:r w:rsidRPr="00C74335">
        <w:rPr>
          <w:rFonts w:ascii="TimesNewRomanPSMT" w:hAnsi="TimesNewRomanPSMT"/>
          <w:sz w:val="20"/>
          <w:szCs w:val="20"/>
        </w:rPr>
        <w:t>; although these descriptors have not been widely used as an effective texture classification and analysis method, it has been demonstrated by Tang et al</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"&lt;sup&gt;19&lt;/sup&gt;", "plainTextFormattedCitation" : "19", "previouslyFormattedCitation" : "&lt;sup&gt;19&lt;/sup&gt;"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19</w:t>
      </w:r>
      <w:r w:rsidRPr="00C74335">
        <w:rPr>
          <w:rFonts w:ascii="TimesNewRomanPSMT" w:hAnsi="TimesNewRomanPSMT"/>
          <w:sz w:val="20"/>
          <w:szCs w:val="20"/>
        </w:rPr>
        <w:fldChar w:fldCharType="end"/>
      </w:r>
      <w:r w:rsidRPr="00C74335">
        <w:rPr>
          <w:rFonts w:ascii="TimesNewRomanPSMT" w:hAnsi="TimesNewRomanPSMT"/>
          <w:sz w:val="20"/>
          <w:szCs w:val="20"/>
        </w:rPr>
        <w:t xml:space="preserve"> that there is rich texture information contained in this matrices. Galloway</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"&lt;sup&gt;20&lt;/sup&gt;", "plainTextFormattedCitation" : "20", "previouslyFormattedCitation" : "&lt;sup&gt;20&lt;/sup&gt;"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20</w:t>
      </w:r>
      <w:r w:rsidRPr="00C74335">
        <w:rPr>
          <w:rFonts w:ascii="TimesNewRomanPSMT" w:hAnsi="TimesNewRomanPSMT"/>
          <w:sz w:val="20"/>
          <w:szCs w:val="20"/>
        </w:rPr>
        <w:fldChar w:fldCharType="end"/>
      </w:r>
      <w:r w:rsidRPr="00C74335">
        <w:rPr>
          <w:rFonts w:ascii="TimesNewRomanPSMT" w:hAnsi="TimesNewRomanPSMT"/>
          <w:sz w:val="20"/>
          <w:szCs w:val="20"/>
        </w:rPr>
        <w:t xml:space="preserve"> proposed five texture descriptors based on the analysis of run-length matrices: short run emphasis (SRE), long run emphasis (LRE), gray-level </w:t>
      </w:r>
      <w:proofErr w:type="spellStart"/>
      <w:r w:rsidRPr="00C74335">
        <w:rPr>
          <w:rFonts w:ascii="TimesNewRomanPSMT" w:hAnsi="TimesNewRomanPSMT"/>
          <w:sz w:val="20"/>
          <w:szCs w:val="20"/>
        </w:rPr>
        <w:t>nonuniformity</w:t>
      </w:r>
      <w:proofErr w:type="spellEnd"/>
      <w:r w:rsidRPr="00C74335">
        <w:rPr>
          <w:rFonts w:ascii="TimesNewRomanPSMT" w:hAnsi="TimesNewRomanPSMT"/>
          <w:sz w:val="20"/>
          <w:szCs w:val="20"/>
        </w:rPr>
        <w:t xml:space="preserve"> (GLN), run-length </w:t>
      </w:r>
      <w:proofErr w:type="spellStart"/>
      <w:r w:rsidRPr="00C74335">
        <w:rPr>
          <w:rFonts w:ascii="TimesNewRomanPSMT" w:hAnsi="TimesNewRomanPSMT"/>
          <w:sz w:val="20"/>
          <w:szCs w:val="20"/>
        </w:rPr>
        <w:t>nonuniformity</w:t>
      </w:r>
      <w:proofErr w:type="spellEnd"/>
      <w:r w:rsidRPr="00C74335">
        <w:rPr>
          <w:rFonts w:ascii="TimesNewRomanPSMT" w:hAnsi="TimesNewRomanPSMT"/>
          <w:sz w:val="20"/>
          <w:szCs w:val="20"/>
        </w:rPr>
        <w:t xml:space="preserve"> (RLN) and run percentage (RP); these descriptors have been used for the classification of </w:t>
      </w:r>
      <w:r w:rsidR="001D1537">
        <w:rPr>
          <w:rFonts w:ascii="TimesNewRomanPSMT" w:hAnsi="TimesNewRomanPSMT"/>
          <w:sz w:val="20"/>
          <w:szCs w:val="20"/>
        </w:rPr>
        <w:t xml:space="preserve">malignancy of </w:t>
      </w:r>
      <w:r w:rsidRPr="00C74335">
        <w:rPr>
          <w:rFonts w:ascii="TimesNewRomanPSMT" w:hAnsi="TimesNewRomanPSMT"/>
          <w:sz w:val="20"/>
          <w:szCs w:val="20"/>
        </w:rPr>
        <w:t>breast tumors in ultrasound images</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"&lt;sup&gt;17,21,22&lt;/sup&gt;", "plainTextFormattedCitation" : "17,21,22", "previouslyFormattedCitation" : "&lt;sup&gt;17,21,22&lt;/sup&gt;"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17,21,22</w:t>
      </w:r>
      <w:r w:rsidRPr="00C74335">
        <w:rPr>
          <w:rFonts w:ascii="TimesNewRomanPSMT" w:hAnsi="TimesNewRomanPSMT"/>
          <w:sz w:val="20"/>
          <w:szCs w:val="20"/>
        </w:rPr>
        <w:fldChar w:fldCharType="end"/>
      </w:r>
      <w:r w:rsidRPr="00C74335">
        <w:rPr>
          <w:rFonts w:ascii="TimesNewRomanPSMT" w:hAnsi="TimesNewRomanPSMT"/>
          <w:sz w:val="20"/>
          <w:szCs w:val="20"/>
        </w:rPr>
        <w:t>. A list of the texture descriptors evaluated in this work, extracted from histogram, co-occurrence and run-length statistics is shown in table 1.</w:t>
      </w:r>
    </w:p>
    <w:p w14:paraId="486C7E90" w14:textId="77777777" w:rsidR="00C74335" w:rsidRDefault="00C74335" w:rsidP="00C74335">
      <w:pPr>
        <w:spacing w:after="0"/>
        <w:jc w:val="center"/>
        <w:rPr>
          <w:rFonts w:ascii="GillSansStd" w:hAnsi="GillSansStd"/>
          <w:sz w:val="18"/>
          <w:szCs w:val="18"/>
        </w:rPr>
      </w:pPr>
      <w:r w:rsidRPr="00C74335">
        <w:rPr>
          <w:rFonts w:ascii="GillSansStd" w:hAnsi="GillSansStd"/>
          <w:b/>
          <w:sz w:val="18"/>
          <w:szCs w:val="18"/>
        </w:rPr>
        <w:t>Table 1.</w:t>
      </w:r>
      <w:r w:rsidRPr="00C74335">
        <w:rPr>
          <w:rFonts w:ascii="GillSansStd" w:hAnsi="GillSansStd"/>
          <w:sz w:val="18"/>
          <w:szCs w:val="18"/>
        </w:rPr>
        <w:t xml:space="preserve"> List of evaluated texture descriptors.</w:t>
      </w:r>
    </w:p>
    <w:p w14:paraId="05404251" w14:textId="77777777" w:rsidR="00C74335" w:rsidRPr="00C74335" w:rsidRDefault="00C74335" w:rsidP="00C74335">
      <w:pPr>
        <w:spacing w:after="0"/>
        <w:rPr>
          <w:rFonts w:ascii="GillSansStd" w:hAnsi="GillSansStd"/>
          <w:sz w:val="18"/>
          <w:szCs w:val="18"/>
        </w:rPr>
      </w:pPr>
    </w:p>
    <w:tbl>
      <w:tblPr>
        <w:tblStyle w:val="Tablaconcuadrcula"/>
        <w:tblW w:w="7197"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0"/>
        <w:gridCol w:w="2603"/>
        <w:gridCol w:w="2694"/>
      </w:tblGrid>
      <w:tr w:rsidR="00C74335" w:rsidRPr="00C74335" w14:paraId="46A0AE92" w14:textId="77777777" w:rsidTr="00C74335">
        <w:trPr>
          <w:jc w:val="center"/>
        </w:trPr>
        <w:tc>
          <w:tcPr>
            <w:tcW w:w="1900" w:type="dxa"/>
            <w:tcBorders>
              <w:top w:val="single" w:sz="4" w:space="0" w:color="auto"/>
              <w:bottom w:val="single" w:sz="4" w:space="0" w:color="auto"/>
            </w:tcBorders>
          </w:tcPr>
          <w:p w14:paraId="0D3CD567"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First order</w:t>
            </w:r>
          </w:p>
        </w:tc>
        <w:tc>
          <w:tcPr>
            <w:tcW w:w="2603" w:type="dxa"/>
            <w:tcBorders>
              <w:top w:val="single" w:sz="4" w:space="0" w:color="auto"/>
              <w:bottom w:val="single" w:sz="4" w:space="0" w:color="auto"/>
            </w:tcBorders>
          </w:tcPr>
          <w:p w14:paraId="71D377D4"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Mean </w:t>
            </w:r>
          </w:p>
          <w:p w14:paraId="58A8EEAF"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Entropy</w:t>
            </w:r>
          </w:p>
          <w:p w14:paraId="63D9945A"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Kurtosis</w:t>
            </w:r>
          </w:p>
          <w:p w14:paraId="2D1D264D" w14:textId="77777777" w:rsidR="00C74335" w:rsidRPr="00C74335" w:rsidRDefault="00C74335" w:rsidP="00C74335">
            <w:pPr>
              <w:jc w:val="both"/>
              <w:rPr>
                <w:rFonts w:ascii="GillSansStd" w:hAnsi="GillSansStd"/>
                <w:sz w:val="18"/>
                <w:szCs w:val="18"/>
              </w:rPr>
            </w:pPr>
            <w:proofErr w:type="spellStart"/>
            <w:r w:rsidRPr="00C74335">
              <w:rPr>
                <w:rFonts w:ascii="GillSansStd" w:hAnsi="GillSansStd"/>
                <w:sz w:val="18"/>
                <w:szCs w:val="18"/>
              </w:rPr>
              <w:t>Skewness</w:t>
            </w:r>
            <w:proofErr w:type="spellEnd"/>
          </w:p>
          <w:p w14:paraId="52531723"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Mean Difference</w:t>
            </w:r>
          </w:p>
        </w:tc>
        <w:tc>
          <w:tcPr>
            <w:tcW w:w="2694" w:type="dxa"/>
            <w:tcBorders>
              <w:top w:val="single" w:sz="4" w:space="0" w:color="auto"/>
              <w:bottom w:val="single" w:sz="4" w:space="0" w:color="auto"/>
            </w:tcBorders>
          </w:tcPr>
          <w:p w14:paraId="58AB7846" w14:textId="77777777"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Huang</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7</w:t>
            </w:r>
            <w:r w:rsidRPr="00C74335">
              <w:rPr>
                <w:rFonts w:ascii="GillSansStd" w:hAnsi="GillSansStd"/>
                <w:sz w:val="18"/>
                <w:szCs w:val="18"/>
              </w:rPr>
              <w:fldChar w:fldCharType="end"/>
            </w:r>
          </w:p>
          <w:p w14:paraId="4531F81C" w14:textId="77777777"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Huang</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"&lt;sup&gt;7&lt;/sup&gt;", "plainTextFormattedCitation" : "7", "previouslyFormattedCitation" : "&lt;sup&gt;7&lt;/sup&gt;"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7</w:t>
            </w:r>
            <w:r w:rsidRPr="00C74335">
              <w:rPr>
                <w:rFonts w:ascii="GillSansStd" w:hAnsi="GillSansStd"/>
                <w:sz w:val="18"/>
                <w:szCs w:val="18"/>
              </w:rPr>
              <w:fldChar w:fldCharType="end"/>
            </w:r>
          </w:p>
          <w:p w14:paraId="29082C7B" w14:textId="77777777"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Pilouras</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17</w:t>
            </w:r>
            <w:r w:rsidRPr="00C74335">
              <w:rPr>
                <w:rFonts w:ascii="GillSansStd" w:hAnsi="GillSansStd"/>
                <w:sz w:val="18"/>
                <w:szCs w:val="18"/>
              </w:rPr>
              <w:fldChar w:fldCharType="end"/>
            </w:r>
          </w:p>
          <w:p w14:paraId="399F2A26" w14:textId="77777777"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Pilouras</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17</w:t>
            </w:r>
            <w:r w:rsidRPr="00C74335">
              <w:rPr>
                <w:rFonts w:ascii="GillSansStd" w:hAnsi="GillSansStd"/>
                <w:sz w:val="18"/>
                <w:szCs w:val="18"/>
              </w:rPr>
              <w:fldChar w:fldCharType="end"/>
            </w:r>
          </w:p>
          <w:p w14:paraId="2A20C7E0" w14:textId="77777777" w:rsidR="00C74335" w:rsidRPr="00C74335" w:rsidRDefault="00C74335" w:rsidP="00C74335">
            <w:pPr>
              <w:jc w:val="both"/>
              <w:rPr>
                <w:rFonts w:ascii="GillSansStd" w:hAnsi="GillSansStd"/>
                <w:sz w:val="18"/>
                <w:szCs w:val="18"/>
              </w:rPr>
            </w:pPr>
            <w:proofErr w:type="spellStart"/>
            <w:r w:rsidRPr="00C74335">
              <w:rPr>
                <w:rFonts w:ascii="GillSansStd" w:hAnsi="GillSansStd"/>
                <w:sz w:val="18"/>
                <w:szCs w:val="18"/>
              </w:rPr>
              <w:t>Madabhushi</w:t>
            </w:r>
            <w:proofErr w:type="spellEnd"/>
            <w:r w:rsidRPr="00C74335">
              <w:rPr>
                <w:rFonts w:ascii="GillSansStd" w:hAnsi="GillSansStd"/>
                <w:sz w:val="18"/>
                <w:szCs w:val="18"/>
              </w:rPr>
              <w:t xml:space="preserve"> et al</w:t>
            </w:r>
            <w:r w:rsidRPr="00C74335">
              <w:rPr>
                <w:rFonts w:ascii="GillSansStd" w:hAnsi="GillSansStd"/>
                <w:sz w:val="18"/>
                <w:szCs w:val="18"/>
              </w:rPr>
              <w:fldChar w:fldCharType="begin" w:fldLock="1"/>
            </w:r>
            <w:r w:rsidRPr="00C74335">
              <w:rPr>
                <w:rFonts w:ascii="GillSansStd" w:hAnsi="GillSansStd"/>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rPr>
              <w:t>6</w:t>
            </w:r>
            <w:r w:rsidRPr="00C74335">
              <w:rPr>
                <w:rFonts w:ascii="GillSansStd" w:hAnsi="GillSansStd"/>
                <w:sz w:val="18"/>
                <w:szCs w:val="18"/>
              </w:rPr>
              <w:fldChar w:fldCharType="end"/>
            </w:r>
          </w:p>
        </w:tc>
      </w:tr>
      <w:tr w:rsidR="00C74335" w:rsidRPr="00C74335" w14:paraId="2047C612" w14:textId="77777777" w:rsidTr="00C74335">
        <w:trPr>
          <w:jc w:val="center"/>
        </w:trPr>
        <w:tc>
          <w:tcPr>
            <w:tcW w:w="1900" w:type="dxa"/>
            <w:tcBorders>
              <w:top w:val="single" w:sz="4" w:space="0" w:color="auto"/>
              <w:bottom w:val="single" w:sz="4" w:space="0" w:color="auto"/>
            </w:tcBorders>
          </w:tcPr>
          <w:p w14:paraId="1D55FAD9"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Co-occurrence</w:t>
            </w:r>
          </w:p>
        </w:tc>
        <w:tc>
          <w:tcPr>
            <w:tcW w:w="2603" w:type="dxa"/>
            <w:tcBorders>
              <w:top w:val="single" w:sz="4" w:space="0" w:color="auto"/>
              <w:bottom w:val="single" w:sz="4" w:space="0" w:color="auto"/>
            </w:tcBorders>
          </w:tcPr>
          <w:p w14:paraId="06850837"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Entropy</w:t>
            </w:r>
          </w:p>
          <w:p w14:paraId="3898CDFE"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Contrast</w:t>
            </w:r>
          </w:p>
          <w:p w14:paraId="592362F6"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Homogeneity</w:t>
            </w:r>
          </w:p>
          <w:p w14:paraId="3D986177"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Energy</w:t>
            </w:r>
          </w:p>
          <w:p w14:paraId="19DFF3DD"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Variance</w:t>
            </w:r>
          </w:p>
        </w:tc>
        <w:tc>
          <w:tcPr>
            <w:tcW w:w="2694" w:type="dxa"/>
            <w:tcBorders>
              <w:top w:val="single" w:sz="4" w:space="0" w:color="auto"/>
              <w:bottom w:val="single" w:sz="4" w:space="0" w:color="auto"/>
            </w:tcBorders>
          </w:tcPr>
          <w:p w14:paraId="3F9B32C3" w14:textId="77777777"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Liu</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9</w:t>
            </w:r>
            <w:r w:rsidRPr="00C74335">
              <w:rPr>
                <w:rFonts w:ascii="GillSansStd" w:hAnsi="GillSansStd"/>
                <w:sz w:val="18"/>
                <w:szCs w:val="18"/>
              </w:rPr>
              <w:fldChar w:fldCharType="end"/>
            </w:r>
          </w:p>
          <w:p w14:paraId="3FF735A3" w14:textId="77777777"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Liu</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9</w:t>
            </w:r>
            <w:r w:rsidRPr="00C74335">
              <w:rPr>
                <w:rFonts w:ascii="GillSansStd" w:hAnsi="GillSansStd"/>
                <w:sz w:val="18"/>
                <w:szCs w:val="18"/>
              </w:rPr>
              <w:fldChar w:fldCharType="end"/>
            </w:r>
          </w:p>
          <w:p w14:paraId="09D17D0B" w14:textId="77777777"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Liao</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5</w:t>
            </w:r>
            <w:r w:rsidRPr="00C74335">
              <w:rPr>
                <w:rFonts w:ascii="GillSansStd" w:hAnsi="GillSansStd"/>
                <w:sz w:val="18"/>
                <w:szCs w:val="18"/>
              </w:rPr>
              <w:fldChar w:fldCharType="end"/>
            </w:r>
          </w:p>
          <w:p w14:paraId="44B6C5C5" w14:textId="77777777"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Liao</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Pr="00C74335">
              <w:rPr>
                <w:rFonts w:ascii="GillSansStd" w:hAnsi="GillSansStd"/>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lang w:val="es-ES"/>
              </w:rPr>
              <w:t>5</w:t>
            </w:r>
            <w:r w:rsidRPr="00C74335">
              <w:rPr>
                <w:rFonts w:ascii="GillSansStd" w:hAnsi="GillSansStd"/>
                <w:sz w:val="18"/>
                <w:szCs w:val="18"/>
              </w:rPr>
              <w:fldChar w:fldCharType="end"/>
            </w:r>
          </w:p>
          <w:p w14:paraId="32CDE7F1"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Liao et al </w:t>
            </w:r>
            <w:r w:rsidRPr="00C74335">
              <w:rPr>
                <w:rFonts w:ascii="GillSansStd" w:hAnsi="GillSansStd"/>
                <w:sz w:val="18"/>
                <w:szCs w:val="18"/>
              </w:rPr>
              <w:fldChar w:fldCharType="begin" w:fldLock="1"/>
            </w:r>
            <w:r w:rsidRPr="00C74335">
              <w:rPr>
                <w:rFonts w:ascii="GillSansStd" w:hAnsi="GillSansStd"/>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GillSansStd" w:hAnsi="GillSansStd"/>
                <w:sz w:val="18"/>
                <w:szCs w:val="18"/>
              </w:rPr>
              <w:fldChar w:fldCharType="separate"/>
            </w:r>
            <w:r w:rsidRPr="00C74335">
              <w:rPr>
                <w:rFonts w:ascii="GillSansStd" w:hAnsi="GillSansStd"/>
                <w:noProof/>
                <w:sz w:val="18"/>
                <w:szCs w:val="18"/>
                <w:vertAlign w:val="superscript"/>
              </w:rPr>
              <w:t>5</w:t>
            </w:r>
            <w:r w:rsidRPr="00C74335">
              <w:rPr>
                <w:rFonts w:ascii="GillSansStd" w:hAnsi="GillSansStd"/>
                <w:sz w:val="18"/>
                <w:szCs w:val="18"/>
              </w:rPr>
              <w:fldChar w:fldCharType="end"/>
            </w:r>
          </w:p>
        </w:tc>
      </w:tr>
      <w:tr w:rsidR="00C74335" w:rsidRPr="00DC175A" w14:paraId="2D4329F9" w14:textId="77777777" w:rsidTr="00C74335">
        <w:trPr>
          <w:jc w:val="center"/>
        </w:trPr>
        <w:tc>
          <w:tcPr>
            <w:tcW w:w="1900" w:type="dxa"/>
            <w:tcBorders>
              <w:top w:val="single" w:sz="4" w:space="0" w:color="auto"/>
            </w:tcBorders>
          </w:tcPr>
          <w:p w14:paraId="7C8658E2"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Run-length</w:t>
            </w:r>
          </w:p>
        </w:tc>
        <w:tc>
          <w:tcPr>
            <w:tcW w:w="2603" w:type="dxa"/>
            <w:tcBorders>
              <w:top w:val="single" w:sz="4" w:space="0" w:color="auto"/>
            </w:tcBorders>
          </w:tcPr>
          <w:p w14:paraId="490CC6B8"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Short Run Emphasis</w:t>
            </w:r>
          </w:p>
          <w:p w14:paraId="0A305AFC"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Long Run Emphasis</w:t>
            </w:r>
          </w:p>
          <w:p w14:paraId="7C1F3CBA"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Gray-Level </w:t>
            </w:r>
            <w:proofErr w:type="spellStart"/>
            <w:r w:rsidRPr="00C74335">
              <w:rPr>
                <w:rFonts w:ascii="GillSansStd" w:hAnsi="GillSansStd"/>
                <w:sz w:val="18"/>
                <w:szCs w:val="18"/>
              </w:rPr>
              <w:t>Nonuniformity</w:t>
            </w:r>
            <w:proofErr w:type="spellEnd"/>
          </w:p>
          <w:p w14:paraId="55699AD6" w14:textId="77777777" w:rsidR="00C74335" w:rsidRPr="00C74335" w:rsidRDefault="00C74335" w:rsidP="00C74335">
            <w:pPr>
              <w:jc w:val="both"/>
              <w:rPr>
                <w:rFonts w:ascii="GillSansStd" w:hAnsi="GillSansStd"/>
                <w:sz w:val="18"/>
                <w:szCs w:val="18"/>
              </w:rPr>
            </w:pPr>
            <w:r w:rsidRPr="00C74335">
              <w:rPr>
                <w:rFonts w:ascii="GillSansStd" w:hAnsi="GillSansStd"/>
                <w:sz w:val="18"/>
                <w:szCs w:val="18"/>
              </w:rPr>
              <w:t xml:space="preserve">Run-length </w:t>
            </w:r>
            <w:proofErr w:type="spellStart"/>
            <w:r w:rsidRPr="00C74335">
              <w:rPr>
                <w:rFonts w:ascii="GillSansStd" w:hAnsi="GillSansStd"/>
                <w:sz w:val="18"/>
                <w:szCs w:val="18"/>
              </w:rPr>
              <w:t>Nonuniformity</w:t>
            </w:r>
            <w:proofErr w:type="spellEnd"/>
          </w:p>
        </w:tc>
        <w:tc>
          <w:tcPr>
            <w:tcW w:w="2694" w:type="dxa"/>
            <w:tcBorders>
              <w:top w:val="single" w:sz="4" w:space="0" w:color="auto"/>
            </w:tcBorders>
          </w:tcPr>
          <w:p w14:paraId="4F65F9E7" w14:textId="77777777"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Lefebvre</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"&lt;sup&gt;22&lt;/sup&gt;", "plainTextFormattedCitation" : "22", "previouslyFormattedCitation" : "&lt;sup&gt;22&lt;/sup&gt;"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22</w:t>
            </w:r>
            <w:r w:rsidRPr="00C74335">
              <w:rPr>
                <w:rFonts w:ascii="GillSansStd" w:hAnsi="GillSansStd"/>
                <w:sz w:val="18"/>
                <w:szCs w:val="18"/>
              </w:rPr>
              <w:fldChar w:fldCharType="end"/>
            </w:r>
          </w:p>
          <w:p w14:paraId="1630FDEB" w14:textId="77777777"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Lefebvre</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"&lt;sup&gt;22&lt;/sup&gt;", "plainTextFormattedCitation" : "22", "previouslyFormattedCitation" : "&lt;sup&gt;22&lt;/sup&gt;"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22</w:t>
            </w:r>
            <w:r w:rsidRPr="00C74335">
              <w:rPr>
                <w:rFonts w:ascii="GillSansStd" w:hAnsi="GillSansStd"/>
                <w:sz w:val="18"/>
                <w:szCs w:val="18"/>
              </w:rPr>
              <w:fldChar w:fldCharType="end"/>
            </w:r>
          </w:p>
          <w:p w14:paraId="7089E288" w14:textId="77777777" w:rsidR="00C74335" w:rsidRPr="00C74335" w:rsidRDefault="00C74335" w:rsidP="00C74335">
            <w:pPr>
              <w:jc w:val="both"/>
              <w:rPr>
                <w:rFonts w:ascii="GillSansStd" w:hAnsi="GillSansStd"/>
                <w:sz w:val="18"/>
                <w:szCs w:val="18"/>
                <w:lang w:val="es-ES"/>
              </w:rPr>
            </w:pPr>
            <w:proofErr w:type="spellStart"/>
            <w:r w:rsidRPr="00C74335">
              <w:rPr>
                <w:rFonts w:ascii="GillSansStd" w:hAnsi="GillSansStd"/>
                <w:sz w:val="18"/>
                <w:szCs w:val="18"/>
                <w:lang w:val="es-ES"/>
              </w:rPr>
              <w:t>Murmis</w:t>
            </w:r>
            <w:proofErr w:type="spellEnd"/>
            <w:r w:rsidRPr="00C74335">
              <w:rPr>
                <w:rFonts w:ascii="GillSansStd" w:hAnsi="GillSansStd"/>
                <w:sz w:val="18"/>
                <w:szCs w:val="18"/>
                <w:lang w:val="es-ES"/>
              </w:rPr>
              <w:t xml:space="preserve"> et al</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"&lt;sup&gt;21&lt;/sup&gt;", "plainTextFormattedCitation" : "21", "previouslyFormattedCitation" : "&lt;sup&gt;21&lt;/sup&gt;"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21</w:t>
            </w:r>
            <w:r w:rsidRPr="00C74335">
              <w:rPr>
                <w:rFonts w:ascii="GillSansStd" w:hAnsi="GillSansStd"/>
                <w:sz w:val="18"/>
                <w:szCs w:val="18"/>
              </w:rPr>
              <w:fldChar w:fldCharType="end"/>
            </w:r>
          </w:p>
          <w:p w14:paraId="74C46427" w14:textId="77777777" w:rsidR="00C74335" w:rsidRPr="00C74335" w:rsidRDefault="00C74335" w:rsidP="001D1537">
            <w:pPr>
              <w:jc w:val="both"/>
              <w:rPr>
                <w:rFonts w:ascii="GillSansStd" w:hAnsi="GillSansStd"/>
                <w:sz w:val="18"/>
                <w:szCs w:val="18"/>
                <w:lang w:val="es-ES"/>
              </w:rPr>
            </w:pPr>
            <w:proofErr w:type="spellStart"/>
            <w:r w:rsidRPr="00C74335">
              <w:rPr>
                <w:rFonts w:ascii="GillSansStd" w:hAnsi="GillSansStd"/>
                <w:sz w:val="18"/>
                <w:szCs w:val="18"/>
                <w:lang w:val="es-ES"/>
              </w:rPr>
              <w:t>Murmis</w:t>
            </w:r>
            <w:proofErr w:type="spellEnd"/>
            <w:r w:rsidRPr="00C74335">
              <w:rPr>
                <w:rFonts w:ascii="GillSansStd" w:hAnsi="GillSansStd"/>
                <w:sz w:val="18"/>
                <w:szCs w:val="18"/>
                <w:lang w:val="es-ES"/>
              </w:rPr>
              <w:t xml:space="preserve"> et al </w:t>
            </w:r>
            <w:r w:rsidRPr="00C74335">
              <w:rPr>
                <w:rFonts w:ascii="GillSansStd" w:hAnsi="GillSansStd"/>
                <w:sz w:val="18"/>
                <w:szCs w:val="18"/>
              </w:rPr>
              <w:fldChar w:fldCharType="begin" w:fldLock="1"/>
            </w:r>
            <w:r w:rsidR="008E3B85">
              <w:rPr>
                <w:rFonts w:ascii="GillSansStd" w:hAnsi="GillSansStd"/>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"&lt;sup&gt;21&lt;/sup&gt;", "plainTextFormattedCitation" : "21", "previouslyFormattedCitation" : "&lt;sup&gt;21&lt;/sup&gt;" }, "properties" : { "noteIndex" : 0 }, "schema" : "https://github.com/citation-style-language/schema/raw/master/csl-citation.json" }</w:instrText>
            </w:r>
            <w:r w:rsidRPr="00C74335">
              <w:rPr>
                <w:rFonts w:ascii="GillSansStd" w:hAnsi="GillSansStd"/>
                <w:sz w:val="18"/>
                <w:szCs w:val="18"/>
              </w:rPr>
              <w:fldChar w:fldCharType="separate"/>
            </w:r>
            <w:r w:rsidR="001D1537" w:rsidRPr="001D1537">
              <w:rPr>
                <w:rFonts w:ascii="GillSansStd" w:hAnsi="GillSansStd"/>
                <w:noProof/>
                <w:sz w:val="18"/>
                <w:szCs w:val="18"/>
                <w:vertAlign w:val="superscript"/>
                <w:lang w:val="es-ES"/>
              </w:rPr>
              <w:t>21</w:t>
            </w:r>
            <w:r w:rsidRPr="00C74335">
              <w:rPr>
                <w:rFonts w:ascii="GillSansStd" w:hAnsi="GillSansStd"/>
                <w:sz w:val="18"/>
                <w:szCs w:val="18"/>
              </w:rPr>
              <w:fldChar w:fldCharType="end"/>
            </w:r>
          </w:p>
        </w:tc>
      </w:tr>
    </w:tbl>
    <w:p w14:paraId="04AE0E67" w14:textId="77777777" w:rsidR="00C74335" w:rsidRPr="00C74335" w:rsidRDefault="00C74335" w:rsidP="00C74335">
      <w:pPr>
        <w:jc w:val="both"/>
        <w:rPr>
          <w:rFonts w:ascii="TimesNewRomanPSMT" w:hAnsi="TimesNewRomanPSMT"/>
          <w:sz w:val="20"/>
          <w:szCs w:val="20"/>
          <w:lang w:val="es-ES"/>
        </w:rPr>
      </w:pPr>
    </w:p>
    <w:p w14:paraId="246B29D6" w14:textId="77777777" w:rsidR="00C74335" w:rsidRPr="00C74335" w:rsidRDefault="00C74335" w:rsidP="00C74335">
      <w:pPr>
        <w:jc w:val="both"/>
        <w:rPr>
          <w:rFonts w:ascii="GillSansStd-Italic" w:hAnsi="GillSansStd-Italic"/>
          <w:i/>
          <w:sz w:val="24"/>
          <w:szCs w:val="24"/>
        </w:rPr>
      </w:pPr>
      <w:r w:rsidRPr="00C74335">
        <w:rPr>
          <w:rFonts w:ascii="GillSansStd-Italic" w:hAnsi="GillSansStd-Italic"/>
          <w:i/>
          <w:sz w:val="24"/>
          <w:szCs w:val="24"/>
        </w:rPr>
        <w:t>Segmentation Method</w:t>
      </w:r>
    </w:p>
    <w:p w14:paraId="3E30B4DC"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Because of inherent artifacts in breast ultrasound images such as speckle and blurry edges, the segmentation of tumors is not an easy task</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3</w:t>
      </w:r>
      <w:r w:rsidRPr="00C74335">
        <w:rPr>
          <w:rFonts w:ascii="TimesNewRomanPSMT" w:hAnsi="TimesNewRomanPSMT"/>
          <w:sz w:val="20"/>
          <w:szCs w:val="20"/>
        </w:rPr>
        <w:fldChar w:fldCharType="end"/>
      </w:r>
      <w:r w:rsidRPr="00C74335">
        <w:rPr>
          <w:rFonts w:ascii="TimesNewRomanPSMT" w:hAnsi="TimesNewRomanPSMT"/>
          <w:sz w:val="20"/>
          <w:szCs w:val="20"/>
        </w:rPr>
        <w:t xml:space="preserve">. Several works have been done in order to create semi-automatic and automatic methods. Based on the literature, these methods can be divided in two groups; </w:t>
      </w:r>
      <w:proofErr w:type="spellStart"/>
      <w:r w:rsidRPr="00C74335">
        <w:rPr>
          <w:rFonts w:ascii="TimesNewRomanPSMT" w:hAnsi="TimesNewRomanPSMT"/>
          <w:sz w:val="20"/>
          <w:szCs w:val="20"/>
        </w:rPr>
        <w:t>thresholding</w:t>
      </w:r>
      <w:proofErr w:type="spellEnd"/>
      <w:r w:rsidRPr="00C74335">
        <w:rPr>
          <w:rFonts w:ascii="TimesNewRomanPSMT" w:hAnsi="TimesNewRomanPSMT"/>
          <w:sz w:val="20"/>
          <w:szCs w:val="20"/>
        </w:rPr>
        <w:t xml:space="preserve"> based methods and classifiers based methods. The </w:t>
      </w:r>
      <w:proofErr w:type="spellStart"/>
      <w:r w:rsidRPr="00C74335">
        <w:rPr>
          <w:rFonts w:ascii="TimesNewRomanPSMT" w:hAnsi="TimesNewRomanPSMT"/>
          <w:sz w:val="20"/>
          <w:szCs w:val="20"/>
        </w:rPr>
        <w:t>thresholding</w:t>
      </w:r>
      <w:proofErr w:type="spellEnd"/>
      <w:r w:rsidRPr="00C74335">
        <w:rPr>
          <w:rFonts w:ascii="TimesNewRomanPSMT" w:hAnsi="TimesNewRomanPSMT"/>
          <w:sz w:val="20"/>
          <w:szCs w:val="20"/>
        </w:rPr>
        <w:t xml:space="preserve"> based methods have low computational cost and usually use only gray-level intensities of the pixels to segment de image</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"&lt;sup&gt;3,7,23&lt;/sup&gt;", "plainTextFormattedCitation" : "3,7,23", "previouslyFormattedCitation" : "&lt;sup&gt;3,7,23&lt;/sup&gt;"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3,7,23</w:t>
      </w:r>
      <w:r w:rsidRPr="00C74335">
        <w:rPr>
          <w:rFonts w:ascii="TimesNewRomanPSMT" w:hAnsi="TimesNewRomanPSMT"/>
          <w:sz w:val="20"/>
          <w:szCs w:val="20"/>
        </w:rPr>
        <w:fldChar w:fldCharType="end"/>
      </w:r>
      <w:r w:rsidRPr="00C74335">
        <w:rPr>
          <w:rFonts w:ascii="TimesNewRomanPSMT" w:hAnsi="TimesNewRomanPSMT"/>
          <w:sz w:val="20"/>
          <w:szCs w:val="20"/>
        </w:rPr>
        <w:t xml:space="preserve">. The classifier based methods are more robust since they use more than one feature for classification, but the implementation and the computational cost increments considerably compared with </w:t>
      </w:r>
      <w:proofErr w:type="spellStart"/>
      <w:r w:rsidRPr="00C74335">
        <w:rPr>
          <w:rFonts w:ascii="TimesNewRomanPSMT" w:hAnsi="TimesNewRomanPSMT"/>
          <w:sz w:val="20"/>
          <w:szCs w:val="20"/>
        </w:rPr>
        <w:t>thresholding</w:t>
      </w:r>
      <w:proofErr w:type="spellEnd"/>
      <w:r w:rsidRPr="00C74335">
        <w:rPr>
          <w:rFonts w:ascii="TimesNewRomanPSMT" w:hAnsi="TimesNewRomanPSMT"/>
          <w:sz w:val="20"/>
          <w:szCs w:val="20"/>
        </w:rPr>
        <w:t xml:space="preserve"> based methods</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"&lt;sup&gt;1,6,9,24&lt;/sup&gt;", "plainTextFormattedCitation" : "1,6,9,24", "previouslyFormattedCitation" : "&lt;sup&gt;1,6,9,24&lt;/sup&gt;"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1,6,9,24</w:t>
      </w:r>
      <w:r w:rsidRPr="00C74335">
        <w:rPr>
          <w:rFonts w:ascii="TimesNewRomanPSMT" w:hAnsi="TimesNewRomanPSMT"/>
          <w:sz w:val="20"/>
          <w:szCs w:val="20"/>
        </w:rPr>
        <w:fldChar w:fldCharType="end"/>
      </w:r>
      <w:r w:rsidRPr="00C74335">
        <w:rPr>
          <w:rFonts w:ascii="TimesNewRomanPSMT" w:hAnsi="TimesNewRomanPSMT"/>
          <w:sz w:val="20"/>
          <w:szCs w:val="20"/>
        </w:rPr>
        <w:t>; the image features used for classifier based methods should be appropriately selected according to the application, texture information might be suitable for ultrasound images</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3</w:t>
      </w:r>
      <w:r w:rsidRPr="00C74335">
        <w:rPr>
          <w:rFonts w:ascii="TimesNewRomanPSMT" w:hAnsi="TimesNewRomanPSMT"/>
          <w:sz w:val="20"/>
          <w:szCs w:val="20"/>
        </w:rPr>
        <w:fldChar w:fldCharType="end"/>
      </w:r>
      <w:r w:rsidRPr="00C74335">
        <w:rPr>
          <w:rFonts w:ascii="TimesNewRomanPSMT" w:hAnsi="TimesNewRomanPSMT"/>
          <w:sz w:val="20"/>
          <w:szCs w:val="20"/>
        </w:rPr>
        <w:t xml:space="preserve">. </w:t>
      </w:r>
    </w:p>
    <w:p w14:paraId="6D9725A6"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We have implemented an automatic segmentation method based on the work of </w:t>
      </w:r>
      <w:proofErr w:type="spellStart"/>
      <w:r w:rsidRPr="00C74335">
        <w:rPr>
          <w:rFonts w:ascii="TimesNewRomanPSMT" w:hAnsi="TimesNewRomanPSMT"/>
          <w:sz w:val="20"/>
          <w:szCs w:val="20"/>
        </w:rPr>
        <w:t>Madabhushi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This method is based on a region-growing algorithm applied to a probability image instead of an intensity image. The probability image is constructed with the probabilities of each pixel of belonging to the tumor region, based on the pixel intensity and texture features. Two density probability functions (</w:t>
      </w:r>
      <w:proofErr w:type="spellStart"/>
      <w:r w:rsidRPr="00C74335">
        <w:rPr>
          <w:rFonts w:ascii="TimesNewRomanPSMT" w:hAnsi="TimesNewRomanPSMT"/>
          <w:i/>
          <w:sz w:val="20"/>
          <w:szCs w:val="20"/>
        </w:rPr>
        <w:t>pdf</w:t>
      </w:r>
      <w:proofErr w:type="spellEnd"/>
      <w:r w:rsidRPr="00C74335">
        <w:rPr>
          <w:rFonts w:ascii="TimesNewRomanPSMT" w:hAnsi="TimesNewRomanPSMT"/>
          <w:sz w:val="20"/>
          <w:szCs w:val="20"/>
        </w:rPr>
        <w:t xml:space="preserve">) are constructed using the gray-level intensity and texture features from previously segmented tumors; the joint probability of the two </w:t>
      </w:r>
      <w:proofErr w:type="spellStart"/>
      <w:r w:rsidRPr="00C74335">
        <w:rPr>
          <w:rFonts w:ascii="TimesNewRomanPSMT" w:hAnsi="TimesNewRomanPSMT"/>
          <w:i/>
          <w:sz w:val="20"/>
          <w:szCs w:val="20"/>
        </w:rPr>
        <w:t>pdfs</w:t>
      </w:r>
      <w:proofErr w:type="spellEnd"/>
      <w:r w:rsidRPr="00C74335">
        <w:rPr>
          <w:rFonts w:ascii="TimesNewRomanPSMT" w:hAnsi="TimesNewRomanPSMT"/>
          <w:sz w:val="20"/>
          <w:szCs w:val="20"/>
        </w:rPr>
        <w:t xml:space="preserve"> is computed as the pixel probability to belong to a tumor.</w:t>
      </w:r>
    </w:p>
    <w:p w14:paraId="5A8C4751"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Most of the proposed methods for tumor segmentation in breast ultrasound images use a pre-processing step to obtain more homogenous regions and enhance the contrast between the tumor and the surrounding tissue. For </w:t>
      </w:r>
      <w:r w:rsidRPr="00C74335">
        <w:rPr>
          <w:rFonts w:ascii="TimesNewRomanPSMT" w:hAnsi="TimesNewRomanPSMT"/>
          <w:sz w:val="20"/>
          <w:szCs w:val="20"/>
        </w:rPr>
        <w:lastRenderedPageBreak/>
        <w:t>contrast enhancement some works used the stick method</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"&lt;sup&gt;3,23,24&lt;/sup&gt;", "plainTextFormattedCitation" : "3,23,24", "previouslyFormattedCitation" : "&lt;sup&gt;3,23,24&lt;/sup&gt;"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3,23,24</w:t>
      </w:r>
      <w:r w:rsidRPr="00C74335">
        <w:rPr>
          <w:rFonts w:ascii="TimesNewRomanPSMT" w:hAnsi="TimesNewRomanPSMT"/>
          <w:sz w:val="20"/>
          <w:szCs w:val="20"/>
        </w:rPr>
        <w:fldChar w:fldCharType="end"/>
      </w:r>
      <w:r w:rsidRPr="00C74335">
        <w:rPr>
          <w:rFonts w:ascii="TimesNewRomanPSMT" w:hAnsi="TimesNewRomanPSMT"/>
          <w:sz w:val="20"/>
          <w:szCs w:val="20"/>
        </w:rPr>
        <w:t xml:space="preserve">, but </w:t>
      </w:r>
      <w:proofErr w:type="spellStart"/>
      <w:r w:rsidRPr="00C74335">
        <w:rPr>
          <w:rFonts w:ascii="TimesNewRomanPSMT" w:hAnsi="TimesNewRomanPSMT"/>
          <w:sz w:val="20"/>
          <w:szCs w:val="20"/>
        </w:rPr>
        <w:t>Madabushi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xml:space="preserve"> proposed the use of histogram equalization because it is a fast method with good results in tumor enhancement. To obtain more homogenous regions a Gaussian filter was used by Chen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"&lt;sup&gt;3&lt;/sup&gt;", "plainTextFormattedCitation" : "3", "previouslyFormattedCitation" : "&lt;sup&gt;3&lt;/sup&gt;"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3</w:t>
      </w:r>
      <w:r w:rsidRPr="00C74335">
        <w:rPr>
          <w:rFonts w:ascii="TimesNewRomanPSMT" w:hAnsi="TimesNewRomanPSMT"/>
          <w:sz w:val="20"/>
          <w:szCs w:val="20"/>
        </w:rPr>
        <w:fldChar w:fldCharType="end"/>
      </w:r>
      <w:r w:rsidRPr="00C74335">
        <w:rPr>
          <w:rFonts w:ascii="TimesNewRomanPSMT" w:hAnsi="TimesNewRomanPSMT"/>
          <w:sz w:val="20"/>
          <w:szCs w:val="20"/>
        </w:rPr>
        <w:t xml:space="preserve"> and a Butterworth filter was used by </w:t>
      </w:r>
      <w:proofErr w:type="spellStart"/>
      <w:r w:rsidRPr="00C74335">
        <w:rPr>
          <w:rFonts w:ascii="TimesNewRomanPSMT" w:hAnsi="TimesNewRomanPSMT"/>
          <w:sz w:val="20"/>
          <w:szCs w:val="20"/>
        </w:rPr>
        <w:t>Madabhushi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r w:rsidRPr="00C74335">
        <w:rPr>
          <w:rFonts w:ascii="TimesNewRomanPSMT" w:hAnsi="TimesNewRomanPSMT"/>
          <w:sz w:val="20"/>
          <w:szCs w:val="20"/>
        </w:rPr>
        <w:t xml:space="preserve">, but </w:t>
      </w:r>
      <w:proofErr w:type="spellStart"/>
      <w:r w:rsidRPr="00C74335">
        <w:rPr>
          <w:rFonts w:ascii="TimesNewRomanPSMT" w:hAnsi="TimesNewRomanPSMT"/>
          <w:sz w:val="20"/>
          <w:szCs w:val="20"/>
        </w:rPr>
        <w:t>Abd</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"&lt;sup&gt;25&lt;/sup&gt;", "plainTextFormattedCitation" : "25", "previouslyFormattedCitation" : "&lt;sup&gt;25&lt;/sup&gt;"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25</w:t>
      </w:r>
      <w:r w:rsidRPr="00C74335">
        <w:rPr>
          <w:rFonts w:ascii="TimesNewRomanPSMT" w:hAnsi="TimesNewRomanPSMT"/>
          <w:sz w:val="20"/>
          <w:szCs w:val="20"/>
        </w:rPr>
        <w:fldChar w:fldCharType="end"/>
      </w:r>
      <w:r w:rsidRPr="00C74335">
        <w:rPr>
          <w:rFonts w:ascii="TimesNewRomanPSMT" w:hAnsi="TimesNewRomanPSMT"/>
          <w:sz w:val="20"/>
          <w:szCs w:val="20"/>
        </w:rPr>
        <w:t xml:space="preserve"> showed that the Gaussian Anisotropic Filter has better results in ultrasound images since it preserves boundaries. Based on this, we implemented a pre-processing step to obtain a contrast enhanced intensity image using histogram equalization and then a Gaussian Anisotropic Filter to obtain more homogenous regions while preserving the edges.</w:t>
      </w:r>
    </w:p>
    <w:p w14:paraId="5298CB90"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To obtain a texture image using the texture descriptors listed in table 1 we use per pixel computation, with the parameters proposed in the different cited works. Because texture parameters in ultrasound images characterize the acoustic properties of the tissue</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"&lt;sup&gt;22&lt;/sup&gt;", "plainTextFormattedCitation" : "22", "previouslyFormattedCitation" : "&lt;sup&gt;22&lt;/sup&gt;"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22</w:t>
      </w:r>
      <w:r w:rsidRPr="00C74335">
        <w:rPr>
          <w:rFonts w:ascii="TimesNewRomanPSMT" w:hAnsi="TimesNewRomanPSMT"/>
          <w:sz w:val="20"/>
          <w:szCs w:val="20"/>
        </w:rPr>
        <w:fldChar w:fldCharType="end"/>
      </w:r>
      <w:r w:rsidRPr="00C74335">
        <w:rPr>
          <w:rFonts w:ascii="TimesNewRomanPSMT" w:hAnsi="TimesNewRomanPSMT"/>
          <w:sz w:val="20"/>
          <w:szCs w:val="20"/>
        </w:rPr>
        <w:t>, the texture image was computed from the original image without any pre-processing step to avoid elimination of any texture related information.</w:t>
      </w:r>
    </w:p>
    <w:p w14:paraId="4AC624AF"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After computing the probability image, using the pre-processed intensity and texture joint probability as explained before, the method use a region growing algorithm on the probability image to obtain the region that belongs to the tumor. To include one pixel </w:t>
      </w:r>
      <m:oMath>
        <m:r>
          <w:rPr>
            <w:rFonts w:ascii="Cambria Math" w:hAnsi="Cambria Math"/>
            <w:sz w:val="20"/>
            <w:szCs w:val="20"/>
          </w:rPr>
          <m:t>t</m:t>
        </m:r>
      </m:oMath>
      <w:r w:rsidRPr="00C74335">
        <w:rPr>
          <w:rFonts w:ascii="TimesNewRomanPSMT" w:hAnsi="TimesNewRomanPSMT"/>
          <w:sz w:val="20"/>
          <w:szCs w:val="20"/>
        </w:rPr>
        <w:t xml:space="preserve"> inside the tumor region </w:t>
      </w:r>
      <m:oMath>
        <m:r>
          <w:rPr>
            <w:rFonts w:ascii="Cambria Math" w:hAnsi="Cambria Math"/>
            <w:sz w:val="20"/>
            <w:szCs w:val="20"/>
          </w:rPr>
          <m:t>T</m:t>
        </m:r>
      </m:oMath>
      <w:r w:rsidRPr="00C74335">
        <w:rPr>
          <w:rFonts w:ascii="TimesNewRomanPSMT" w:hAnsi="TimesNewRomanPSMT"/>
          <w:sz w:val="20"/>
          <w:szCs w:val="20"/>
        </w:rPr>
        <w:t xml:space="preserve"> it should satisfy two conditions: First, the probability of the pixel of belonging to the tumor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oMath>
      <w:r w:rsidRPr="00C74335">
        <w:rPr>
          <w:rFonts w:ascii="TimesNewRomanPSMT" w:hAnsi="TimesNewRomanPSMT"/>
          <w:sz w:val="20"/>
          <w:szCs w:val="20"/>
        </w:rPr>
        <w:t xml:space="preserve"> should be inside a range of values between the mean of the tumor region probability </w:t>
      </w:r>
      <m:oMath>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oMath>
      <w:r w:rsidRPr="00C74335">
        <w:rPr>
          <w:rFonts w:ascii="TimesNewRomanPSMT" w:hAnsi="TimesNewRomanPSMT"/>
          <w:sz w:val="20"/>
          <w:szCs w:val="20"/>
        </w:rPr>
        <w:t xml:space="preserve"> by upper and lower thresholds</w:t>
      </w: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 xml:space="preserve">1 </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oMath>
      <w:r w:rsidRPr="00C74335">
        <w:rPr>
          <w:rFonts w:ascii="TimesNewRomanPSMT" w:hAnsi="TimesNewRomanPSMT"/>
          <w:sz w:val="20"/>
          <w:szCs w:val="20"/>
        </w:rPr>
        <w:t xml:space="preserve">; second, at least one pixel in the immediate neighborhood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oMath>
      <w:r w:rsidRPr="00C74335">
        <w:rPr>
          <w:rFonts w:ascii="TimesNewRomanPSMT" w:eastAsiaTheme="minorEastAsia" w:hAnsi="TimesNewRomanPSMT"/>
          <w:sz w:val="20"/>
          <w:szCs w:val="20"/>
        </w:rPr>
        <w:t xml:space="preserve"> </w:t>
      </w:r>
      <w:r w:rsidRPr="00C74335">
        <w:rPr>
          <w:rFonts w:ascii="TimesNewRomanPSMT" w:hAnsi="TimesNewRomanPSMT"/>
          <w:sz w:val="20"/>
          <w:szCs w:val="20"/>
        </w:rPr>
        <w:t xml:space="preserve">of the pixel </w:t>
      </w:r>
      <m:oMath>
        <m:r>
          <w:rPr>
            <w:rFonts w:ascii="Cambria Math" w:hAnsi="Cambria Math"/>
            <w:sz w:val="20"/>
            <w:szCs w:val="20"/>
          </w:rPr>
          <m:t>t</m:t>
        </m:r>
      </m:oMath>
      <w:r w:rsidRPr="00C74335">
        <w:rPr>
          <w:rFonts w:ascii="TimesNewRomanPSMT" w:hAnsi="TimesNewRomanPSMT"/>
          <w:sz w:val="20"/>
          <w:szCs w:val="20"/>
        </w:rPr>
        <w:t xml:space="preserve"> should has been included already in the tumor region</w:t>
      </w:r>
      <m:oMath>
        <m:r>
          <w:rPr>
            <w:rFonts w:ascii="Cambria Math" w:hAnsi="Cambria Math"/>
            <w:sz w:val="20"/>
            <w:szCs w:val="20"/>
          </w:rPr>
          <m:t xml:space="preserve"> T</m:t>
        </m:r>
      </m:oMath>
      <w:r w:rsidRPr="00C74335">
        <w:rPr>
          <w:rFonts w:ascii="TimesNewRomanPSMT" w:hAnsi="TimesNewRomanPSMT"/>
          <w:sz w:val="20"/>
          <w:szCs w:val="20"/>
        </w:rPr>
        <w:t xml:space="preserve">; these conditions are shown in equation 1. The seed point of the region is automatically determined by the method using the probability of each pixel, along with spatial information about the potential seed; you can find the complete description of the method in the article published by </w:t>
      </w:r>
      <w:proofErr w:type="spellStart"/>
      <w:r w:rsidRPr="00C74335">
        <w:rPr>
          <w:rFonts w:ascii="TimesNewRomanPSMT" w:hAnsi="TimesNewRomanPSMT"/>
          <w:sz w:val="20"/>
          <w:szCs w:val="20"/>
        </w:rPr>
        <w:t>Madabhushi</w:t>
      </w:r>
      <w:proofErr w:type="spellEnd"/>
      <w:r w:rsidRPr="00C74335">
        <w:rPr>
          <w:rFonts w:ascii="TimesNewRomanPSMT" w:hAnsi="TimesNewRomanPSMT"/>
          <w:sz w:val="20"/>
          <w:szCs w:val="20"/>
        </w:rPr>
        <w:t xml:space="preserve">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6</w:t>
      </w:r>
      <w:r w:rsidRPr="00C74335">
        <w:rPr>
          <w:rFonts w:ascii="TimesNewRomanPSMT" w:hAnsi="TimesNewRomanPSMT"/>
          <w:sz w:val="20"/>
          <w:szCs w:val="20"/>
        </w:rPr>
        <w:fldChar w:fldCharType="end"/>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C74335" w:rsidRPr="00C74335" w14:paraId="35C82E73" w14:textId="77777777" w:rsidTr="00C74335">
        <w:tc>
          <w:tcPr>
            <w:tcW w:w="9018" w:type="dxa"/>
          </w:tcPr>
          <w:p w14:paraId="2E7A3174" w14:textId="77777777" w:rsidR="00C74335" w:rsidRPr="00C74335" w:rsidRDefault="00C74335" w:rsidP="00C74335">
            <w:pPr>
              <w:jc w:val="both"/>
              <w:rPr>
                <w:rFonts w:ascii="TimesNewRomanPSMT" w:hAnsi="TimesNewRomanPSMT"/>
                <w:sz w:val="20"/>
                <w:szCs w:val="20"/>
              </w:rPr>
            </w:pPr>
            <m:oMathPara>
              <m:oMath>
                <m:r>
                  <w:rPr>
                    <w:rFonts w:ascii="Cambria Math" w:hAnsi="Cambria Math"/>
                    <w:sz w:val="20"/>
                    <w:szCs w:val="20"/>
                  </w:rPr>
                  <m:t>t∈T</m:t>
                </m:r>
                <m:box>
                  <m:boxPr>
                    <m:opEmu m:val="1"/>
                    <m:ctrlPr>
                      <w:rPr>
                        <w:rFonts w:ascii="Cambria Math" w:hAnsi="Cambria Math"/>
                        <w:i/>
                        <w:sz w:val="20"/>
                        <w:szCs w:val="20"/>
                      </w:rPr>
                    </m:ctrlPr>
                  </m:boxPr>
                  <m:e>
                    <m:groupChr>
                      <m:groupChrPr>
                        <m:chr m:val="⇔"/>
                        <m:pos m:val="top"/>
                        <m:ctrlPr>
                          <w:rPr>
                            <w:rFonts w:ascii="Cambria Math" w:hAnsi="Cambria Math"/>
                            <w:i/>
                            <w:sz w:val="20"/>
                            <w:szCs w:val="20"/>
                          </w:rPr>
                        </m:ctrlPr>
                      </m:groupChrPr>
                      <m:e/>
                    </m:groupChr>
                  </m:e>
                </m:box>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r>
                  <w:rPr>
                    <w:rFonts w:ascii="Cambria Math" w:hAnsi="Cambria Math"/>
                    <w:sz w:val="20"/>
                    <w:szCs w:val="20"/>
                  </w:rPr>
                  <m:t>) &amp;&amp; ( T∩</m:t>
                </m:r>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≠0</m:t>
                </m:r>
                <m:r>
                  <w:rPr>
                    <w:rFonts w:ascii="Cambria Math" w:eastAsiaTheme="minorEastAsia" w:hAnsi="Cambria Math"/>
                    <w:sz w:val="20"/>
                    <w:szCs w:val="20"/>
                  </w:rPr>
                  <m:t>)</m:t>
                </m:r>
              </m:oMath>
            </m:oMathPara>
          </w:p>
        </w:tc>
        <w:tc>
          <w:tcPr>
            <w:tcW w:w="558" w:type="dxa"/>
          </w:tcPr>
          <w:p w14:paraId="20C80DDA"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(1)</w:t>
            </w:r>
          </w:p>
        </w:tc>
      </w:tr>
    </w:tbl>
    <w:p w14:paraId="5BAACBD7" w14:textId="77777777" w:rsidR="00C74335" w:rsidRPr="00C74335" w:rsidRDefault="00C74335" w:rsidP="00C74335">
      <w:pPr>
        <w:jc w:val="both"/>
        <w:rPr>
          <w:rFonts w:ascii="TimesNewRomanPSMT" w:hAnsi="TimesNewRomanPSMT"/>
          <w:sz w:val="20"/>
          <w:szCs w:val="20"/>
        </w:rPr>
      </w:pPr>
    </w:p>
    <w:p w14:paraId="425ADDAF"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 xml:space="preserve">where  </w:t>
      </w:r>
      <m:oMath>
        <m:r>
          <w:rPr>
            <w:rFonts w:ascii="Cambria Math" w:hAnsi="Cambria Math"/>
            <w:sz w:val="20"/>
            <w:szCs w:val="20"/>
          </w:rPr>
          <m:t>t</m:t>
        </m:r>
      </m:oMath>
      <w:r w:rsidRPr="00C74335">
        <w:rPr>
          <w:rFonts w:ascii="TimesNewRomanPSMT" w:eastAsiaTheme="minorEastAsia" w:hAnsi="TimesNewRomanPSMT"/>
          <w:sz w:val="20"/>
          <w:szCs w:val="20"/>
        </w:rPr>
        <w:t xml:space="preserve"> is the pixel to be included in the tumor region, </w:t>
      </w:r>
      <m:oMath>
        <m:r>
          <w:rPr>
            <w:rFonts w:ascii="Cambria Math" w:hAnsi="Cambria Math"/>
            <w:sz w:val="20"/>
            <w:szCs w:val="20"/>
          </w:rPr>
          <m:t>T</m:t>
        </m:r>
      </m:oMath>
      <w:r w:rsidRPr="00C74335">
        <w:rPr>
          <w:rFonts w:ascii="TimesNewRomanPSMT" w:eastAsiaTheme="minorEastAsia" w:hAnsi="TimesNewRomanPSMT"/>
          <w:sz w:val="20"/>
          <w:szCs w:val="20"/>
        </w:rPr>
        <w:t xml:space="preserve"> is the tumor region,  </w:t>
      </w:r>
      <m:oMath>
        <m:sSub>
          <m:sSubPr>
            <m:ctrlPr>
              <w:rPr>
                <w:rFonts w:ascii="Cambria Math" w:hAnsi="Cambria Math"/>
                <w:i/>
                <w:sz w:val="20"/>
                <w:szCs w:val="20"/>
              </w:rPr>
            </m:ctrlPr>
          </m:sSubPr>
          <m:e>
            <m:r>
              <w:rPr>
                <w:rFonts w:ascii="Cambria Math" w:hAnsi="Cambria Math"/>
                <w:sz w:val="20"/>
                <w:szCs w:val="20"/>
              </w:rPr>
              <m:t>J</m:t>
            </m:r>
          </m:e>
          <m: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ub>
        </m:sSub>
      </m:oMath>
      <w:r w:rsidRPr="00C74335">
        <w:rPr>
          <w:rFonts w:ascii="TimesNewRomanPSMT" w:eastAsiaTheme="minorEastAsia" w:hAnsi="TimesNewRomanPSMT"/>
          <w:sz w:val="20"/>
          <w:szCs w:val="20"/>
        </w:rPr>
        <w:t xml:space="preserve">is the mean probability of </w:t>
      </w:r>
      <m:oMath>
        <m:r>
          <w:rPr>
            <w:rFonts w:ascii="Cambria Math" w:hAnsi="Cambria Math"/>
            <w:sz w:val="20"/>
            <w:szCs w:val="20"/>
          </w:rPr>
          <m:t>T</m:t>
        </m:r>
      </m:oMath>
      <w:r w:rsidRPr="00C74335">
        <w:rPr>
          <w:rFonts w:ascii="TimesNewRomanPSMT" w:eastAsiaTheme="minorEastAsia" w:hAnsi="TimesNewRomanPSMT"/>
          <w:sz w:val="20"/>
          <w:szCs w:val="20"/>
        </w:rPr>
        <w:t xml:space="preserve">,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 xml:space="preserve">1 </m:t>
            </m:r>
          </m:sub>
        </m:sSub>
      </m:oMath>
      <w:r w:rsidRPr="00C74335">
        <w:rPr>
          <w:rFonts w:ascii="TimesNewRomanPSMT" w:eastAsiaTheme="minorEastAsia" w:hAnsi="TimesNewRomanPSMT"/>
          <w:sz w:val="20"/>
          <w:szCs w:val="20"/>
        </w:rPr>
        <w:t xml:space="preserve"> and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oMath>
      <w:r w:rsidRPr="00C74335">
        <w:rPr>
          <w:rFonts w:ascii="TimesNewRomanPSMT" w:eastAsiaTheme="minorEastAsia" w:hAnsi="TimesNewRomanPSMT"/>
          <w:sz w:val="20"/>
          <w:szCs w:val="20"/>
        </w:rPr>
        <w:t xml:space="preserve"> are empirically selected thresholds and </w:t>
      </w: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t</m:t>
            </m:r>
          </m:sub>
        </m:sSub>
        <m:d>
          <m:dPr>
            <m:ctrlPr>
              <w:rPr>
                <w:rFonts w:ascii="Cambria Math" w:hAnsi="Cambria Math"/>
                <w:i/>
                <w:sz w:val="20"/>
                <w:szCs w:val="20"/>
              </w:rPr>
            </m:ctrlPr>
          </m:dPr>
          <m:e>
            <m:r>
              <w:rPr>
                <w:rFonts w:ascii="Cambria Math" w:hAnsi="Cambria Math"/>
                <w:sz w:val="20"/>
                <w:szCs w:val="20"/>
              </w:rPr>
              <m:t>t</m:t>
            </m:r>
          </m:e>
        </m:d>
      </m:oMath>
      <w:r w:rsidRPr="00C74335">
        <w:rPr>
          <w:rFonts w:ascii="TimesNewRomanPSMT" w:eastAsiaTheme="minorEastAsia" w:hAnsi="TimesNewRomanPSMT"/>
          <w:sz w:val="20"/>
          <w:szCs w:val="20"/>
        </w:rPr>
        <w:t xml:space="preserve"> is the immediate neighborhood of </w:t>
      </w:r>
      <m:oMath>
        <m:r>
          <w:rPr>
            <w:rFonts w:ascii="Cambria Math" w:hAnsi="Cambria Math"/>
            <w:sz w:val="20"/>
            <w:szCs w:val="20"/>
          </w:rPr>
          <m:t>t</m:t>
        </m:r>
      </m:oMath>
      <w:r w:rsidRPr="00C74335">
        <w:rPr>
          <w:rFonts w:ascii="TimesNewRomanPSMT" w:eastAsiaTheme="minorEastAsia" w:hAnsi="TimesNewRomanPSMT"/>
          <w:sz w:val="20"/>
          <w:szCs w:val="20"/>
        </w:rPr>
        <w:t>.</w:t>
      </w:r>
    </w:p>
    <w:p w14:paraId="32F74F9A" w14:textId="77777777" w:rsidR="00C74335" w:rsidRPr="00C74335" w:rsidRDefault="00C74335" w:rsidP="00C74335">
      <w:pPr>
        <w:tabs>
          <w:tab w:val="left" w:pos="2693"/>
        </w:tabs>
        <w:jc w:val="both"/>
        <w:rPr>
          <w:rFonts w:ascii="GillSansStd-Bold" w:hAnsi="GillSansStd-Bold"/>
          <w:b/>
          <w:sz w:val="24"/>
          <w:szCs w:val="24"/>
        </w:rPr>
      </w:pPr>
      <w:r w:rsidRPr="00C74335">
        <w:rPr>
          <w:rFonts w:ascii="GillSansStd-Bold" w:hAnsi="GillSansStd-Bold"/>
          <w:b/>
          <w:sz w:val="24"/>
          <w:szCs w:val="24"/>
        </w:rPr>
        <w:t>Experiment and Results</w:t>
      </w:r>
      <w:r w:rsidRPr="00C74335">
        <w:rPr>
          <w:rFonts w:ascii="GillSansStd-Bold" w:hAnsi="GillSansStd-Bold"/>
          <w:b/>
          <w:sz w:val="24"/>
          <w:szCs w:val="24"/>
        </w:rPr>
        <w:tab/>
      </w:r>
    </w:p>
    <w:p w14:paraId="54B5964B" w14:textId="77777777" w:rsidR="00C74335" w:rsidRPr="00C74335" w:rsidRDefault="00C74335" w:rsidP="00C74335">
      <w:pPr>
        <w:jc w:val="both"/>
        <w:rPr>
          <w:rFonts w:ascii="GillSansStd-Italic" w:hAnsi="GillSansStd-Italic"/>
          <w:i/>
          <w:sz w:val="24"/>
          <w:szCs w:val="24"/>
        </w:rPr>
      </w:pPr>
      <w:r w:rsidRPr="00C74335">
        <w:rPr>
          <w:rFonts w:ascii="GillSansStd-Italic" w:hAnsi="GillSansStd-Italic"/>
          <w:i/>
          <w:sz w:val="24"/>
          <w:szCs w:val="24"/>
        </w:rPr>
        <w:t>Contrast enhancement using texture descriptors</w:t>
      </w:r>
    </w:p>
    <w:p w14:paraId="5553A2CC"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Evaluation of contrast enhancement can be done with different indices, there is no standardized solution for this; therefore, it is important to compute several indices for this purpose, in order to have a good contrast enhancement evaluation</w:t>
      </w:r>
      <w:r w:rsidRPr="00C74335">
        <w:rPr>
          <w:rFonts w:ascii="TimesNewRomanPSMT" w:hAnsi="TimesNewRomanPSMT"/>
          <w:sz w:val="20"/>
          <w:szCs w:val="20"/>
        </w:rPr>
        <w:fldChar w:fldCharType="begin" w:fldLock="1"/>
      </w:r>
      <w:r w:rsidR="008E3B85">
        <w:rPr>
          <w:rFonts w:ascii="TimesNewRomanPSMT" w:hAnsi="TimesNewRomanPSMT"/>
          <w:sz w:val="20"/>
          <w:szCs w:val="20"/>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"&lt;sup&gt;26&lt;/sup&gt;", "plainTextFormattedCitation" : "26", "previouslyFormattedCitation" : "&lt;sup&gt;26&lt;/sup&gt;" }, "properties" : { "noteIndex" : 0 }, "schema" : "https://github.com/citation-style-language/schema/raw/master/csl-citation.json" }</w:instrText>
      </w:r>
      <w:r w:rsidRPr="00C74335">
        <w:rPr>
          <w:rFonts w:ascii="TimesNewRomanPSMT" w:hAnsi="TimesNewRomanPSMT"/>
          <w:sz w:val="20"/>
          <w:szCs w:val="20"/>
        </w:rPr>
        <w:fldChar w:fldCharType="separate"/>
      </w:r>
      <w:r w:rsidR="001D1537" w:rsidRPr="001D1537">
        <w:rPr>
          <w:rFonts w:ascii="TimesNewRomanPSMT" w:hAnsi="TimesNewRomanPSMT"/>
          <w:noProof/>
          <w:sz w:val="20"/>
          <w:szCs w:val="20"/>
          <w:vertAlign w:val="superscript"/>
        </w:rPr>
        <w:t>26</w:t>
      </w:r>
      <w:r w:rsidRPr="00C74335">
        <w:rPr>
          <w:rFonts w:ascii="TimesNewRomanPSMT" w:hAnsi="TimesNewRomanPSMT"/>
          <w:sz w:val="20"/>
          <w:szCs w:val="20"/>
        </w:rPr>
        <w:fldChar w:fldCharType="end"/>
      </w:r>
      <w:r w:rsidRPr="00C74335">
        <w:rPr>
          <w:rFonts w:ascii="TimesNewRomanPSMT" w:hAnsi="TimesNewRomanPSMT"/>
          <w:sz w:val="20"/>
          <w:szCs w:val="20"/>
        </w:rPr>
        <w:t>. To evaluate the ability of the texture descriptors listed in table 1 to enhance the contrast between the tumor region and the surrounding tissue we used the signal to noise ratio (SNR) and the contrast to noise ratio (CNR) both used by Liao et al</w:t>
      </w:r>
      <w:r w:rsidRPr="00C74335">
        <w:rPr>
          <w:rFonts w:ascii="TimesNewRomanPSMT" w:hAnsi="TimesNewRomanPSMT"/>
          <w:sz w:val="20"/>
          <w:szCs w:val="20"/>
        </w:rPr>
        <w:fldChar w:fldCharType="begin" w:fldLock="1"/>
      </w:r>
      <w:r w:rsidRPr="00C74335">
        <w:rPr>
          <w:rFonts w:ascii="TimesNewRomanPSMT"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TimesNewRomanPSMT" w:hAnsi="TimesNewRomanPSMT"/>
          <w:sz w:val="20"/>
          <w:szCs w:val="20"/>
        </w:rPr>
        <w:fldChar w:fldCharType="separate"/>
      </w:r>
      <w:r w:rsidRPr="00C74335">
        <w:rPr>
          <w:rFonts w:ascii="TimesNewRomanPSMT" w:hAnsi="TimesNewRomanPSMT"/>
          <w:noProof/>
          <w:sz w:val="20"/>
          <w:szCs w:val="20"/>
          <w:vertAlign w:val="superscript"/>
        </w:rPr>
        <w:t>5</w:t>
      </w:r>
      <w:r w:rsidRPr="00C74335">
        <w:rPr>
          <w:rFonts w:ascii="TimesNewRomanPSMT" w:hAnsi="TimesNewRomanPSMT"/>
          <w:sz w:val="20"/>
          <w:szCs w:val="20"/>
        </w:rPr>
        <w:fldChar w:fldCharType="end"/>
      </w:r>
      <w:r w:rsidRPr="00C74335">
        <w:rPr>
          <w:rFonts w:ascii="TimesNewRomanPSMT" w:hAnsi="TimesNewRomanPSMT"/>
          <w:sz w:val="20"/>
          <w:szCs w:val="20"/>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C74335" w:rsidRPr="00C74335" w14:paraId="11F7AA24" w14:textId="77777777" w:rsidTr="00C74335">
        <w:tc>
          <w:tcPr>
            <w:tcW w:w="9039" w:type="dxa"/>
          </w:tcPr>
          <w:p w14:paraId="04994700" w14:textId="77777777" w:rsidR="00C74335" w:rsidRPr="00C74335" w:rsidRDefault="00C74335" w:rsidP="00C74335">
            <w:pPr>
              <w:jc w:val="both"/>
              <w:rPr>
                <w:rFonts w:ascii="TimesNewRomanPSMT" w:hAnsi="TimesNewRomanPSMT"/>
                <w:sz w:val="20"/>
                <w:szCs w:val="20"/>
              </w:rPr>
            </w:pPr>
            <m:oMathPara>
              <m:oMath>
                <m:r>
                  <w:rPr>
                    <w:rFonts w:ascii="Cambria Math" w:hAnsi="Cambria Math"/>
                    <w:sz w:val="20"/>
                    <w:szCs w:val="20"/>
                  </w:rPr>
                  <m:t xml:space="preserve">SNR=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den>
                </m:f>
              </m:oMath>
            </m:oMathPara>
          </w:p>
        </w:tc>
        <w:tc>
          <w:tcPr>
            <w:tcW w:w="461" w:type="dxa"/>
          </w:tcPr>
          <w:p w14:paraId="07458B24"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(2)</w:t>
            </w:r>
          </w:p>
        </w:tc>
      </w:tr>
      <w:tr w:rsidR="00C74335" w:rsidRPr="00C74335" w14:paraId="6261D3A8" w14:textId="77777777" w:rsidTr="00C74335">
        <w:tc>
          <w:tcPr>
            <w:tcW w:w="9039" w:type="dxa"/>
          </w:tcPr>
          <w:p w14:paraId="6546D42F" w14:textId="77777777" w:rsidR="00C74335" w:rsidRPr="00C74335" w:rsidRDefault="00C74335" w:rsidP="00C74335">
            <w:pPr>
              <w:jc w:val="both"/>
              <w:rPr>
                <w:rFonts w:ascii="TimesNewRomanPSMT" w:hAnsi="TimesNewRomanPSMT"/>
                <w:sz w:val="20"/>
                <w:szCs w:val="20"/>
              </w:rPr>
            </w:pPr>
            <m:oMathPara>
              <m:oMath>
                <m:r>
                  <w:rPr>
                    <w:rFonts w:ascii="Cambria Math" w:hAnsi="Cambria Math"/>
                    <w:sz w:val="20"/>
                    <w:szCs w:val="20"/>
                  </w:rPr>
                  <m:t xml:space="preserve">CNR= </m:t>
                </m:r>
                <m:f>
                  <m:fPr>
                    <m:ctrlPr>
                      <w:rPr>
                        <w:rFonts w:ascii="Cambria Math" w:hAnsi="Cambria Math"/>
                        <w:i/>
                        <w:sz w:val="20"/>
                        <w:szCs w:val="20"/>
                      </w:rPr>
                    </m:ctrlPr>
                  </m:fPr>
                  <m:num>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Background</m:t>
                            </m:r>
                          </m:sub>
                        </m:sSub>
                      </m:e>
                    </m:d>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ROI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Background</m:t>
                        </m:r>
                      </m:sub>
                    </m:sSub>
                  </m:den>
                </m:f>
              </m:oMath>
            </m:oMathPara>
          </w:p>
        </w:tc>
        <w:tc>
          <w:tcPr>
            <w:tcW w:w="461" w:type="dxa"/>
          </w:tcPr>
          <w:p w14:paraId="6946F640" w14:textId="77777777" w:rsidR="00C74335" w:rsidRPr="00C74335" w:rsidRDefault="00C74335" w:rsidP="00C74335">
            <w:pPr>
              <w:jc w:val="both"/>
              <w:rPr>
                <w:rFonts w:ascii="TimesNewRomanPSMT" w:hAnsi="TimesNewRomanPSMT"/>
                <w:sz w:val="20"/>
                <w:szCs w:val="20"/>
              </w:rPr>
            </w:pPr>
            <w:r w:rsidRPr="00C74335">
              <w:rPr>
                <w:rFonts w:ascii="TimesNewRomanPSMT" w:hAnsi="TimesNewRomanPSMT"/>
                <w:sz w:val="20"/>
                <w:szCs w:val="20"/>
              </w:rPr>
              <w:t>(3)</w:t>
            </w:r>
          </w:p>
        </w:tc>
      </w:tr>
    </w:tbl>
    <w:p w14:paraId="5E01CF23" w14:textId="77777777" w:rsidR="00C74335" w:rsidRPr="00C74335" w:rsidRDefault="00C74335" w:rsidP="00C74335">
      <w:pPr>
        <w:jc w:val="both"/>
        <w:rPr>
          <w:rFonts w:ascii="TimesNewRomanPSMT" w:eastAsiaTheme="minorEastAsia" w:hAnsi="TimesNewRomanPSMT"/>
          <w:sz w:val="20"/>
          <w:szCs w:val="20"/>
        </w:rPr>
      </w:pPr>
    </w:p>
    <w:p w14:paraId="06745C44" w14:textId="77777777" w:rsidR="00C74335" w:rsidRPr="00C74335" w:rsidRDefault="00C74335" w:rsidP="00C74335">
      <w:pPr>
        <w:jc w:val="both"/>
        <w:rPr>
          <w:rFonts w:ascii="TimesNewRomanPSMT" w:eastAsiaTheme="minorEastAsia" w:hAnsi="TimesNewRomanPSMT"/>
          <w:sz w:val="20"/>
          <w:szCs w:val="20"/>
        </w:rPr>
      </w:pPr>
      <w:proofErr w:type="gramStart"/>
      <w:r w:rsidRPr="00C74335">
        <w:rPr>
          <w:rFonts w:ascii="TimesNewRomanPSMT" w:hAnsi="TimesNewRomanPSMT"/>
          <w:sz w:val="20"/>
          <w:szCs w:val="20"/>
        </w:rPr>
        <w:t>where</w:t>
      </w:r>
      <w:proofErr w:type="gramEnd"/>
      <w:r w:rsidRPr="00C74335">
        <w:rPr>
          <w:rFonts w:ascii="TimesNewRomanPSMT" w:hAnsi="TimesNewRomanPSMT"/>
          <w:sz w:val="20"/>
          <w:szCs w:val="20"/>
        </w:rPr>
        <w:t xml:space="preserv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ROI</m:t>
            </m:r>
          </m:sub>
        </m:sSub>
      </m:oMath>
      <w:r w:rsidRPr="00C74335">
        <w:rPr>
          <w:rFonts w:ascii="TimesNewRomanPSMT" w:eastAsiaTheme="minorEastAsia" w:hAnsi="TimesNewRomanPSMT"/>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Background</m:t>
            </m:r>
          </m:sub>
        </m:sSub>
      </m:oMath>
      <w:r w:rsidRPr="00C74335">
        <w:rPr>
          <w:rFonts w:ascii="TimesNewRomanPSMT" w:eastAsiaTheme="minorEastAsia" w:hAnsi="TimesNewRomanPSMT"/>
          <w:sz w:val="20"/>
          <w:szCs w:val="20"/>
        </w:rPr>
        <w:t xml:space="preserve"> are mean brightness values of the tumor region (ROI) and the tissue (Background) respectively,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ROI</m:t>
            </m:r>
          </m:sub>
        </m:sSub>
      </m:oMath>
      <w:r w:rsidRPr="00C74335">
        <w:rPr>
          <w:rFonts w:ascii="TimesNewRomanPSMT" w:eastAsiaTheme="minorEastAsia" w:hAnsi="TimesNewRomanPSMT"/>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Background</m:t>
            </m:r>
          </m:sub>
        </m:sSub>
      </m:oMath>
      <w:r w:rsidRPr="00C74335">
        <w:rPr>
          <w:rFonts w:ascii="TimesNewRomanPSMT" w:eastAsiaTheme="minorEastAsia" w:hAnsi="TimesNewRomanPSMT"/>
          <w:sz w:val="20"/>
          <w:szCs w:val="20"/>
        </w:rPr>
        <w:t xml:space="preserve"> are the standard deviation of the ROI and the background respectively. </w:t>
      </w:r>
    </w:p>
    <w:p w14:paraId="39045B6B" w14:textId="77777777"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In addition to the SNR and CNR we computed the </w:t>
      </w:r>
      <w:proofErr w:type="spellStart"/>
      <w:r w:rsidRPr="00C74335">
        <w:rPr>
          <w:rFonts w:ascii="TimesNewRomanPSMT" w:eastAsiaTheme="minorEastAsia" w:hAnsi="TimesNewRomanPSMT"/>
          <w:sz w:val="20"/>
          <w:szCs w:val="20"/>
        </w:rPr>
        <w:t>Minkowski</w:t>
      </w:r>
      <w:proofErr w:type="spellEnd"/>
      <w:r w:rsidRPr="00C74335">
        <w:rPr>
          <w:rFonts w:ascii="TimesNewRomanPSMT" w:eastAsiaTheme="minorEastAsia" w:hAnsi="TimesNewRomanPSMT"/>
          <w:sz w:val="20"/>
          <w:szCs w:val="20"/>
        </w:rPr>
        <w:t xml:space="preserve">-form distance (MD) and the histogram intersection (INT) between the ROI and background regions as similarity measurements between histograms. The </w:t>
      </w:r>
      <w:proofErr w:type="spellStart"/>
      <w:r w:rsidRPr="00C74335">
        <w:rPr>
          <w:rFonts w:ascii="TimesNewRomanPSMT" w:eastAsiaTheme="minorEastAsia" w:hAnsi="TimesNewRomanPSMT"/>
          <w:sz w:val="20"/>
          <w:szCs w:val="20"/>
        </w:rPr>
        <w:t>Minkowsky</w:t>
      </w:r>
      <w:proofErr w:type="spellEnd"/>
      <w:r w:rsidRPr="00C74335">
        <w:rPr>
          <w:rFonts w:ascii="TimesNewRomanPSMT" w:eastAsiaTheme="minorEastAsia" w:hAnsi="TimesNewRomanPSMT"/>
          <w:sz w:val="20"/>
          <w:szCs w:val="20"/>
        </w:rPr>
        <w:t xml:space="preserve"> distance is often used for computing dissimilarities between histograms</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"&lt;sup&gt;27&lt;/sup&gt;", "plainTextFormattedCitation" : "27", "previouslyFormattedCitation" : "&lt;sup&gt;27&lt;/sup&gt;"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27</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The intersection of the histograms is a </w:t>
      </w:r>
      <w:r w:rsidRPr="00C74335">
        <w:rPr>
          <w:rFonts w:ascii="TimesNewRomanPSMT" w:eastAsiaTheme="minorEastAsia" w:hAnsi="TimesNewRomanPSMT"/>
          <w:sz w:val="20"/>
          <w:szCs w:val="20"/>
        </w:rPr>
        <w:lastRenderedPageBreak/>
        <w:t>useful similarity measurement between two histograms when the number of pixels between regions is different, it is well suited to deal with scale changes</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"&lt;sup&gt;28&lt;/sup&gt;", "plainTextFormattedCitation" : "28", "previouslyFormattedCitation" : "&lt;sup&gt;28&lt;/sup&gt;"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28</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gridCol w:w="461"/>
      </w:tblGrid>
      <w:tr w:rsidR="00C74335" w:rsidRPr="00C74335" w14:paraId="7E87BAFC" w14:textId="77777777" w:rsidTr="00C74335">
        <w:tc>
          <w:tcPr>
            <w:tcW w:w="9039" w:type="dxa"/>
          </w:tcPr>
          <w:p w14:paraId="7733F2FB" w14:textId="77777777" w:rsidR="00C74335" w:rsidRPr="00C74335" w:rsidRDefault="00C74335" w:rsidP="00C74335">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MD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(i)-</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e>
                        </m:d>
                      </m:e>
                    </m:nary>
                  </m:e>
                </m:d>
              </m:oMath>
            </m:oMathPara>
          </w:p>
        </w:tc>
        <w:tc>
          <w:tcPr>
            <w:tcW w:w="461" w:type="dxa"/>
          </w:tcPr>
          <w:p w14:paraId="1EFD8298" w14:textId="77777777" w:rsidR="00C74335" w:rsidRPr="00C74335" w:rsidRDefault="00C74335" w:rsidP="00C74335">
            <w:pPr>
              <w:jc w:val="both"/>
              <w:rPr>
                <w:rFonts w:ascii="TimesNewRomanPSMT" w:eastAsia="Times New Roman" w:hAnsi="TimesNewRomanPSMT" w:cs="Times New Roman"/>
                <w:sz w:val="20"/>
                <w:szCs w:val="20"/>
              </w:rPr>
            </w:pPr>
            <w:r w:rsidRPr="00C74335">
              <w:rPr>
                <w:rFonts w:ascii="TimesNewRomanPSMT" w:eastAsia="Times New Roman" w:hAnsi="TimesNewRomanPSMT" w:cs="Times New Roman"/>
                <w:sz w:val="20"/>
                <w:szCs w:val="20"/>
              </w:rPr>
              <w:t>(4)</w:t>
            </w:r>
          </w:p>
        </w:tc>
      </w:tr>
      <w:tr w:rsidR="00C74335" w:rsidRPr="00C74335" w14:paraId="2FC4E3DA" w14:textId="77777777" w:rsidTr="00C74335">
        <w:tc>
          <w:tcPr>
            <w:tcW w:w="9039" w:type="dxa"/>
          </w:tcPr>
          <w:p w14:paraId="381D5779" w14:textId="77777777" w:rsidR="00C74335" w:rsidRPr="00C74335" w:rsidRDefault="00C74335" w:rsidP="00C74335">
            <w:pPr>
              <w:jc w:val="both"/>
              <w:rPr>
                <w:rFonts w:ascii="TimesNewRomanPSMT" w:eastAsia="Times New Roman" w:hAnsi="TimesNewRomanPSMT" w:cs="Times New Roman"/>
                <w:sz w:val="20"/>
                <w:szCs w:val="20"/>
              </w:rPr>
            </w:pPr>
            <m:oMathPara>
              <m:oMath>
                <m:r>
                  <w:rPr>
                    <w:rFonts w:ascii="Cambria Math" w:eastAsiaTheme="minorEastAsia" w:hAnsi="Cambria Math"/>
                    <w:sz w:val="20"/>
                    <w:szCs w:val="20"/>
                  </w:rPr>
                  <m:t>INT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e>
                </m:d>
                <m:r>
                  <w:rPr>
                    <w:rFonts w:ascii="Cambria Math" w:eastAsiaTheme="minorEastAsia" w:hAnsi="Cambria Math"/>
                    <w:sz w:val="20"/>
                    <w:szCs w:val="20"/>
                  </w:rPr>
                  <m:t>= 1-</m:t>
                </m:r>
                <m:f>
                  <m:fPr>
                    <m:ctrlPr>
                      <w:rPr>
                        <w:rFonts w:ascii="Cambria Math" w:eastAsiaTheme="minorEastAsia" w:hAnsi="Cambria Math"/>
                        <w:i/>
                        <w:sz w:val="20"/>
                        <w:szCs w:val="20"/>
                      </w:rPr>
                    </m:ctrlPr>
                  </m:fPr>
                  <m:num>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m:rPr>
                            <m:sty m:val="p"/>
                          </m:rPr>
                          <w:rPr>
                            <w:rFonts w:ascii="Cambria Math" w:eastAsiaTheme="minorEastAsia" w:hAnsi="Cambria Math"/>
                            <w:sz w:val="20"/>
                            <w:szCs w:val="20"/>
                          </w:rPr>
                          <m:t>min⁡</m:t>
                        </m:r>
                        <m:r>
                          <w:rPr>
                            <w:rFonts w:ascii="Cambria Math" w:eastAsiaTheme="minorEastAsia" w:hAnsi="Cambria Math"/>
                            <w:sz w:val="20"/>
                            <w:szCs w:val="20"/>
                          </w:rPr>
                          <m:t>(</m:t>
                        </m:r>
                      </m:e>
                    </m:nary>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r>
                      <w:rPr>
                        <w:rFonts w:ascii="Cambria Math" w:eastAsiaTheme="minorEastAsia" w:hAnsi="Cambria Math"/>
                        <w:sz w:val="20"/>
                        <w:szCs w:val="20"/>
                      </w:rPr>
                      <m:t>(i))</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d>
                          <m:dPr>
                            <m:ctrlPr>
                              <w:rPr>
                                <w:rFonts w:ascii="Cambria Math" w:eastAsiaTheme="minorEastAsia" w:hAnsi="Cambria Math"/>
                                <w:i/>
                                <w:sz w:val="20"/>
                                <w:szCs w:val="20"/>
                              </w:rPr>
                            </m:ctrlPr>
                          </m:dPr>
                          <m:e>
                            <m:r>
                              <w:rPr>
                                <w:rFonts w:ascii="Cambria Math" w:eastAsiaTheme="minorEastAsia" w:hAnsi="Cambria Math"/>
                                <w:sz w:val="20"/>
                                <w:szCs w:val="20"/>
                              </w:rPr>
                              <m:t>i</m:t>
                            </m:r>
                          </m:e>
                        </m:d>
                      </m:e>
                    </m:nary>
                  </m:den>
                </m:f>
              </m:oMath>
            </m:oMathPara>
          </w:p>
        </w:tc>
        <w:tc>
          <w:tcPr>
            <w:tcW w:w="461" w:type="dxa"/>
          </w:tcPr>
          <w:p w14:paraId="58B19599" w14:textId="77777777" w:rsidR="00C74335" w:rsidRPr="00C74335" w:rsidRDefault="00C74335" w:rsidP="00C74335">
            <w:pPr>
              <w:jc w:val="both"/>
              <w:rPr>
                <w:rFonts w:ascii="TimesNewRomanPSMT" w:eastAsia="Times New Roman" w:hAnsi="TimesNewRomanPSMT" w:cs="Times New Roman"/>
                <w:sz w:val="20"/>
                <w:szCs w:val="20"/>
              </w:rPr>
            </w:pPr>
            <w:r w:rsidRPr="00C74335">
              <w:rPr>
                <w:rFonts w:ascii="TimesNewRomanPSMT" w:eastAsia="Times New Roman" w:hAnsi="TimesNewRomanPSMT" w:cs="Times New Roman"/>
                <w:sz w:val="20"/>
                <w:szCs w:val="20"/>
              </w:rPr>
              <w:t>(5)</w:t>
            </w:r>
          </w:p>
        </w:tc>
      </w:tr>
    </w:tbl>
    <w:p w14:paraId="2F65F0CC" w14:textId="77777777" w:rsidR="00C74335" w:rsidRPr="00C74335" w:rsidRDefault="00C74335" w:rsidP="00C74335">
      <w:pPr>
        <w:jc w:val="both"/>
        <w:rPr>
          <w:rFonts w:ascii="TimesNewRomanPSMT" w:eastAsiaTheme="minorEastAsia" w:hAnsi="TimesNewRomanPSMT"/>
          <w:sz w:val="20"/>
          <w:szCs w:val="20"/>
        </w:rPr>
      </w:pPr>
    </w:p>
    <w:p w14:paraId="74D38A56" w14:textId="77777777" w:rsidR="00C74335" w:rsidRPr="00C74335" w:rsidRDefault="00C74335" w:rsidP="00C74335">
      <w:pPr>
        <w:jc w:val="both"/>
        <w:rPr>
          <w:rFonts w:ascii="TimesNewRomanPSMT" w:eastAsiaTheme="minorEastAsia" w:hAnsi="TimesNewRomanPSMT"/>
          <w:sz w:val="20"/>
          <w:szCs w:val="20"/>
        </w:rPr>
      </w:pPr>
      <w:proofErr w:type="gramStart"/>
      <w:r w:rsidRPr="00C74335">
        <w:rPr>
          <w:rFonts w:ascii="TimesNewRomanPSMT" w:eastAsiaTheme="minorEastAsia" w:hAnsi="TimesNewRomanPSMT"/>
          <w:sz w:val="20"/>
          <w:szCs w:val="20"/>
        </w:rPr>
        <w:t>where</w:t>
      </w:r>
      <w:proofErr w:type="gramEnd"/>
      <w:r w:rsidRPr="00C74335">
        <w:rPr>
          <w:rFonts w:ascii="TimesNewRomanPSMT" w:eastAsiaTheme="minorEastAsia" w:hAnsi="TimesNewRomanPSMT"/>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ROI</m:t>
            </m:r>
          </m:sub>
        </m:sSub>
      </m:oMath>
      <w:r w:rsidRPr="00C74335">
        <w:rPr>
          <w:rFonts w:ascii="TimesNewRomanPSMT" w:eastAsiaTheme="minorEastAsia" w:hAnsi="TimesNewRomanPSMT"/>
          <w:sz w:val="20"/>
          <w:szCs w:val="20"/>
        </w:rPr>
        <w:t xml:space="preserve">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Background</m:t>
            </m:r>
          </m:sub>
        </m:sSub>
      </m:oMath>
      <w:r w:rsidRPr="00C74335">
        <w:rPr>
          <w:rFonts w:ascii="TimesNewRomanPSMT" w:eastAsiaTheme="minorEastAsia" w:hAnsi="TimesNewRomanPSMT"/>
          <w:sz w:val="20"/>
          <w:szCs w:val="20"/>
        </w:rPr>
        <w:t xml:space="preserve"> are the normalized histograms of the ROI and the background.</w:t>
      </w:r>
    </w:p>
    <w:p w14:paraId="726F0957" w14:textId="77777777"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Along with contrast enhancement, another important aspect to take into account when using texture analysis for image segmentation is the ability of the descriptor to preserve the edges of the structures we want to segment</w:t>
      </w:r>
      <w:r w:rsidRPr="00C74335">
        <w:rPr>
          <w:rFonts w:ascii="TimesNewRomanPSMT" w:eastAsiaTheme="minorEastAsia" w:hAnsi="TimesNewRomanPSMT"/>
          <w:sz w:val="20"/>
          <w:szCs w:val="20"/>
        </w:rPr>
        <w:fldChar w:fldCharType="begin" w:fldLock="1"/>
      </w:r>
      <w:r w:rsidRPr="00C74335">
        <w:rPr>
          <w:rFonts w:ascii="TimesNewRomanPSMT" w:eastAsiaTheme="minorEastAsia"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Pr="00C74335">
        <w:rPr>
          <w:rFonts w:ascii="TimesNewRomanPSMT" w:eastAsiaTheme="minorEastAsia" w:hAnsi="TimesNewRomanPSMT"/>
          <w:noProof/>
          <w:sz w:val="20"/>
          <w:szCs w:val="20"/>
          <w:vertAlign w:val="superscript"/>
        </w:rPr>
        <w:t>5</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To evaluate this, we used the edge preservation index (EPI) defined 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450"/>
      </w:tblGrid>
      <w:tr w:rsidR="00C74335" w:rsidRPr="00C74335" w14:paraId="3D58FB22" w14:textId="77777777" w:rsidTr="00C74335">
        <w:tc>
          <w:tcPr>
            <w:tcW w:w="9067" w:type="dxa"/>
          </w:tcPr>
          <w:p w14:paraId="28C63170" w14:textId="77777777" w:rsidR="00C74335" w:rsidRPr="00C74335" w:rsidRDefault="00C74335" w:rsidP="00C74335">
            <w:pPr>
              <w:jc w:val="center"/>
              <w:rPr>
                <w:rFonts w:ascii="TimesNewRomanPSMT" w:eastAsia="Times New Roman" w:hAnsi="TimesNewRomanPSMT" w:cs="Times New Roman"/>
                <w:sz w:val="20"/>
                <w:szCs w:val="20"/>
              </w:rPr>
            </w:pPr>
            <m:oMathPara>
              <m:oMath>
                <m:r>
                  <w:rPr>
                    <w:rFonts w:ascii="Cambria Math" w:eastAsiaTheme="minorEastAsia" w:hAnsi="Cambria Math"/>
                    <w:sz w:val="20"/>
                    <w:szCs w:val="20"/>
                  </w:rPr>
                  <m:t xml:space="preserve">EPI= </m:t>
                </m:r>
                <m:f>
                  <m:fPr>
                    <m:ctrlPr>
                      <w:rPr>
                        <w:rFonts w:ascii="Cambria Math" w:eastAsiaTheme="minorEastAsia" w:hAnsi="Cambria Math"/>
                        <w:i/>
                        <w:sz w:val="20"/>
                        <w:szCs w:val="20"/>
                      </w:rPr>
                    </m:ctrlPr>
                  </m:fPr>
                  <m:num>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(i-1,j+1)</m:t>
                            </m:r>
                          </m:e>
                        </m:d>
                      </m:e>
                    </m:nary>
                  </m:num>
                  <m:den>
                    <m:nary>
                      <m:naryPr>
                        <m:chr m:val="∑"/>
                        <m:limLoc m:val="undOvr"/>
                        <m:subHide m:val="1"/>
                        <m:supHide m:val="1"/>
                        <m:ctrlPr>
                          <w:rPr>
                            <w:rFonts w:ascii="Cambria Math" w:eastAsiaTheme="minorEastAsia" w:hAnsi="Cambria Math"/>
                            <w:i/>
                            <w:sz w:val="20"/>
                            <w:szCs w:val="20"/>
                          </w:rPr>
                        </m:ctrlPr>
                      </m:naryPr>
                      <m:sub/>
                      <m:sup/>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d>
                              <m:dPr>
                                <m:ctrlPr>
                                  <w:rPr>
                                    <w:rFonts w:ascii="Cambria Math" w:eastAsiaTheme="minorEastAsia" w:hAnsi="Cambria Math"/>
                                    <w:i/>
                                    <w:sz w:val="20"/>
                                    <w:szCs w:val="20"/>
                                  </w:rPr>
                                </m:ctrlPr>
                              </m:dPr>
                              <m:e>
                                <m:r>
                                  <w:rPr>
                                    <w:rFonts w:ascii="Cambria Math" w:eastAsiaTheme="minorEastAsia" w:hAnsi="Cambria Math"/>
                                    <w:sz w:val="20"/>
                                    <w:szCs w:val="20"/>
                                  </w:rPr>
                                  <m:t>i,j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(i-1,i+1)</m:t>
                            </m:r>
                          </m:e>
                        </m:d>
                      </m:e>
                    </m:nary>
                  </m:den>
                </m:f>
              </m:oMath>
            </m:oMathPara>
          </w:p>
        </w:tc>
        <w:tc>
          <w:tcPr>
            <w:tcW w:w="433" w:type="dxa"/>
          </w:tcPr>
          <w:p w14:paraId="56635FA4" w14:textId="77777777" w:rsidR="00C74335" w:rsidRPr="00C74335" w:rsidRDefault="00C74335" w:rsidP="00C74335">
            <w:pPr>
              <w:jc w:val="center"/>
              <w:rPr>
                <w:rFonts w:ascii="TimesNewRomanPSMT" w:eastAsia="Times New Roman" w:hAnsi="TimesNewRomanPSMT" w:cs="Times New Roman"/>
                <w:sz w:val="20"/>
                <w:szCs w:val="20"/>
              </w:rPr>
            </w:pPr>
            <w:r w:rsidRPr="00C74335">
              <w:rPr>
                <w:rFonts w:ascii="TimesNewRomanPSMT" w:eastAsia="Times New Roman" w:hAnsi="TimesNewRomanPSMT" w:cs="Times New Roman"/>
                <w:sz w:val="20"/>
                <w:szCs w:val="20"/>
              </w:rPr>
              <w:t>(6)</w:t>
            </w:r>
          </w:p>
        </w:tc>
      </w:tr>
    </w:tbl>
    <w:p w14:paraId="19A7180D" w14:textId="77777777" w:rsidR="00C74335" w:rsidRPr="00C74335" w:rsidRDefault="00C74335" w:rsidP="00C74335">
      <w:pPr>
        <w:jc w:val="center"/>
        <w:rPr>
          <w:rFonts w:ascii="TimesNewRomanPSMT" w:eastAsiaTheme="minorEastAsia" w:hAnsi="TimesNewRomanPSMT"/>
          <w:sz w:val="20"/>
          <w:szCs w:val="20"/>
        </w:rPr>
      </w:pPr>
    </w:p>
    <w:p w14:paraId="3A527640" w14:textId="77777777"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is the value of the texture image pixel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is the value of the original image;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o</m:t>
            </m:r>
          </m:sub>
        </m:sSub>
        <m:r>
          <w:rPr>
            <w:rFonts w:ascii="Cambria Math" w:eastAsiaTheme="minorEastAsia" w:hAnsi="Cambria Math"/>
            <w:sz w:val="20"/>
            <w:szCs w:val="20"/>
          </w:rPr>
          <m:t>(i,j)</m:t>
        </m:r>
      </m:oMath>
      <w:r w:rsidRPr="00C74335">
        <w:rPr>
          <w:rFonts w:ascii="TimesNewRomanPSMT" w:eastAsiaTheme="minorEastAsia" w:hAnsi="TimesNewRomanPSMT"/>
          <w:sz w:val="20"/>
          <w:szCs w:val="20"/>
        </w:rPr>
        <w:t xml:space="preserve"> are in the edge area, previously segmented in the original image</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"&lt;sup&gt;29&lt;/sup&gt;", "plainTextFormattedCitation" : "29", "previouslyFormattedCitation" : "&lt;sup&gt;29&lt;/sup&gt;"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29</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w:t>
      </w:r>
    </w:p>
    <w:p w14:paraId="088F52B0" w14:textId="77777777"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We compare the SNR, CNR, MD, INT and EPI of the original images with the texture images obtained using per-pixel computation with the descriptors listed in table 1. Table 2 shows the results of MD, INT, SNR, CNR and EPI for the original image, while table 3 shows which texture descriptors improve each contrast index. The results for the pre-processing stage used in the segmentation algorithm to obtain an intensity image with a higher contrast are also shown in table 3.</w:t>
      </w:r>
    </w:p>
    <w:p w14:paraId="7D63F0D1" w14:textId="77777777"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The first order descriptor that obtained better results enhancing the image was the Mean of the histogram with higher values of MD, INT and CNR than the original image, however the SNR was lower than in the original image and the ability to preserve borders was low; the SNR and the EPI were improved by the Entropy and Mean Difference descriptors respectively, however the other contrast enhancement indices had no good results using these descriptors. </w:t>
      </w:r>
    </w:p>
    <w:p w14:paraId="7E1A7BAE" w14:textId="77777777"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The results also show that using second order descriptors based on the co-occurrence matrix for image enhancement are not useful since none of the texture descriptors proposed by Haralick</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"&lt;sup&gt;18&lt;/sup&gt;", "plainTextFormattedCitation" : "18", "previouslyFormattedCitation" : "&lt;sup&gt;18&lt;/sup&gt;"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18</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are able to enhance the contrast of the image. Although none of these descriptors improve the contrast of the image, the Homogeneity of the co-occurrence matrix had higher values in all indices than the other co-occurrence based descriptors. Except for the Variance and Energy, all the </w:t>
      </w:r>
      <w:proofErr w:type="spellStart"/>
      <w:r w:rsidRPr="00C74335">
        <w:rPr>
          <w:rFonts w:ascii="TimesNewRomanPSMT" w:eastAsiaTheme="minorEastAsia" w:hAnsi="TimesNewRomanPSMT"/>
          <w:sz w:val="20"/>
          <w:szCs w:val="20"/>
        </w:rPr>
        <w:t>Haralick</w:t>
      </w:r>
      <w:proofErr w:type="spellEnd"/>
      <w:r w:rsidRPr="00C74335">
        <w:rPr>
          <w:rFonts w:ascii="TimesNewRomanPSMT" w:eastAsiaTheme="minorEastAsia" w:hAnsi="TimesNewRomanPSMT"/>
          <w:sz w:val="20"/>
          <w:szCs w:val="20"/>
        </w:rPr>
        <w:t xml:space="preserve"> texture descriptors improved the SNR significantly but the MD, INT, CNR and EPI were reduced considerably using these descriptors. Looking at equation 2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 in figure 1 is shown how a breast tumor with high SNR in an ultrasound image does not imply a better visualization of the lesion, the original image has a SNR value of 1.4940 and a CNR value of 1.4882 and the texture image, obtained using the correlation of the co-occurrence matrix as texture descriptor, has a SNR value of 3.2322 and a CNR value of 0.0744.</w:t>
      </w:r>
    </w:p>
    <w:p w14:paraId="5907C8DB" w14:textId="77777777"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 xml:space="preserve">Table 3 shows that of all the Run-length texture descriptors the SRE of the run-length matrix have better results improving the MD, INT, SNR and CNR of the image; this texture feature is also the one that enhances the </w:t>
      </w:r>
      <w:proofErr w:type="spellStart"/>
      <w:r w:rsidRPr="00C74335">
        <w:rPr>
          <w:rFonts w:ascii="TimesNewRomanPSMT" w:eastAsiaTheme="minorEastAsia" w:hAnsi="TimesNewRomanPSMT"/>
          <w:sz w:val="20"/>
          <w:szCs w:val="20"/>
        </w:rPr>
        <w:lastRenderedPageBreak/>
        <w:t>Minkowski</w:t>
      </w:r>
      <w:proofErr w:type="spellEnd"/>
      <w:r w:rsidRPr="00C74335">
        <w:rPr>
          <w:rFonts w:ascii="TimesNewRomanPSMT" w:eastAsiaTheme="minorEastAsia" w:hAnsi="TimesNewRomanPSMT"/>
          <w:sz w:val="20"/>
          <w:szCs w:val="20"/>
        </w:rPr>
        <w:t>-form distance and the histogram intersection the most, making easier the differentiation between regions using their probabilities, since the normalized histogram can be used as the probability density function of each gray-level to belong to a region</w:t>
      </w:r>
      <w:r w:rsidRPr="00C7433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"&lt;sup&gt;30&lt;/sup&gt;", "plainTextFormattedCitation" : "30", "previouslyFormattedCitation" : "&lt;sup&gt;30&lt;/sup&gt;"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30</w:t>
      </w:r>
      <w:r w:rsidRPr="00C74335">
        <w:rPr>
          <w:rFonts w:ascii="TimesNewRomanPSMT" w:eastAsiaTheme="minorEastAsia" w:hAnsi="TimesNewRomanPSMT"/>
          <w:sz w:val="20"/>
          <w:szCs w:val="20"/>
        </w:rPr>
        <w:fldChar w:fldCharType="end"/>
      </w:r>
      <w:r w:rsidRPr="00C74335">
        <w:rPr>
          <w:rFonts w:ascii="TimesNewRomanPSMT" w:eastAsiaTheme="minorEastAsia" w:hAnsi="TimesNewRomanPSMT"/>
          <w:sz w:val="20"/>
          <w:szCs w:val="20"/>
        </w:rPr>
        <w:t xml:space="preserve">. As the </w:t>
      </w:r>
      <w:proofErr w:type="spellStart"/>
      <w:r w:rsidRPr="00C74335">
        <w:rPr>
          <w:rFonts w:ascii="TimesNewRomanPSMT" w:eastAsiaTheme="minorEastAsia" w:hAnsi="TimesNewRomanPSMT"/>
          <w:sz w:val="20"/>
          <w:szCs w:val="20"/>
        </w:rPr>
        <w:t>Haralick</w:t>
      </w:r>
      <w:proofErr w:type="spellEnd"/>
      <w:r w:rsidRPr="00C74335">
        <w:rPr>
          <w:rFonts w:ascii="TimesNewRomanPSMT" w:eastAsiaTheme="minorEastAsia" w:hAnsi="TimesNewRomanPSMT"/>
          <w:sz w:val="20"/>
          <w:szCs w:val="20"/>
        </w:rPr>
        <w:t xml:space="preserve"> texture descriptors, none of the run-length texture descriptors was able to preserve borders, decreasing the EPI significantly; in fact, of all the texture descriptors listed in table 1, the only one able to preserve edges was the difference of the mean</w:t>
      </w:r>
      <w:r w:rsidRPr="00C74335">
        <w:rPr>
          <w:rFonts w:ascii="TimesNewRomanPSMT" w:eastAsiaTheme="minorEastAsia" w:hAnsi="TimesNewRomanPSMT"/>
          <w:sz w:val="20"/>
          <w:szCs w:val="20"/>
        </w:rPr>
        <w:fldChar w:fldCharType="begin" w:fldLock="1"/>
      </w:r>
      <w:r w:rsidRPr="00C74335">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C74335">
        <w:rPr>
          <w:rFonts w:ascii="TimesNewRomanPSMT" w:eastAsiaTheme="minorEastAsia" w:hAnsi="TimesNewRomanPSMT"/>
          <w:sz w:val="20"/>
          <w:szCs w:val="20"/>
        </w:rPr>
        <w:fldChar w:fldCharType="separate"/>
      </w:r>
      <w:r w:rsidRPr="00C74335">
        <w:rPr>
          <w:rFonts w:ascii="TimesNewRomanPSMT" w:eastAsiaTheme="minorEastAsia" w:hAnsi="TimesNewRomanPSMT"/>
          <w:noProof/>
          <w:sz w:val="20"/>
          <w:szCs w:val="20"/>
          <w:vertAlign w:val="superscript"/>
        </w:rPr>
        <w:t>6</w:t>
      </w:r>
      <w:r w:rsidRPr="00C74335">
        <w:rPr>
          <w:rFonts w:ascii="TimesNewRomanPSMT" w:eastAsiaTheme="minorEastAsia" w:hAnsi="TimesNewRomanPSMT"/>
          <w:sz w:val="20"/>
          <w:szCs w:val="20"/>
        </w:rPr>
        <w:fldChar w:fldCharType="end"/>
      </w:r>
    </w:p>
    <w:p w14:paraId="1AB16323" w14:textId="77777777" w:rsidR="00536865" w:rsidRPr="00536865" w:rsidRDefault="00C74335" w:rsidP="00536865">
      <w:pPr>
        <w:spacing w:after="0"/>
        <w:jc w:val="center"/>
        <w:rPr>
          <w:rFonts w:ascii="GillSansStd" w:eastAsiaTheme="minorEastAsia" w:hAnsi="GillSansStd"/>
          <w:sz w:val="18"/>
          <w:szCs w:val="18"/>
        </w:rPr>
      </w:pPr>
      <w:r w:rsidRPr="00536865">
        <w:rPr>
          <w:rFonts w:ascii="GillSansStd" w:eastAsiaTheme="minorEastAsia" w:hAnsi="GillSansStd"/>
          <w:b/>
          <w:sz w:val="18"/>
          <w:szCs w:val="18"/>
        </w:rPr>
        <w:t>Table 2</w:t>
      </w:r>
      <w:r w:rsidRPr="00536865">
        <w:rPr>
          <w:rFonts w:ascii="GillSansStd" w:eastAsiaTheme="minorEastAsia" w:hAnsi="GillSansStd"/>
          <w:sz w:val="18"/>
          <w:szCs w:val="18"/>
        </w:rPr>
        <w:t>. Original image contrast indices</w:t>
      </w:r>
    </w:p>
    <w:tbl>
      <w:tblPr>
        <w:tblStyle w:val="Tablaconcuadrcula"/>
        <w:tblW w:w="0" w:type="auto"/>
        <w:tblBorders>
          <w:left w:val="none" w:sz="0" w:space="0" w:color="auto"/>
          <w:right w:val="none" w:sz="0" w:space="0" w:color="auto"/>
        </w:tblBorders>
        <w:tblLook w:val="04A0" w:firstRow="1" w:lastRow="0" w:firstColumn="1" w:lastColumn="0" w:noHBand="0" w:noVBand="1"/>
      </w:tblPr>
      <w:tblGrid>
        <w:gridCol w:w="1915"/>
        <w:gridCol w:w="1915"/>
        <w:gridCol w:w="1915"/>
        <w:gridCol w:w="1915"/>
        <w:gridCol w:w="1916"/>
      </w:tblGrid>
      <w:tr w:rsidR="00C74335" w:rsidRPr="00536865" w14:paraId="6DEAADA4" w14:textId="77777777" w:rsidTr="00536865">
        <w:trPr>
          <w:trHeight w:val="288"/>
        </w:trPr>
        <w:tc>
          <w:tcPr>
            <w:tcW w:w="1915" w:type="dxa"/>
            <w:tcBorders>
              <w:right w:val="nil"/>
            </w:tcBorders>
            <w:vAlign w:val="center"/>
          </w:tcPr>
          <w:p w14:paraId="2234E692" w14:textId="77777777"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MD</w:t>
            </w:r>
          </w:p>
        </w:tc>
        <w:tc>
          <w:tcPr>
            <w:tcW w:w="1915" w:type="dxa"/>
            <w:tcBorders>
              <w:left w:val="nil"/>
              <w:right w:val="nil"/>
            </w:tcBorders>
            <w:vAlign w:val="center"/>
          </w:tcPr>
          <w:p w14:paraId="627E32FF" w14:textId="77777777"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INT</w:t>
            </w:r>
          </w:p>
        </w:tc>
        <w:tc>
          <w:tcPr>
            <w:tcW w:w="1915" w:type="dxa"/>
            <w:tcBorders>
              <w:left w:val="nil"/>
              <w:right w:val="nil"/>
            </w:tcBorders>
            <w:vAlign w:val="center"/>
          </w:tcPr>
          <w:p w14:paraId="1E77572D" w14:textId="77777777"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SNR</w:t>
            </w:r>
          </w:p>
        </w:tc>
        <w:tc>
          <w:tcPr>
            <w:tcW w:w="1915" w:type="dxa"/>
            <w:tcBorders>
              <w:left w:val="nil"/>
              <w:right w:val="nil"/>
            </w:tcBorders>
            <w:vAlign w:val="center"/>
          </w:tcPr>
          <w:p w14:paraId="63581A75" w14:textId="77777777" w:rsidR="00C7433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CNR</w:t>
            </w:r>
          </w:p>
        </w:tc>
        <w:tc>
          <w:tcPr>
            <w:tcW w:w="1916" w:type="dxa"/>
            <w:tcBorders>
              <w:left w:val="nil"/>
            </w:tcBorders>
            <w:vAlign w:val="center"/>
          </w:tcPr>
          <w:p w14:paraId="45FBF4C9" w14:textId="77777777" w:rsidR="00536865" w:rsidRPr="00536865" w:rsidRDefault="00C74335" w:rsidP="00536865">
            <w:pPr>
              <w:rPr>
                <w:rFonts w:ascii="GillSansStd" w:eastAsiaTheme="minorEastAsia" w:hAnsi="GillSansStd"/>
                <w:sz w:val="18"/>
                <w:szCs w:val="18"/>
              </w:rPr>
            </w:pPr>
            <w:r w:rsidRPr="00536865">
              <w:rPr>
                <w:rFonts w:ascii="GillSansStd" w:eastAsiaTheme="minorEastAsia" w:hAnsi="GillSansStd"/>
                <w:sz w:val="18"/>
                <w:szCs w:val="18"/>
              </w:rPr>
              <w:t>EPI</w:t>
            </w:r>
          </w:p>
        </w:tc>
      </w:tr>
      <w:tr w:rsidR="00C74335" w:rsidRPr="00536865" w14:paraId="14E4EB12" w14:textId="77777777" w:rsidTr="00536865">
        <w:trPr>
          <w:trHeight w:val="288"/>
        </w:trPr>
        <w:tc>
          <w:tcPr>
            <w:tcW w:w="1915" w:type="dxa"/>
            <w:tcBorders>
              <w:right w:val="nil"/>
            </w:tcBorders>
          </w:tcPr>
          <w:p w14:paraId="5F1458A0" w14:textId="77777777"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1.4136 ±0.3264</w:t>
            </w:r>
          </w:p>
        </w:tc>
        <w:tc>
          <w:tcPr>
            <w:tcW w:w="1915" w:type="dxa"/>
            <w:tcBorders>
              <w:left w:val="nil"/>
              <w:right w:val="nil"/>
            </w:tcBorders>
          </w:tcPr>
          <w:p w14:paraId="2A98C945" w14:textId="77777777"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0.2932 ±0.1632</w:t>
            </w:r>
          </w:p>
        </w:tc>
        <w:tc>
          <w:tcPr>
            <w:tcW w:w="1915" w:type="dxa"/>
            <w:tcBorders>
              <w:left w:val="nil"/>
              <w:right w:val="nil"/>
            </w:tcBorders>
          </w:tcPr>
          <w:p w14:paraId="426E190F" w14:textId="77777777"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1.7450 ±0.5285</w:t>
            </w:r>
          </w:p>
        </w:tc>
        <w:tc>
          <w:tcPr>
            <w:tcW w:w="1915" w:type="dxa"/>
            <w:tcBorders>
              <w:left w:val="nil"/>
              <w:right w:val="nil"/>
            </w:tcBorders>
          </w:tcPr>
          <w:p w14:paraId="14C428BF" w14:textId="77777777"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1.0784 ±0.3316</w:t>
            </w:r>
          </w:p>
        </w:tc>
        <w:tc>
          <w:tcPr>
            <w:tcW w:w="1916" w:type="dxa"/>
            <w:tcBorders>
              <w:left w:val="nil"/>
            </w:tcBorders>
          </w:tcPr>
          <w:p w14:paraId="445BE820" w14:textId="77777777" w:rsidR="00C74335" w:rsidRPr="00536865" w:rsidRDefault="00C74335" w:rsidP="00C74335">
            <w:pPr>
              <w:jc w:val="both"/>
              <w:rPr>
                <w:rFonts w:ascii="GillSansStd" w:hAnsi="GillSansStd" w:cs="Calibri"/>
                <w:color w:val="000000"/>
                <w:sz w:val="18"/>
                <w:szCs w:val="18"/>
              </w:rPr>
            </w:pPr>
            <w:r w:rsidRPr="00536865">
              <w:rPr>
                <w:rFonts w:ascii="GillSansStd" w:hAnsi="GillSansStd" w:cs="Calibri"/>
                <w:color w:val="000000"/>
                <w:sz w:val="18"/>
                <w:szCs w:val="18"/>
              </w:rPr>
              <w:t>1 ±0</w:t>
            </w:r>
          </w:p>
        </w:tc>
      </w:tr>
    </w:tbl>
    <w:p w14:paraId="2D1AC40B" w14:textId="77777777" w:rsidR="00C74335" w:rsidRPr="00536865" w:rsidRDefault="00C74335" w:rsidP="00C74335">
      <w:pPr>
        <w:spacing w:after="0"/>
        <w:rPr>
          <w:rFonts w:ascii="GillSansStd" w:eastAsiaTheme="minorEastAsia" w:hAnsi="GillSansStd"/>
          <w:sz w:val="18"/>
          <w:szCs w:val="18"/>
        </w:rPr>
      </w:pPr>
    </w:p>
    <w:p w14:paraId="76DF9DCE" w14:textId="77777777" w:rsidR="00C74335" w:rsidRPr="00536865" w:rsidRDefault="00C74335" w:rsidP="00C74335">
      <w:pPr>
        <w:spacing w:after="0"/>
        <w:jc w:val="center"/>
        <w:rPr>
          <w:rFonts w:ascii="GillSansStd" w:eastAsiaTheme="minorEastAsia" w:hAnsi="GillSansStd"/>
          <w:sz w:val="18"/>
          <w:szCs w:val="18"/>
        </w:rPr>
      </w:pPr>
      <w:r w:rsidRPr="00536865">
        <w:rPr>
          <w:rFonts w:ascii="GillSansStd" w:eastAsiaTheme="minorEastAsia" w:hAnsi="GillSansStd"/>
          <w:b/>
          <w:sz w:val="18"/>
          <w:szCs w:val="18"/>
        </w:rPr>
        <w:t xml:space="preserve">Table 3. </w:t>
      </w:r>
      <w:r w:rsidRPr="00536865">
        <w:rPr>
          <w:rFonts w:ascii="GillSansStd" w:eastAsiaTheme="minorEastAsia" w:hAnsi="GillSansStd"/>
          <w:sz w:val="18"/>
          <w:szCs w:val="18"/>
        </w:rPr>
        <w:t>Texture descriptors than enhance the contrast</w:t>
      </w:r>
    </w:p>
    <w:tbl>
      <w:tblPr>
        <w:tblStyle w:val="Tablaconcuadrcula"/>
        <w:tblW w:w="0" w:type="auto"/>
        <w:jc w:val="center"/>
        <w:tblLook w:val="04A0" w:firstRow="1" w:lastRow="0" w:firstColumn="1" w:lastColumn="0" w:noHBand="0" w:noVBand="1"/>
      </w:tblPr>
      <w:tblGrid>
        <w:gridCol w:w="2394"/>
        <w:gridCol w:w="1008"/>
        <w:gridCol w:w="1386"/>
        <w:gridCol w:w="2394"/>
        <w:gridCol w:w="2394"/>
      </w:tblGrid>
      <w:tr w:rsidR="00C74335" w:rsidRPr="00536865" w14:paraId="0CD02D86" w14:textId="77777777" w:rsidTr="00536865">
        <w:trPr>
          <w:trHeight w:val="288"/>
          <w:jc w:val="center"/>
        </w:trPr>
        <w:tc>
          <w:tcPr>
            <w:tcW w:w="2394" w:type="dxa"/>
            <w:tcBorders>
              <w:left w:val="nil"/>
              <w:right w:val="single" w:sz="4" w:space="0" w:color="auto"/>
            </w:tcBorders>
            <w:vAlign w:val="center"/>
          </w:tcPr>
          <w:p w14:paraId="7BB5D06F" w14:textId="77777777"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Index</w:t>
            </w:r>
          </w:p>
        </w:tc>
        <w:tc>
          <w:tcPr>
            <w:tcW w:w="2394" w:type="dxa"/>
            <w:gridSpan w:val="2"/>
            <w:tcBorders>
              <w:left w:val="single" w:sz="4" w:space="0" w:color="auto"/>
            </w:tcBorders>
            <w:vAlign w:val="center"/>
          </w:tcPr>
          <w:p w14:paraId="090A220C" w14:textId="77777777"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Type</w:t>
            </w:r>
          </w:p>
        </w:tc>
        <w:tc>
          <w:tcPr>
            <w:tcW w:w="2394" w:type="dxa"/>
            <w:tcBorders>
              <w:right w:val="nil"/>
            </w:tcBorders>
            <w:vAlign w:val="center"/>
          </w:tcPr>
          <w:p w14:paraId="64C8D33D" w14:textId="77777777"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Descriptor</w:t>
            </w:r>
          </w:p>
        </w:tc>
        <w:tc>
          <w:tcPr>
            <w:tcW w:w="2394" w:type="dxa"/>
            <w:tcBorders>
              <w:left w:val="nil"/>
              <w:right w:val="nil"/>
            </w:tcBorders>
            <w:vAlign w:val="center"/>
          </w:tcPr>
          <w:p w14:paraId="075CC3CC" w14:textId="77777777" w:rsidR="00C74335" w:rsidRPr="00536865" w:rsidRDefault="00C74335" w:rsidP="00536865">
            <w:pPr>
              <w:rPr>
                <w:rFonts w:ascii="GillSansStd" w:eastAsiaTheme="minorEastAsia" w:hAnsi="GillSansStd" w:cstheme="minorHAnsi"/>
                <w:sz w:val="18"/>
                <w:szCs w:val="18"/>
              </w:rPr>
            </w:pPr>
            <w:r w:rsidRPr="00536865">
              <w:rPr>
                <w:rFonts w:ascii="GillSansStd" w:eastAsiaTheme="minorEastAsia" w:hAnsi="GillSansStd" w:cstheme="minorHAnsi"/>
                <w:sz w:val="18"/>
                <w:szCs w:val="18"/>
              </w:rPr>
              <w:t>Value</w:t>
            </w:r>
          </w:p>
        </w:tc>
      </w:tr>
      <w:tr w:rsidR="00C74335" w:rsidRPr="00536865" w14:paraId="0D9F55CE" w14:textId="77777777" w:rsidTr="00536865">
        <w:trPr>
          <w:trHeight w:val="125"/>
          <w:jc w:val="center"/>
        </w:trPr>
        <w:tc>
          <w:tcPr>
            <w:tcW w:w="2394" w:type="dxa"/>
            <w:vMerge w:val="restart"/>
            <w:tcBorders>
              <w:left w:val="nil"/>
              <w:right w:val="single" w:sz="4" w:space="0" w:color="auto"/>
            </w:tcBorders>
          </w:tcPr>
          <w:p w14:paraId="296F1AF0"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MD</w:t>
            </w:r>
          </w:p>
        </w:tc>
        <w:tc>
          <w:tcPr>
            <w:tcW w:w="1008" w:type="dxa"/>
            <w:vMerge w:val="restart"/>
            <w:tcBorders>
              <w:left w:val="single" w:sz="4" w:space="0" w:color="auto"/>
            </w:tcBorders>
          </w:tcPr>
          <w:p w14:paraId="266937F0"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14:paraId="2D93C85B"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14:paraId="197A208E"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Mean</w:t>
            </w:r>
          </w:p>
        </w:tc>
        <w:tc>
          <w:tcPr>
            <w:tcW w:w="2394" w:type="dxa"/>
            <w:tcBorders>
              <w:left w:val="nil"/>
              <w:right w:val="nil"/>
            </w:tcBorders>
          </w:tcPr>
          <w:p w14:paraId="7D3FA4B9"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1.5460 ±0.3075</w:t>
            </w:r>
          </w:p>
        </w:tc>
      </w:tr>
      <w:tr w:rsidR="00C74335" w:rsidRPr="00536865" w14:paraId="744E3BC7" w14:textId="77777777" w:rsidTr="00536865">
        <w:trPr>
          <w:trHeight w:val="132"/>
          <w:jc w:val="center"/>
        </w:trPr>
        <w:tc>
          <w:tcPr>
            <w:tcW w:w="2394" w:type="dxa"/>
            <w:vMerge/>
            <w:tcBorders>
              <w:left w:val="nil"/>
              <w:right w:val="single" w:sz="4" w:space="0" w:color="auto"/>
            </w:tcBorders>
          </w:tcPr>
          <w:p w14:paraId="34AB7868" w14:textId="77777777"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14:paraId="31370CF1" w14:textId="77777777" w:rsidR="00C74335" w:rsidRPr="00536865" w:rsidRDefault="00C74335" w:rsidP="00C74335">
            <w:pPr>
              <w:jc w:val="both"/>
              <w:rPr>
                <w:rFonts w:ascii="GillSansStd" w:eastAsiaTheme="minorEastAsia" w:hAnsi="GillSansStd" w:cstheme="minorHAnsi"/>
                <w:sz w:val="18"/>
                <w:szCs w:val="18"/>
              </w:rPr>
            </w:pPr>
          </w:p>
        </w:tc>
        <w:tc>
          <w:tcPr>
            <w:tcW w:w="1386" w:type="dxa"/>
          </w:tcPr>
          <w:p w14:paraId="27F84741" w14:textId="77777777"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14:paraId="7AD249F3"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14:paraId="706BD819"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14:paraId="48C05857" w14:textId="77777777" w:rsidTr="00536865">
        <w:trPr>
          <w:trHeight w:val="132"/>
          <w:jc w:val="center"/>
        </w:trPr>
        <w:tc>
          <w:tcPr>
            <w:tcW w:w="2394" w:type="dxa"/>
            <w:vMerge/>
            <w:tcBorders>
              <w:left w:val="nil"/>
              <w:right w:val="single" w:sz="4" w:space="0" w:color="auto"/>
            </w:tcBorders>
          </w:tcPr>
          <w:p w14:paraId="78583581" w14:textId="77777777"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14:paraId="6B098B93" w14:textId="77777777" w:rsidR="00C74335" w:rsidRPr="00536865" w:rsidRDefault="00C74335" w:rsidP="00C74335">
            <w:pPr>
              <w:jc w:val="both"/>
              <w:rPr>
                <w:rFonts w:ascii="GillSansStd" w:eastAsiaTheme="minorEastAsia" w:hAnsi="GillSansStd" w:cstheme="minorHAnsi"/>
                <w:sz w:val="18"/>
                <w:szCs w:val="18"/>
              </w:rPr>
            </w:pPr>
          </w:p>
        </w:tc>
        <w:tc>
          <w:tcPr>
            <w:tcW w:w="1386" w:type="dxa"/>
          </w:tcPr>
          <w:p w14:paraId="683C6E07"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14:paraId="7155E479"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LRE</w:t>
            </w:r>
          </w:p>
          <w:p w14:paraId="072ADF4F"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SRE</w:t>
            </w:r>
          </w:p>
        </w:tc>
        <w:tc>
          <w:tcPr>
            <w:tcW w:w="2394" w:type="dxa"/>
            <w:tcBorders>
              <w:left w:val="nil"/>
              <w:right w:val="nil"/>
            </w:tcBorders>
          </w:tcPr>
          <w:p w14:paraId="12C59C2A"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1.4811 ±0.3119</w:t>
            </w:r>
          </w:p>
          <w:p w14:paraId="4204AF28"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1.6217 ±0.2944</w:t>
            </w:r>
          </w:p>
        </w:tc>
      </w:tr>
      <w:tr w:rsidR="00C74335" w:rsidRPr="00536865" w14:paraId="1FCDBABC" w14:textId="77777777" w:rsidTr="00536865">
        <w:trPr>
          <w:trHeight w:val="228"/>
          <w:jc w:val="center"/>
        </w:trPr>
        <w:tc>
          <w:tcPr>
            <w:tcW w:w="2394" w:type="dxa"/>
            <w:vMerge/>
            <w:tcBorders>
              <w:left w:val="nil"/>
              <w:right w:val="single" w:sz="4" w:space="0" w:color="auto"/>
            </w:tcBorders>
          </w:tcPr>
          <w:p w14:paraId="1609CE09" w14:textId="77777777"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14:paraId="1131ED3D"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14:paraId="4366F8F4"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w:t>
            </w:r>
          </w:p>
          <w:p w14:paraId="60698088"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14:paraId="4A74BDB8"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1.4953 ±0.3132</w:t>
            </w:r>
          </w:p>
          <w:p w14:paraId="7B9F0D4A"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1.5383 ±0.3067</w:t>
            </w:r>
          </w:p>
        </w:tc>
      </w:tr>
      <w:tr w:rsidR="00C74335" w:rsidRPr="00536865" w14:paraId="2E1ED430" w14:textId="77777777" w:rsidTr="00536865">
        <w:trPr>
          <w:trHeight w:val="125"/>
          <w:jc w:val="center"/>
        </w:trPr>
        <w:tc>
          <w:tcPr>
            <w:tcW w:w="2394" w:type="dxa"/>
            <w:vMerge w:val="restart"/>
            <w:tcBorders>
              <w:left w:val="nil"/>
              <w:right w:val="single" w:sz="4" w:space="0" w:color="auto"/>
            </w:tcBorders>
          </w:tcPr>
          <w:p w14:paraId="328172AC"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w:t>
            </w:r>
          </w:p>
        </w:tc>
        <w:tc>
          <w:tcPr>
            <w:tcW w:w="1008" w:type="dxa"/>
            <w:vMerge w:val="restart"/>
            <w:tcBorders>
              <w:left w:val="single" w:sz="4" w:space="0" w:color="auto"/>
            </w:tcBorders>
          </w:tcPr>
          <w:p w14:paraId="2B19090D"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14:paraId="7A7D0605"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14:paraId="295CE6E7"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Mean</w:t>
            </w:r>
          </w:p>
        </w:tc>
        <w:tc>
          <w:tcPr>
            <w:tcW w:w="2394" w:type="dxa"/>
            <w:tcBorders>
              <w:left w:val="nil"/>
              <w:right w:val="nil"/>
            </w:tcBorders>
          </w:tcPr>
          <w:p w14:paraId="6C12F3C6"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0.2270 ±0.1537</w:t>
            </w:r>
          </w:p>
        </w:tc>
      </w:tr>
      <w:tr w:rsidR="00C74335" w:rsidRPr="00536865" w14:paraId="41FF4CBC" w14:textId="77777777" w:rsidTr="00536865">
        <w:trPr>
          <w:trHeight w:val="132"/>
          <w:jc w:val="center"/>
        </w:trPr>
        <w:tc>
          <w:tcPr>
            <w:tcW w:w="2394" w:type="dxa"/>
            <w:vMerge/>
            <w:tcBorders>
              <w:left w:val="nil"/>
              <w:right w:val="single" w:sz="4" w:space="0" w:color="auto"/>
            </w:tcBorders>
          </w:tcPr>
          <w:p w14:paraId="6FBF0695" w14:textId="77777777"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14:paraId="0E6C7778" w14:textId="77777777" w:rsidR="00C74335" w:rsidRPr="00536865" w:rsidRDefault="00C74335" w:rsidP="00C74335">
            <w:pPr>
              <w:jc w:val="both"/>
              <w:rPr>
                <w:rFonts w:ascii="GillSansStd" w:eastAsiaTheme="minorEastAsia" w:hAnsi="GillSansStd" w:cstheme="minorHAnsi"/>
                <w:sz w:val="18"/>
                <w:szCs w:val="18"/>
              </w:rPr>
            </w:pPr>
          </w:p>
        </w:tc>
        <w:tc>
          <w:tcPr>
            <w:tcW w:w="1386" w:type="dxa"/>
          </w:tcPr>
          <w:p w14:paraId="722FFB73" w14:textId="77777777"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14:paraId="35CE6835"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14:paraId="4A8095CA"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14:paraId="709FA0CE" w14:textId="77777777" w:rsidTr="00536865">
        <w:trPr>
          <w:trHeight w:val="132"/>
          <w:jc w:val="center"/>
        </w:trPr>
        <w:tc>
          <w:tcPr>
            <w:tcW w:w="2394" w:type="dxa"/>
            <w:vMerge/>
            <w:tcBorders>
              <w:left w:val="nil"/>
              <w:right w:val="single" w:sz="4" w:space="0" w:color="auto"/>
            </w:tcBorders>
          </w:tcPr>
          <w:p w14:paraId="7A2FA6C7" w14:textId="77777777"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14:paraId="111E225F" w14:textId="77777777" w:rsidR="00C74335" w:rsidRPr="00536865" w:rsidRDefault="00C74335" w:rsidP="00C74335">
            <w:pPr>
              <w:jc w:val="both"/>
              <w:rPr>
                <w:rFonts w:ascii="GillSansStd" w:eastAsiaTheme="minorEastAsia" w:hAnsi="GillSansStd" w:cstheme="minorHAnsi"/>
                <w:sz w:val="18"/>
                <w:szCs w:val="18"/>
              </w:rPr>
            </w:pPr>
          </w:p>
        </w:tc>
        <w:tc>
          <w:tcPr>
            <w:tcW w:w="1386" w:type="dxa"/>
          </w:tcPr>
          <w:p w14:paraId="4C195693"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14:paraId="031B2ADC"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LRE</w:t>
            </w:r>
          </w:p>
          <w:p w14:paraId="4447EB26"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SRE</w:t>
            </w:r>
          </w:p>
        </w:tc>
        <w:tc>
          <w:tcPr>
            <w:tcW w:w="2394" w:type="dxa"/>
            <w:tcBorders>
              <w:left w:val="nil"/>
              <w:right w:val="nil"/>
            </w:tcBorders>
          </w:tcPr>
          <w:p w14:paraId="1614F79D"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0.2594 ±0.1559</w:t>
            </w:r>
          </w:p>
          <w:p w14:paraId="3D6BEE3E"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0.1892 ±0.1472</w:t>
            </w:r>
          </w:p>
        </w:tc>
      </w:tr>
      <w:tr w:rsidR="00C74335" w:rsidRPr="00536865" w14:paraId="10B50B51" w14:textId="77777777" w:rsidTr="00536865">
        <w:trPr>
          <w:trHeight w:val="228"/>
          <w:jc w:val="center"/>
        </w:trPr>
        <w:tc>
          <w:tcPr>
            <w:tcW w:w="2394" w:type="dxa"/>
            <w:vMerge/>
            <w:tcBorders>
              <w:left w:val="nil"/>
              <w:right w:val="single" w:sz="4" w:space="0" w:color="auto"/>
            </w:tcBorders>
          </w:tcPr>
          <w:p w14:paraId="36E8E856" w14:textId="77777777"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14:paraId="2025FB7E"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14:paraId="6C2DD8DA"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w:t>
            </w:r>
          </w:p>
          <w:p w14:paraId="35E5195C"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14:paraId="310AA322"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0.2524 ±0.1566</w:t>
            </w:r>
          </w:p>
          <w:p w14:paraId="0021187C"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0.2308 ±0.1534</w:t>
            </w:r>
          </w:p>
        </w:tc>
      </w:tr>
      <w:tr w:rsidR="00C74335" w:rsidRPr="00536865" w14:paraId="7D09CFA6" w14:textId="77777777" w:rsidTr="00536865">
        <w:trPr>
          <w:trHeight w:val="125"/>
          <w:jc w:val="center"/>
        </w:trPr>
        <w:tc>
          <w:tcPr>
            <w:tcW w:w="2394" w:type="dxa"/>
            <w:vMerge w:val="restart"/>
            <w:tcBorders>
              <w:left w:val="nil"/>
              <w:right w:val="single" w:sz="4" w:space="0" w:color="auto"/>
            </w:tcBorders>
          </w:tcPr>
          <w:p w14:paraId="0C7FD3BC"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SNR</w:t>
            </w:r>
          </w:p>
        </w:tc>
        <w:tc>
          <w:tcPr>
            <w:tcW w:w="1008" w:type="dxa"/>
            <w:vMerge w:val="restart"/>
            <w:tcBorders>
              <w:left w:val="single" w:sz="4" w:space="0" w:color="auto"/>
            </w:tcBorders>
          </w:tcPr>
          <w:p w14:paraId="1EEA82B6"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14:paraId="25A53A9F"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14:paraId="4EC69BC9"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Entropy</w:t>
            </w:r>
          </w:p>
          <w:p w14:paraId="34534670"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Kurtosis</w:t>
            </w:r>
          </w:p>
          <w:p w14:paraId="79C1F70C" w14:textId="77777777"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Skewness</w:t>
            </w:r>
            <w:proofErr w:type="spellEnd"/>
          </w:p>
          <w:p w14:paraId="212F88B0" w14:textId="77777777"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Std</w:t>
            </w:r>
            <w:proofErr w:type="spellEnd"/>
          </w:p>
        </w:tc>
        <w:tc>
          <w:tcPr>
            <w:tcW w:w="2394" w:type="dxa"/>
            <w:tcBorders>
              <w:left w:val="nil"/>
              <w:right w:val="nil"/>
            </w:tcBorders>
          </w:tcPr>
          <w:p w14:paraId="379B8F32"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3.3629 ±1.0537</w:t>
            </w:r>
          </w:p>
          <w:p w14:paraId="65D14109"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1.9337 ±0.5872</w:t>
            </w:r>
          </w:p>
          <w:p w14:paraId="27B8E83D"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2.4845 ±0.7100</w:t>
            </w:r>
          </w:p>
          <w:p w14:paraId="7BB22A33"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2.1388 ±0.5796</w:t>
            </w:r>
          </w:p>
        </w:tc>
      </w:tr>
      <w:tr w:rsidR="00C74335" w:rsidRPr="00536865" w14:paraId="09C71D3E" w14:textId="77777777" w:rsidTr="00536865">
        <w:trPr>
          <w:trHeight w:val="132"/>
          <w:jc w:val="center"/>
        </w:trPr>
        <w:tc>
          <w:tcPr>
            <w:tcW w:w="2394" w:type="dxa"/>
            <w:vMerge/>
            <w:tcBorders>
              <w:left w:val="nil"/>
              <w:right w:val="single" w:sz="4" w:space="0" w:color="auto"/>
            </w:tcBorders>
          </w:tcPr>
          <w:p w14:paraId="7C700D82" w14:textId="77777777"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14:paraId="71C33E51" w14:textId="77777777" w:rsidR="00C74335" w:rsidRPr="00536865" w:rsidRDefault="00C74335" w:rsidP="00C74335">
            <w:pPr>
              <w:jc w:val="both"/>
              <w:rPr>
                <w:rFonts w:ascii="GillSansStd" w:eastAsiaTheme="minorEastAsia" w:hAnsi="GillSansStd" w:cstheme="minorHAnsi"/>
                <w:sz w:val="18"/>
                <w:szCs w:val="18"/>
              </w:rPr>
            </w:pPr>
          </w:p>
        </w:tc>
        <w:tc>
          <w:tcPr>
            <w:tcW w:w="1386" w:type="dxa"/>
          </w:tcPr>
          <w:p w14:paraId="6A3AA0A2" w14:textId="77777777"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14:paraId="663166C1"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Contrast</w:t>
            </w:r>
          </w:p>
          <w:p w14:paraId="103FD647"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Correlation</w:t>
            </w:r>
          </w:p>
          <w:p w14:paraId="7C0C254D"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Homogeneity</w:t>
            </w:r>
          </w:p>
          <w:p w14:paraId="78FFEE0F"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Variance</w:t>
            </w:r>
          </w:p>
        </w:tc>
        <w:tc>
          <w:tcPr>
            <w:tcW w:w="2394" w:type="dxa"/>
            <w:tcBorders>
              <w:left w:val="nil"/>
              <w:right w:val="nil"/>
            </w:tcBorders>
          </w:tcPr>
          <w:p w14:paraId="0D5CB5A8"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1.8608 ±0.5232</w:t>
            </w:r>
          </w:p>
          <w:p w14:paraId="38B1996A"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3.6850 ±0.9207</w:t>
            </w:r>
          </w:p>
          <w:p w14:paraId="105757DE"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4.0034 ±0.9603</w:t>
            </w:r>
          </w:p>
          <w:p w14:paraId="01D2A9C2"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1.7103 ±0.3714</w:t>
            </w:r>
          </w:p>
        </w:tc>
      </w:tr>
      <w:tr w:rsidR="00C74335" w:rsidRPr="00536865" w14:paraId="7C7AFB27" w14:textId="77777777" w:rsidTr="00536865">
        <w:trPr>
          <w:trHeight w:val="132"/>
          <w:jc w:val="center"/>
        </w:trPr>
        <w:tc>
          <w:tcPr>
            <w:tcW w:w="2394" w:type="dxa"/>
            <w:vMerge/>
            <w:tcBorders>
              <w:left w:val="nil"/>
              <w:right w:val="single" w:sz="4" w:space="0" w:color="auto"/>
            </w:tcBorders>
          </w:tcPr>
          <w:p w14:paraId="36B99BFB" w14:textId="77777777"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14:paraId="09A1CF75" w14:textId="77777777" w:rsidR="00C74335" w:rsidRPr="00536865" w:rsidRDefault="00C74335" w:rsidP="00C74335">
            <w:pPr>
              <w:jc w:val="both"/>
              <w:rPr>
                <w:rFonts w:ascii="GillSansStd" w:eastAsiaTheme="minorEastAsia" w:hAnsi="GillSansStd" w:cstheme="minorHAnsi"/>
                <w:sz w:val="18"/>
                <w:szCs w:val="18"/>
              </w:rPr>
            </w:pPr>
          </w:p>
        </w:tc>
        <w:tc>
          <w:tcPr>
            <w:tcW w:w="1386" w:type="dxa"/>
          </w:tcPr>
          <w:p w14:paraId="1FA0798C"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14:paraId="6A63B29E" w14:textId="77777777"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GLN</w:t>
            </w:r>
          </w:p>
          <w:p w14:paraId="0DC85189" w14:textId="77777777"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RLN</w:t>
            </w:r>
          </w:p>
          <w:p w14:paraId="58ECAB17" w14:textId="77777777"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SRE</w:t>
            </w:r>
          </w:p>
        </w:tc>
        <w:tc>
          <w:tcPr>
            <w:tcW w:w="2394" w:type="dxa"/>
            <w:tcBorders>
              <w:left w:val="nil"/>
              <w:right w:val="nil"/>
            </w:tcBorders>
          </w:tcPr>
          <w:p w14:paraId="0A6C85A6" w14:textId="77777777"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2.6275 ±0.8319</w:t>
            </w:r>
          </w:p>
          <w:p w14:paraId="004FE130" w14:textId="77777777"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2.2124 ±0.4260</w:t>
            </w:r>
          </w:p>
          <w:p w14:paraId="137EA48A" w14:textId="77777777" w:rsidR="00C74335" w:rsidRPr="00536865" w:rsidRDefault="00C74335" w:rsidP="00C74335">
            <w:pPr>
              <w:jc w:val="both"/>
              <w:rPr>
                <w:rFonts w:ascii="GillSansStd" w:eastAsiaTheme="minorEastAsia" w:hAnsi="GillSansStd" w:cstheme="minorHAnsi"/>
                <w:sz w:val="18"/>
                <w:szCs w:val="18"/>
                <w:lang w:val="es-ES"/>
              </w:rPr>
            </w:pPr>
            <w:r w:rsidRPr="00536865">
              <w:rPr>
                <w:rFonts w:ascii="GillSansStd" w:eastAsiaTheme="minorEastAsia" w:hAnsi="GillSansStd" w:cstheme="minorHAnsi"/>
                <w:sz w:val="18"/>
                <w:szCs w:val="18"/>
                <w:lang w:val="es-ES"/>
              </w:rPr>
              <w:t>3.3263 ±1.0729</w:t>
            </w:r>
          </w:p>
        </w:tc>
      </w:tr>
      <w:tr w:rsidR="00C74335" w:rsidRPr="00536865" w14:paraId="3C3FF2C3" w14:textId="77777777" w:rsidTr="00536865">
        <w:trPr>
          <w:trHeight w:val="228"/>
          <w:jc w:val="center"/>
        </w:trPr>
        <w:tc>
          <w:tcPr>
            <w:tcW w:w="2394" w:type="dxa"/>
            <w:vMerge/>
            <w:tcBorders>
              <w:left w:val="nil"/>
              <w:right w:val="single" w:sz="4" w:space="0" w:color="auto"/>
            </w:tcBorders>
          </w:tcPr>
          <w:p w14:paraId="1501F825" w14:textId="77777777" w:rsidR="00C74335" w:rsidRPr="00536865" w:rsidRDefault="00C74335" w:rsidP="00C74335">
            <w:pPr>
              <w:jc w:val="both"/>
              <w:rPr>
                <w:rFonts w:ascii="GillSansStd" w:eastAsiaTheme="minorEastAsia" w:hAnsi="GillSansStd" w:cstheme="minorHAnsi"/>
                <w:sz w:val="18"/>
                <w:szCs w:val="18"/>
                <w:lang w:val="es-ES"/>
              </w:rPr>
            </w:pPr>
          </w:p>
        </w:tc>
        <w:tc>
          <w:tcPr>
            <w:tcW w:w="2394" w:type="dxa"/>
            <w:gridSpan w:val="2"/>
            <w:tcBorders>
              <w:left w:val="single" w:sz="4" w:space="0" w:color="auto"/>
            </w:tcBorders>
          </w:tcPr>
          <w:p w14:paraId="07995B91"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14:paraId="215A7F07"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14:paraId="27C7EF9C"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14:paraId="5E2DD2E5" w14:textId="77777777" w:rsidTr="00536865">
        <w:trPr>
          <w:trHeight w:val="125"/>
          <w:jc w:val="center"/>
        </w:trPr>
        <w:tc>
          <w:tcPr>
            <w:tcW w:w="2394" w:type="dxa"/>
            <w:vMerge w:val="restart"/>
            <w:tcBorders>
              <w:left w:val="nil"/>
              <w:right w:val="single" w:sz="4" w:space="0" w:color="auto"/>
            </w:tcBorders>
          </w:tcPr>
          <w:p w14:paraId="7C50FA6D"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CNR</w:t>
            </w:r>
          </w:p>
        </w:tc>
        <w:tc>
          <w:tcPr>
            <w:tcW w:w="1008" w:type="dxa"/>
            <w:vMerge w:val="restart"/>
            <w:tcBorders>
              <w:left w:val="single" w:sz="4" w:space="0" w:color="auto"/>
            </w:tcBorders>
          </w:tcPr>
          <w:p w14:paraId="49A434C3"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14:paraId="3B88FEC6"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14:paraId="11A2B4EB"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Mean</w:t>
            </w:r>
          </w:p>
        </w:tc>
        <w:tc>
          <w:tcPr>
            <w:tcW w:w="2394" w:type="dxa"/>
            <w:tcBorders>
              <w:left w:val="nil"/>
              <w:right w:val="nil"/>
            </w:tcBorders>
          </w:tcPr>
          <w:p w14:paraId="2A035DAF"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1.2495 ±0.3713</w:t>
            </w:r>
          </w:p>
        </w:tc>
      </w:tr>
      <w:tr w:rsidR="00C74335" w:rsidRPr="00536865" w14:paraId="7B70DBDF" w14:textId="77777777" w:rsidTr="00536865">
        <w:trPr>
          <w:trHeight w:val="132"/>
          <w:jc w:val="center"/>
        </w:trPr>
        <w:tc>
          <w:tcPr>
            <w:tcW w:w="2394" w:type="dxa"/>
            <w:vMerge/>
            <w:tcBorders>
              <w:left w:val="nil"/>
              <w:right w:val="single" w:sz="4" w:space="0" w:color="auto"/>
            </w:tcBorders>
          </w:tcPr>
          <w:p w14:paraId="1F00909B" w14:textId="77777777"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14:paraId="73B855FC" w14:textId="77777777" w:rsidR="00C74335" w:rsidRPr="00536865" w:rsidRDefault="00C74335" w:rsidP="00C74335">
            <w:pPr>
              <w:jc w:val="both"/>
              <w:rPr>
                <w:rFonts w:ascii="GillSansStd" w:eastAsiaTheme="minorEastAsia" w:hAnsi="GillSansStd" w:cstheme="minorHAnsi"/>
                <w:sz w:val="18"/>
                <w:szCs w:val="18"/>
              </w:rPr>
            </w:pPr>
          </w:p>
        </w:tc>
        <w:tc>
          <w:tcPr>
            <w:tcW w:w="1386" w:type="dxa"/>
          </w:tcPr>
          <w:p w14:paraId="01C78FEC" w14:textId="77777777"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14:paraId="5FE90F73"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14:paraId="0B0289E5"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14:paraId="4493B30F" w14:textId="77777777" w:rsidTr="00536865">
        <w:trPr>
          <w:trHeight w:val="132"/>
          <w:jc w:val="center"/>
        </w:trPr>
        <w:tc>
          <w:tcPr>
            <w:tcW w:w="2394" w:type="dxa"/>
            <w:vMerge/>
            <w:tcBorders>
              <w:left w:val="nil"/>
              <w:right w:val="single" w:sz="4" w:space="0" w:color="auto"/>
            </w:tcBorders>
          </w:tcPr>
          <w:p w14:paraId="33AFF75E" w14:textId="77777777"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14:paraId="00B1A6A5" w14:textId="77777777" w:rsidR="00C74335" w:rsidRPr="00536865" w:rsidRDefault="00C74335" w:rsidP="00C74335">
            <w:pPr>
              <w:jc w:val="both"/>
              <w:rPr>
                <w:rFonts w:ascii="GillSansStd" w:eastAsiaTheme="minorEastAsia" w:hAnsi="GillSansStd" w:cstheme="minorHAnsi"/>
                <w:sz w:val="18"/>
                <w:szCs w:val="18"/>
              </w:rPr>
            </w:pPr>
          </w:p>
        </w:tc>
        <w:tc>
          <w:tcPr>
            <w:tcW w:w="1386" w:type="dxa"/>
          </w:tcPr>
          <w:p w14:paraId="3A52C515"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14:paraId="145F98DD"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SRE</w:t>
            </w:r>
          </w:p>
        </w:tc>
        <w:tc>
          <w:tcPr>
            <w:tcW w:w="2394" w:type="dxa"/>
            <w:tcBorders>
              <w:left w:val="nil"/>
              <w:right w:val="nil"/>
            </w:tcBorders>
          </w:tcPr>
          <w:p w14:paraId="32781A3F"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1.2144 ±0.3924</w:t>
            </w:r>
          </w:p>
        </w:tc>
      </w:tr>
      <w:tr w:rsidR="00C74335" w:rsidRPr="00536865" w14:paraId="620BE22B" w14:textId="77777777" w:rsidTr="00536865">
        <w:trPr>
          <w:trHeight w:val="228"/>
          <w:jc w:val="center"/>
        </w:trPr>
        <w:tc>
          <w:tcPr>
            <w:tcW w:w="2394" w:type="dxa"/>
            <w:vMerge/>
            <w:tcBorders>
              <w:left w:val="nil"/>
              <w:right w:val="single" w:sz="4" w:space="0" w:color="auto"/>
            </w:tcBorders>
          </w:tcPr>
          <w:p w14:paraId="71492DEC" w14:textId="77777777"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14:paraId="1F73B105"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14:paraId="345AD114"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w:t>
            </w:r>
          </w:p>
          <w:p w14:paraId="1B13B1F4"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Equalization</w:t>
            </w:r>
          </w:p>
          <w:p w14:paraId="5D9E8E45"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14:paraId="26C4C27D"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1.1682 ±0.3610</w:t>
            </w:r>
          </w:p>
          <w:p w14:paraId="6565EB95"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1.1105 ±0.3408</w:t>
            </w:r>
          </w:p>
          <w:p w14:paraId="120B997C"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1.1682 ±0.3610</w:t>
            </w:r>
          </w:p>
        </w:tc>
      </w:tr>
      <w:tr w:rsidR="00C74335" w:rsidRPr="00536865" w14:paraId="13E9641D" w14:textId="77777777" w:rsidTr="00536865">
        <w:trPr>
          <w:trHeight w:val="125"/>
          <w:jc w:val="center"/>
        </w:trPr>
        <w:tc>
          <w:tcPr>
            <w:tcW w:w="2394" w:type="dxa"/>
            <w:vMerge w:val="restart"/>
            <w:tcBorders>
              <w:left w:val="nil"/>
              <w:right w:val="single" w:sz="4" w:space="0" w:color="auto"/>
            </w:tcBorders>
          </w:tcPr>
          <w:p w14:paraId="7CF06754"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EPI</w:t>
            </w:r>
          </w:p>
        </w:tc>
        <w:tc>
          <w:tcPr>
            <w:tcW w:w="1008" w:type="dxa"/>
            <w:vMerge w:val="restart"/>
            <w:tcBorders>
              <w:left w:val="single" w:sz="4" w:space="0" w:color="auto"/>
            </w:tcBorders>
          </w:tcPr>
          <w:p w14:paraId="2DB90E4F"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Texture</w:t>
            </w:r>
          </w:p>
        </w:tc>
        <w:tc>
          <w:tcPr>
            <w:tcW w:w="1386" w:type="dxa"/>
          </w:tcPr>
          <w:p w14:paraId="2F66ABDD"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Histogram</w:t>
            </w:r>
          </w:p>
        </w:tc>
        <w:tc>
          <w:tcPr>
            <w:tcW w:w="2394" w:type="dxa"/>
            <w:tcBorders>
              <w:right w:val="nil"/>
            </w:tcBorders>
          </w:tcPr>
          <w:p w14:paraId="10DC1BD9"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Difference</w:t>
            </w:r>
          </w:p>
        </w:tc>
        <w:tc>
          <w:tcPr>
            <w:tcW w:w="2394" w:type="dxa"/>
            <w:tcBorders>
              <w:left w:val="nil"/>
              <w:right w:val="nil"/>
            </w:tcBorders>
          </w:tcPr>
          <w:p w14:paraId="67251026"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1.6522 ±0.2802</w:t>
            </w:r>
          </w:p>
        </w:tc>
      </w:tr>
      <w:tr w:rsidR="00C74335" w:rsidRPr="00536865" w14:paraId="2B8D7D4B" w14:textId="77777777" w:rsidTr="00536865">
        <w:trPr>
          <w:trHeight w:val="132"/>
          <w:jc w:val="center"/>
        </w:trPr>
        <w:tc>
          <w:tcPr>
            <w:tcW w:w="2394" w:type="dxa"/>
            <w:vMerge/>
            <w:tcBorders>
              <w:left w:val="nil"/>
              <w:right w:val="single" w:sz="4" w:space="0" w:color="auto"/>
            </w:tcBorders>
          </w:tcPr>
          <w:p w14:paraId="7BB26BFF" w14:textId="77777777"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14:paraId="06E61013" w14:textId="77777777" w:rsidR="00C74335" w:rsidRPr="00536865" w:rsidRDefault="00C74335" w:rsidP="00C74335">
            <w:pPr>
              <w:jc w:val="both"/>
              <w:rPr>
                <w:rFonts w:ascii="GillSansStd" w:eastAsiaTheme="minorEastAsia" w:hAnsi="GillSansStd" w:cstheme="minorHAnsi"/>
                <w:sz w:val="18"/>
                <w:szCs w:val="18"/>
              </w:rPr>
            </w:pPr>
          </w:p>
        </w:tc>
        <w:tc>
          <w:tcPr>
            <w:tcW w:w="1386" w:type="dxa"/>
          </w:tcPr>
          <w:p w14:paraId="430354E3" w14:textId="77777777" w:rsidR="00C74335" w:rsidRPr="00536865" w:rsidRDefault="00C74335" w:rsidP="00C74335">
            <w:pPr>
              <w:jc w:val="both"/>
              <w:rPr>
                <w:rFonts w:ascii="GillSansStd" w:eastAsiaTheme="minorEastAsia" w:hAnsi="GillSansStd" w:cstheme="minorHAnsi"/>
                <w:sz w:val="18"/>
                <w:szCs w:val="18"/>
              </w:rPr>
            </w:pPr>
            <w:proofErr w:type="spellStart"/>
            <w:r w:rsidRPr="00536865">
              <w:rPr>
                <w:rFonts w:ascii="GillSansStd" w:eastAsiaTheme="minorEastAsia" w:hAnsi="GillSansStd" w:cstheme="minorHAnsi"/>
                <w:sz w:val="18"/>
                <w:szCs w:val="18"/>
              </w:rPr>
              <w:t>Haralick</w:t>
            </w:r>
            <w:proofErr w:type="spellEnd"/>
          </w:p>
        </w:tc>
        <w:tc>
          <w:tcPr>
            <w:tcW w:w="2394" w:type="dxa"/>
            <w:tcBorders>
              <w:right w:val="nil"/>
            </w:tcBorders>
          </w:tcPr>
          <w:p w14:paraId="71DC53D7"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14:paraId="2C8954F8"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14:paraId="2A52A2BF" w14:textId="77777777" w:rsidTr="00536865">
        <w:trPr>
          <w:trHeight w:val="132"/>
          <w:jc w:val="center"/>
        </w:trPr>
        <w:tc>
          <w:tcPr>
            <w:tcW w:w="2394" w:type="dxa"/>
            <w:vMerge/>
            <w:tcBorders>
              <w:left w:val="nil"/>
              <w:right w:val="single" w:sz="4" w:space="0" w:color="auto"/>
            </w:tcBorders>
          </w:tcPr>
          <w:p w14:paraId="6E0C7FDC" w14:textId="77777777" w:rsidR="00C74335" w:rsidRPr="00536865" w:rsidRDefault="00C74335" w:rsidP="00C74335">
            <w:pPr>
              <w:jc w:val="both"/>
              <w:rPr>
                <w:rFonts w:ascii="GillSansStd" w:eastAsiaTheme="minorEastAsia" w:hAnsi="GillSansStd" w:cstheme="minorHAnsi"/>
                <w:sz w:val="18"/>
                <w:szCs w:val="18"/>
              </w:rPr>
            </w:pPr>
          </w:p>
        </w:tc>
        <w:tc>
          <w:tcPr>
            <w:tcW w:w="1008" w:type="dxa"/>
            <w:vMerge/>
            <w:tcBorders>
              <w:left w:val="single" w:sz="4" w:space="0" w:color="auto"/>
            </w:tcBorders>
          </w:tcPr>
          <w:p w14:paraId="7091FE0D" w14:textId="77777777" w:rsidR="00C74335" w:rsidRPr="00536865" w:rsidRDefault="00C74335" w:rsidP="00C74335">
            <w:pPr>
              <w:jc w:val="both"/>
              <w:rPr>
                <w:rFonts w:ascii="GillSansStd" w:eastAsiaTheme="minorEastAsia" w:hAnsi="GillSansStd" w:cstheme="minorHAnsi"/>
                <w:sz w:val="18"/>
                <w:szCs w:val="18"/>
              </w:rPr>
            </w:pPr>
          </w:p>
        </w:tc>
        <w:tc>
          <w:tcPr>
            <w:tcW w:w="1386" w:type="dxa"/>
          </w:tcPr>
          <w:p w14:paraId="2BCC1E8D"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Run-length</w:t>
            </w:r>
          </w:p>
        </w:tc>
        <w:tc>
          <w:tcPr>
            <w:tcW w:w="2394" w:type="dxa"/>
            <w:tcBorders>
              <w:right w:val="nil"/>
            </w:tcBorders>
          </w:tcPr>
          <w:p w14:paraId="50BCDB5E"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c>
          <w:tcPr>
            <w:tcW w:w="2394" w:type="dxa"/>
            <w:tcBorders>
              <w:left w:val="nil"/>
              <w:right w:val="nil"/>
            </w:tcBorders>
          </w:tcPr>
          <w:p w14:paraId="78387E4F"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w:t>
            </w:r>
          </w:p>
        </w:tc>
      </w:tr>
      <w:tr w:rsidR="00C74335" w:rsidRPr="00536865" w14:paraId="1D7DC584" w14:textId="77777777" w:rsidTr="00536865">
        <w:trPr>
          <w:trHeight w:val="228"/>
          <w:jc w:val="center"/>
        </w:trPr>
        <w:tc>
          <w:tcPr>
            <w:tcW w:w="2394" w:type="dxa"/>
            <w:vMerge/>
            <w:tcBorders>
              <w:left w:val="nil"/>
              <w:right w:val="single" w:sz="4" w:space="0" w:color="auto"/>
            </w:tcBorders>
          </w:tcPr>
          <w:p w14:paraId="3F3A5194" w14:textId="77777777" w:rsidR="00C74335" w:rsidRPr="00536865" w:rsidRDefault="00C74335" w:rsidP="00C74335">
            <w:pPr>
              <w:jc w:val="both"/>
              <w:rPr>
                <w:rFonts w:ascii="GillSansStd" w:eastAsiaTheme="minorEastAsia" w:hAnsi="GillSansStd" w:cstheme="minorHAnsi"/>
                <w:sz w:val="18"/>
                <w:szCs w:val="18"/>
              </w:rPr>
            </w:pPr>
          </w:p>
        </w:tc>
        <w:tc>
          <w:tcPr>
            <w:tcW w:w="2394" w:type="dxa"/>
            <w:gridSpan w:val="2"/>
            <w:tcBorders>
              <w:left w:val="single" w:sz="4" w:space="0" w:color="auto"/>
            </w:tcBorders>
          </w:tcPr>
          <w:p w14:paraId="3B586C97"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Intensity</w:t>
            </w:r>
          </w:p>
        </w:tc>
        <w:tc>
          <w:tcPr>
            <w:tcW w:w="2394" w:type="dxa"/>
            <w:tcBorders>
              <w:right w:val="nil"/>
            </w:tcBorders>
          </w:tcPr>
          <w:p w14:paraId="4A4A9DD1"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Equalization</w:t>
            </w:r>
          </w:p>
          <w:p w14:paraId="2B954746"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Filter + Equalization</w:t>
            </w:r>
          </w:p>
        </w:tc>
        <w:tc>
          <w:tcPr>
            <w:tcW w:w="2394" w:type="dxa"/>
            <w:tcBorders>
              <w:left w:val="nil"/>
              <w:right w:val="nil"/>
            </w:tcBorders>
          </w:tcPr>
          <w:p w14:paraId="18DC14EF"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1.7296 ±0.2863</w:t>
            </w:r>
          </w:p>
          <w:p w14:paraId="4E1BD9C2" w14:textId="77777777" w:rsidR="00C74335" w:rsidRPr="00536865" w:rsidRDefault="00C74335" w:rsidP="00C74335">
            <w:pPr>
              <w:jc w:val="both"/>
              <w:rPr>
                <w:rFonts w:ascii="GillSansStd" w:eastAsiaTheme="minorEastAsia" w:hAnsi="GillSansStd" w:cstheme="minorHAnsi"/>
                <w:sz w:val="18"/>
                <w:szCs w:val="18"/>
              </w:rPr>
            </w:pPr>
            <w:r w:rsidRPr="00536865">
              <w:rPr>
                <w:rFonts w:ascii="GillSansStd" w:eastAsiaTheme="minorEastAsia" w:hAnsi="GillSansStd" w:cstheme="minorHAnsi"/>
                <w:sz w:val="18"/>
                <w:szCs w:val="18"/>
              </w:rPr>
              <w:t>1.4429 ±0.3702</w:t>
            </w:r>
          </w:p>
        </w:tc>
      </w:tr>
    </w:tbl>
    <w:p w14:paraId="7D0F0ADA" w14:textId="77777777" w:rsidR="00C74335" w:rsidRPr="00536865" w:rsidRDefault="001D1537" w:rsidP="00C74335">
      <w:pPr>
        <w:jc w:val="both"/>
        <w:rPr>
          <w:rFonts w:ascii="GillSansStd" w:eastAsiaTheme="minorEastAsia" w:hAnsi="GillSansStd"/>
          <w:sz w:val="18"/>
          <w:szCs w:val="18"/>
        </w:rPr>
      </w:pPr>
      <w:r>
        <w:rPr>
          <w:rFonts w:ascii="GillSansStd" w:eastAsiaTheme="minorEastAsia" w:hAnsi="GillSansStd"/>
          <w:sz w:val="18"/>
          <w:szCs w:val="18"/>
        </w:rPr>
        <w:t>-- Indicates that none of the descriptors in that category improved the contrast index.</w:t>
      </w:r>
    </w:p>
    <w:p w14:paraId="45204C59" w14:textId="77777777" w:rsidR="00C74335" w:rsidRPr="00C74335" w:rsidRDefault="00C74335" w:rsidP="00C74335">
      <w:pPr>
        <w:jc w:val="both"/>
        <w:rPr>
          <w:rFonts w:ascii="TimesNewRomanPSMT" w:eastAsiaTheme="minorEastAsia" w:hAnsi="TimesNewRomanPSMT"/>
          <w:sz w:val="20"/>
          <w:szCs w:val="20"/>
        </w:rPr>
      </w:pPr>
      <w:r w:rsidRPr="00C74335">
        <w:rPr>
          <w:rFonts w:ascii="TimesNewRomanPSMT" w:eastAsiaTheme="minorEastAsia" w:hAnsi="TimesNewRomanPSMT"/>
          <w:sz w:val="20"/>
          <w:szCs w:val="20"/>
        </w:rPr>
        <w:t>Figure 2 shows a breast tumor ultrasound image, the pre-processed intensity image and texture images obtained by per-pixel computation using the Mean of the histogram, the Homogeneity of the co-occurrence matrix and SRE of the run-length matrix texture descriptors, while figure 3 shows the normalized histograms of the background (red) and the tumor region (blue) of each image in figure 2.</w:t>
      </w:r>
    </w:p>
    <w:p w14:paraId="031DD59E" w14:textId="77777777" w:rsidR="00536865" w:rsidRPr="00536865" w:rsidRDefault="00536865" w:rsidP="00536865">
      <w:pPr>
        <w:spacing w:after="0"/>
        <w:jc w:val="center"/>
        <w:rPr>
          <w:rFonts w:ascii="GillSansStd" w:eastAsiaTheme="minorEastAsia" w:hAnsi="GillSansStd"/>
          <w:sz w:val="18"/>
          <w:szCs w:val="18"/>
        </w:rPr>
      </w:pPr>
      <w:r w:rsidRPr="00536865">
        <w:rPr>
          <w:rFonts w:ascii="GillSansStd" w:eastAsiaTheme="minorEastAsia" w:hAnsi="GillSansStd"/>
          <w:b/>
          <w:sz w:val="18"/>
          <w:szCs w:val="18"/>
        </w:rPr>
        <w:t>Figure 1.</w:t>
      </w:r>
      <w:r w:rsidRPr="00536865">
        <w:rPr>
          <w:rFonts w:ascii="GillSansStd" w:eastAsiaTheme="minorEastAsia" w:hAnsi="GillSansStd"/>
          <w:sz w:val="18"/>
          <w:szCs w:val="18"/>
        </w:rPr>
        <w:t xml:space="preserve"> Comparison of lesion visualization with different SNR values a) original image and b) texture image obtained with the correlation of the co-occurrence matrix. </w:t>
      </w:r>
    </w:p>
    <w:p w14:paraId="2A98B55D" w14:textId="77777777" w:rsidR="00C74335" w:rsidRPr="00536865" w:rsidRDefault="00C74335" w:rsidP="00C74335">
      <w:pPr>
        <w:jc w:val="both"/>
        <w:rPr>
          <w:rFonts w:ascii="GillSansStd" w:hAnsi="GillSansStd"/>
          <w:sz w:val="20"/>
          <w:szCs w:val="20"/>
        </w:rPr>
      </w:pPr>
    </w:p>
    <w:p w14:paraId="3F7275A6" w14:textId="77777777" w:rsidR="00536865" w:rsidRPr="00536865" w:rsidRDefault="00536865" w:rsidP="00536865">
      <w:pPr>
        <w:spacing w:after="0"/>
        <w:ind w:left="720" w:hanging="720"/>
        <w:jc w:val="center"/>
        <w:rPr>
          <w:rFonts w:ascii="GillSansStd" w:eastAsiaTheme="minorEastAsia" w:hAnsi="GillSansStd"/>
          <w:sz w:val="18"/>
          <w:szCs w:val="18"/>
        </w:rPr>
      </w:pPr>
      <w:r w:rsidRPr="00536865">
        <w:rPr>
          <w:rFonts w:ascii="GillSansStd" w:eastAsiaTheme="minorEastAsia" w:hAnsi="GillSansStd"/>
          <w:b/>
          <w:sz w:val="18"/>
          <w:szCs w:val="18"/>
        </w:rPr>
        <w:t>Figure 2.</w:t>
      </w:r>
      <w:r w:rsidRPr="00536865">
        <w:rPr>
          <w:rFonts w:ascii="GillSansStd" w:eastAsiaTheme="minorEastAsia" w:hAnsi="GillSansStd"/>
          <w:sz w:val="18"/>
          <w:szCs w:val="18"/>
        </w:rPr>
        <w:t xml:space="preserve"> </w:t>
      </w:r>
      <w:proofErr w:type="gramStart"/>
      <w:r w:rsidRPr="00536865">
        <w:rPr>
          <w:rFonts w:ascii="GillSansStd" w:eastAsiaTheme="minorEastAsia" w:hAnsi="GillSansStd"/>
          <w:sz w:val="18"/>
          <w:szCs w:val="18"/>
        </w:rPr>
        <w:t>Textural analysis of breast ultrasound images.</w:t>
      </w:r>
      <w:proofErr w:type="gramEnd"/>
      <w:r w:rsidRPr="00536865">
        <w:rPr>
          <w:rFonts w:ascii="GillSansStd" w:eastAsiaTheme="minorEastAsia" w:hAnsi="GillSansStd"/>
          <w:sz w:val="18"/>
          <w:szCs w:val="18"/>
        </w:rPr>
        <w:t xml:space="preserve"> a) </w:t>
      </w:r>
      <w:proofErr w:type="gramStart"/>
      <w:r w:rsidRPr="00536865">
        <w:rPr>
          <w:rFonts w:ascii="GillSansStd" w:eastAsiaTheme="minorEastAsia" w:hAnsi="GillSansStd"/>
          <w:sz w:val="18"/>
          <w:szCs w:val="18"/>
        </w:rPr>
        <w:t>original</w:t>
      </w:r>
      <w:proofErr w:type="gramEnd"/>
      <w:r w:rsidRPr="00536865">
        <w:rPr>
          <w:rFonts w:ascii="GillSansStd" w:eastAsiaTheme="minorEastAsia" w:hAnsi="GillSansStd"/>
          <w:sz w:val="18"/>
          <w:szCs w:val="18"/>
        </w:rPr>
        <w:t xml:space="preserve"> ultrasound image, b) pre-processed intensity image, c) mean of the histogram texture image, d) Homogeneity of the co-occurrence matrix texture image, and e) SRE of the run-length matrix texture image.  </w:t>
      </w:r>
    </w:p>
    <w:p w14:paraId="25182903" w14:textId="77777777" w:rsidR="00536865" w:rsidRDefault="00536865" w:rsidP="00536865">
      <w:pPr>
        <w:jc w:val="both"/>
        <w:rPr>
          <w:rFonts w:ascii="GillSansStd" w:hAnsi="GillSansStd" w:cs="GillSansStd"/>
          <w:sz w:val="18"/>
          <w:szCs w:val="18"/>
        </w:rPr>
      </w:pPr>
      <w:r>
        <w:rPr>
          <w:rFonts w:ascii="GillSansStd" w:hAnsi="GillSansStd" w:cs="GillSansStd"/>
          <w:sz w:val="18"/>
          <w:szCs w:val="18"/>
        </w:rPr>
        <w:t>.</w:t>
      </w:r>
    </w:p>
    <w:p w14:paraId="2AEA2B69" w14:textId="77777777" w:rsidR="00536865" w:rsidRPr="00536865" w:rsidRDefault="00536865" w:rsidP="00536865">
      <w:pPr>
        <w:ind w:left="720" w:hanging="720"/>
        <w:jc w:val="both"/>
        <w:rPr>
          <w:rFonts w:ascii="GillSansStd-Italic" w:eastAsiaTheme="minorEastAsia" w:hAnsi="GillSansStd-Italic"/>
          <w:i/>
          <w:sz w:val="24"/>
          <w:szCs w:val="24"/>
        </w:rPr>
      </w:pPr>
      <w:r w:rsidRPr="00536865">
        <w:rPr>
          <w:rFonts w:ascii="GillSansStd-Italic" w:eastAsiaTheme="minorEastAsia" w:hAnsi="GillSansStd-Italic"/>
          <w:i/>
          <w:sz w:val="24"/>
          <w:szCs w:val="24"/>
        </w:rPr>
        <w:t>Segmentation evaluation</w:t>
      </w:r>
    </w:p>
    <w:p w14:paraId="74903462" w14:textId="77777777"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We used the segmentation method reported by </w:t>
      </w:r>
      <w:proofErr w:type="spellStart"/>
      <w:r w:rsidRPr="00536865">
        <w:rPr>
          <w:rFonts w:ascii="TimesNewRomanPSMT" w:eastAsiaTheme="minorEastAsia" w:hAnsi="TimesNewRomanPSMT"/>
          <w:sz w:val="20"/>
          <w:szCs w:val="20"/>
        </w:rPr>
        <w:t>Madabhushi</w:t>
      </w:r>
      <w:proofErr w:type="spellEnd"/>
      <w:r w:rsidRPr="00536865">
        <w:rPr>
          <w:rFonts w:ascii="TimesNewRomanPSMT" w:eastAsiaTheme="minorEastAsia" w:hAnsi="TimesNewRomanPSMT"/>
          <w:sz w:val="20"/>
          <w:szCs w:val="20"/>
        </w:rPr>
        <w:t xml:space="preserve"> et al</w:t>
      </w:r>
      <w:r w:rsidRPr="00536865">
        <w:rPr>
          <w:rFonts w:ascii="TimesNewRomanPSMT" w:eastAsiaTheme="minorEastAsia" w:hAnsi="TimesNewRomanPSMT"/>
          <w:sz w:val="20"/>
          <w:szCs w:val="20"/>
        </w:rPr>
        <w:fldChar w:fldCharType="begin" w:fldLock="1"/>
      </w:r>
      <w:r w:rsidRPr="00536865">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Pr="00536865">
        <w:rPr>
          <w:rFonts w:ascii="TimesNewRomanPSMT" w:eastAsiaTheme="minorEastAsia" w:hAnsi="TimesNewRomanPSMT"/>
          <w:noProof/>
          <w:sz w:val="20"/>
          <w:szCs w:val="20"/>
          <w:vertAlign w:val="superscript"/>
        </w:rPr>
        <w:t>6</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which</w:t>
      </w:r>
      <w:r w:rsidR="001D1537">
        <w:rPr>
          <w:rFonts w:ascii="TimesNewRomanPSMT" w:eastAsiaTheme="minorEastAsia" w:hAnsi="TimesNewRomanPSMT"/>
          <w:sz w:val="20"/>
          <w:szCs w:val="20"/>
        </w:rPr>
        <w:t xml:space="preserve"> includes a</w:t>
      </w:r>
      <w:r w:rsidRPr="00536865">
        <w:rPr>
          <w:rFonts w:ascii="TimesNewRomanPSMT" w:eastAsiaTheme="minorEastAsia" w:hAnsi="TimesNewRomanPSMT"/>
          <w:sz w:val="20"/>
          <w:szCs w:val="20"/>
        </w:rPr>
        <w:t xml:space="preserve"> pre-processing step to obtain an intensity image and a texture image in order to build a probability image to segment the tumor  with a region growing algorithm. The intensity image is obtained by enhancing the contrast with histogram equalization and homogenizing regions while preserving edges with a Gaussian anisotropic filter. Different texture images were obtained using the texture descriptors listed in table 1. Here we evaluate the results of the segmentation method when using different texture descriptors and compare them with the results without using any texture information (using only the normalized histogram of the intensity image as probability function). To evaluate the segmentation results we used the accuracy, sensitivity, specificity, positive predictive value (PPV) and the negative predictive value NPV</w:t>
      </w:r>
      <w:r w:rsidRPr="00536865">
        <w:rPr>
          <w:rFonts w:ascii="TimesNewRomanPSMT" w:eastAsiaTheme="minorEastAsia" w:hAnsi="TimesNewRomanPSMT"/>
          <w:sz w:val="20"/>
          <w:szCs w:val="20"/>
        </w:rPr>
        <w:fldChar w:fldCharType="begin" w:fldLock="1"/>
      </w:r>
      <w:r w:rsidRPr="00536865">
        <w:rPr>
          <w:rFonts w:ascii="TimesNewRomanPSMT" w:eastAsiaTheme="minorEastAsia" w:hAnsi="TimesNewRomanPSMT"/>
          <w:sz w:val="20"/>
          <w:szCs w:val="20"/>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"&lt;sup&gt;9&lt;/sup&gt;", "plainTextFormattedCitation" : "9", "previouslyFormattedCitation" : "&lt;sup&gt;9&lt;/sup&gt;"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Pr="00536865">
        <w:rPr>
          <w:rFonts w:ascii="TimesNewRomanPSMT" w:eastAsiaTheme="minorEastAsia" w:hAnsi="TimesNewRomanPSMT"/>
          <w:noProof/>
          <w:sz w:val="20"/>
          <w:szCs w:val="20"/>
          <w:vertAlign w:val="superscript"/>
        </w:rPr>
        <w:t>9</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gridCol w:w="550"/>
      </w:tblGrid>
      <w:tr w:rsidR="00536865" w:rsidRPr="00536865" w14:paraId="27BA62A5" w14:textId="77777777" w:rsidTr="002E6DBF">
        <w:tc>
          <w:tcPr>
            <w:tcW w:w="9039" w:type="dxa"/>
          </w:tcPr>
          <w:p w14:paraId="5B367A41" w14:textId="77777777"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Acc</m:t>
                </m:r>
                <m:r>
                  <w:rPr>
                    <w:rFonts w:ascii="Cambria Math" w:eastAsiaTheme="minorEastAsia" w:hAnsi="Cambria Math"/>
                    <w:sz w:val="20"/>
                    <w:szCs w:val="20"/>
                  </w:rPr>
                  <m:t>uracy=</m:t>
                </m:r>
                <m:f>
                  <m:fPr>
                    <m:ctrlPr>
                      <w:rPr>
                        <w:rFonts w:ascii="Cambria Math" w:eastAsiaTheme="minorEastAsia" w:hAnsi="Cambria Math"/>
                        <w:i/>
                        <w:sz w:val="20"/>
                        <w:szCs w:val="20"/>
                      </w:rPr>
                    </m:ctrlPr>
                  </m:fPr>
                  <m:num>
                    <m:r>
                      <w:rPr>
                        <w:rFonts w:ascii="Cambria Math" w:eastAsiaTheme="minorEastAsia" w:hAnsi="Cambria Math"/>
                        <w:sz w:val="20"/>
                        <w:szCs w:val="20"/>
                      </w:rPr>
                      <m:t>TP+TN</m:t>
                    </m:r>
                  </m:num>
                  <m:den>
                    <m:r>
                      <w:rPr>
                        <w:rFonts w:ascii="Cambria Math" w:eastAsiaTheme="minorEastAsia" w:hAnsi="Cambria Math"/>
                        <w:sz w:val="20"/>
                        <w:szCs w:val="20"/>
                      </w:rPr>
                      <m:t>TP+TN+FP+FN</m:t>
                    </m:r>
                  </m:den>
                </m:f>
                <m:r>
                  <w:rPr>
                    <w:rFonts w:ascii="Cambria Math" w:eastAsiaTheme="minorEastAsia" w:hAnsi="Cambria Math"/>
                    <w:sz w:val="20"/>
                    <w:szCs w:val="20"/>
                  </w:rPr>
                  <m:t xml:space="preserve"> </m:t>
                </m:r>
              </m:oMath>
            </m:oMathPara>
          </w:p>
        </w:tc>
        <w:tc>
          <w:tcPr>
            <w:tcW w:w="461" w:type="dxa"/>
          </w:tcPr>
          <w:p w14:paraId="53FCE3C2" w14:textId="77777777"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(7)</w:t>
            </w:r>
          </w:p>
        </w:tc>
      </w:tr>
      <w:tr w:rsidR="00536865" w:rsidRPr="00536865" w14:paraId="447CA25B" w14:textId="77777777" w:rsidTr="002E6DBF">
        <w:tc>
          <w:tcPr>
            <w:tcW w:w="9039" w:type="dxa"/>
          </w:tcPr>
          <w:p w14:paraId="34670D43" w14:textId="77777777"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Sensitivity=</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TP+FN</m:t>
                    </m:r>
                  </m:den>
                </m:f>
                <m:r>
                  <w:rPr>
                    <w:rFonts w:ascii="Cambria Math" w:eastAsiaTheme="minorEastAsia" w:hAnsi="Cambria Math"/>
                    <w:sz w:val="20"/>
                    <w:szCs w:val="20"/>
                  </w:rPr>
                  <m:t xml:space="preserve"> </m:t>
                </m:r>
              </m:oMath>
            </m:oMathPara>
          </w:p>
        </w:tc>
        <w:tc>
          <w:tcPr>
            <w:tcW w:w="461" w:type="dxa"/>
          </w:tcPr>
          <w:p w14:paraId="70749B74" w14:textId="77777777"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(8)</w:t>
            </w:r>
          </w:p>
        </w:tc>
      </w:tr>
      <w:tr w:rsidR="00536865" w:rsidRPr="00536865" w14:paraId="3D5933CE" w14:textId="77777777" w:rsidTr="002E6DBF">
        <w:tc>
          <w:tcPr>
            <w:tcW w:w="9039" w:type="dxa"/>
          </w:tcPr>
          <w:p w14:paraId="7C6D6894" w14:textId="77777777"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Specificity=</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TN+FP</m:t>
                    </m:r>
                  </m:den>
                </m:f>
                <m:r>
                  <w:rPr>
                    <w:rFonts w:ascii="Cambria Math" w:eastAsiaTheme="minorEastAsia" w:hAnsi="Cambria Math"/>
                    <w:sz w:val="20"/>
                    <w:szCs w:val="20"/>
                  </w:rPr>
                  <m:t xml:space="preserve"> </m:t>
                </m:r>
              </m:oMath>
            </m:oMathPara>
          </w:p>
        </w:tc>
        <w:tc>
          <w:tcPr>
            <w:tcW w:w="461" w:type="dxa"/>
          </w:tcPr>
          <w:p w14:paraId="0C51E8B6" w14:textId="77777777"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(9)</w:t>
            </w:r>
          </w:p>
        </w:tc>
      </w:tr>
      <w:tr w:rsidR="00536865" w:rsidRPr="00536865" w14:paraId="15989E43" w14:textId="77777777" w:rsidTr="002E6DBF">
        <w:tc>
          <w:tcPr>
            <w:tcW w:w="9039" w:type="dxa"/>
          </w:tcPr>
          <w:p w14:paraId="22254DB0" w14:textId="77777777"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PPV=</m:t>
                </m:r>
                <m:f>
                  <m:fPr>
                    <m:ctrlPr>
                      <w:rPr>
                        <w:rFonts w:ascii="Cambria Math" w:eastAsiaTheme="minorEastAsia" w:hAnsi="Cambria Math"/>
                        <w:i/>
                        <w:sz w:val="20"/>
                        <w:szCs w:val="20"/>
                      </w:rPr>
                    </m:ctrlPr>
                  </m:fPr>
                  <m:num>
                    <m:r>
                      <w:rPr>
                        <w:rFonts w:ascii="Cambria Math" w:eastAsiaTheme="minorEastAsia" w:hAnsi="Cambria Math"/>
                        <w:sz w:val="20"/>
                        <w:szCs w:val="20"/>
                      </w:rPr>
                      <m:t>TP</m:t>
                    </m:r>
                  </m:num>
                  <m:den>
                    <m:r>
                      <w:rPr>
                        <w:rFonts w:ascii="Cambria Math" w:eastAsiaTheme="minorEastAsia" w:hAnsi="Cambria Math"/>
                        <w:sz w:val="20"/>
                        <w:szCs w:val="20"/>
                      </w:rPr>
                      <m:t>TP+FP</m:t>
                    </m:r>
                  </m:den>
                </m:f>
                <m:r>
                  <w:rPr>
                    <w:rFonts w:ascii="Cambria Math" w:eastAsiaTheme="minorEastAsia" w:hAnsi="Cambria Math"/>
                    <w:sz w:val="20"/>
                    <w:szCs w:val="20"/>
                  </w:rPr>
                  <m:t xml:space="preserve"> </m:t>
                </m:r>
              </m:oMath>
            </m:oMathPara>
          </w:p>
        </w:tc>
        <w:tc>
          <w:tcPr>
            <w:tcW w:w="461" w:type="dxa"/>
          </w:tcPr>
          <w:p w14:paraId="0C222957" w14:textId="77777777"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(10)</w:t>
            </w:r>
          </w:p>
        </w:tc>
      </w:tr>
      <w:tr w:rsidR="00536865" w:rsidRPr="00536865" w14:paraId="6BE3D3AB" w14:textId="77777777" w:rsidTr="002E6DBF">
        <w:tc>
          <w:tcPr>
            <w:tcW w:w="9039" w:type="dxa"/>
          </w:tcPr>
          <w:p w14:paraId="1AFC37E6" w14:textId="77777777" w:rsidR="00536865" w:rsidRPr="00536865" w:rsidRDefault="00536865" w:rsidP="002E6DBF">
            <w:pPr>
              <w:jc w:val="both"/>
              <w:rPr>
                <w:rFonts w:ascii="TimesNewRomanPSMT" w:eastAsiaTheme="minorEastAsia" w:hAnsi="TimesNewRomanPSMT"/>
                <w:sz w:val="20"/>
                <w:szCs w:val="20"/>
              </w:rPr>
            </w:pPr>
            <m:oMathPara>
              <m:oMath>
                <m:r>
                  <w:rPr>
                    <w:rFonts w:ascii="Cambria Math" w:eastAsiaTheme="minorEastAsia" w:hAnsi="Cambria Math"/>
                    <w:sz w:val="20"/>
                    <w:szCs w:val="20"/>
                  </w:rPr>
                  <m:t>NPV=</m:t>
                </m:r>
                <m:f>
                  <m:fPr>
                    <m:ctrlPr>
                      <w:rPr>
                        <w:rFonts w:ascii="Cambria Math" w:eastAsiaTheme="minorEastAsia" w:hAnsi="Cambria Math"/>
                        <w:i/>
                        <w:sz w:val="20"/>
                        <w:szCs w:val="20"/>
                      </w:rPr>
                    </m:ctrlPr>
                  </m:fPr>
                  <m:num>
                    <m:r>
                      <w:rPr>
                        <w:rFonts w:ascii="Cambria Math" w:eastAsiaTheme="minorEastAsia" w:hAnsi="Cambria Math"/>
                        <w:sz w:val="20"/>
                        <w:szCs w:val="20"/>
                      </w:rPr>
                      <m:t>TN</m:t>
                    </m:r>
                  </m:num>
                  <m:den>
                    <m:r>
                      <w:rPr>
                        <w:rFonts w:ascii="Cambria Math" w:eastAsiaTheme="minorEastAsia" w:hAnsi="Cambria Math"/>
                        <w:sz w:val="20"/>
                        <w:szCs w:val="20"/>
                      </w:rPr>
                      <m:t>TN+FN</m:t>
                    </m:r>
                  </m:den>
                </m:f>
                <m:r>
                  <w:rPr>
                    <w:rFonts w:ascii="Cambria Math" w:eastAsiaTheme="minorEastAsia" w:hAnsi="Cambria Math"/>
                    <w:sz w:val="20"/>
                    <w:szCs w:val="20"/>
                  </w:rPr>
                  <m:t xml:space="preserve"> </m:t>
                </m:r>
              </m:oMath>
            </m:oMathPara>
          </w:p>
        </w:tc>
        <w:tc>
          <w:tcPr>
            <w:tcW w:w="461" w:type="dxa"/>
          </w:tcPr>
          <w:p w14:paraId="58F937F0" w14:textId="77777777" w:rsidR="00536865" w:rsidRPr="00536865" w:rsidRDefault="00536865" w:rsidP="002E6DBF">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(11)</w:t>
            </w:r>
          </w:p>
        </w:tc>
      </w:tr>
    </w:tbl>
    <w:p w14:paraId="1E3C2D07" w14:textId="77777777" w:rsidR="00536865" w:rsidRPr="00536865" w:rsidRDefault="00536865" w:rsidP="00536865">
      <w:pPr>
        <w:spacing w:after="0"/>
        <w:jc w:val="both"/>
        <w:rPr>
          <w:rFonts w:ascii="TimesNewRomanPSMT" w:eastAsiaTheme="minorEastAsia" w:hAnsi="TimesNewRomanPSMT"/>
          <w:sz w:val="20"/>
          <w:szCs w:val="20"/>
        </w:rPr>
      </w:pPr>
    </w:p>
    <w:p w14:paraId="05981A39" w14:textId="77777777" w:rsidR="00536865" w:rsidRPr="00536865" w:rsidRDefault="00536865" w:rsidP="00536865">
      <w:pPr>
        <w:jc w:val="both"/>
        <w:rPr>
          <w:rFonts w:ascii="TimesNewRomanPSMT" w:eastAsiaTheme="minorEastAsia" w:hAnsi="TimesNewRomanPSMT"/>
          <w:sz w:val="20"/>
          <w:szCs w:val="20"/>
        </w:rPr>
      </w:pPr>
      <w:proofErr w:type="gramStart"/>
      <w:r w:rsidRPr="00536865">
        <w:rPr>
          <w:rFonts w:ascii="TimesNewRomanPSMT" w:eastAsiaTheme="minorEastAsia" w:hAnsi="TimesNewRomanPSMT"/>
          <w:sz w:val="20"/>
          <w:szCs w:val="20"/>
        </w:rPr>
        <w:t>where</w:t>
      </w:r>
      <w:proofErr w:type="gramEnd"/>
      <w:r w:rsidRPr="00536865">
        <w:rPr>
          <w:rFonts w:ascii="TimesNewRomanPSMT" w:eastAsiaTheme="minorEastAsia" w:hAnsi="TimesNewRomanPSMT"/>
          <w:sz w:val="20"/>
          <w:szCs w:val="20"/>
        </w:rPr>
        <w:t xml:space="preserve"> </w:t>
      </w:r>
      <m:oMath>
        <m:r>
          <w:rPr>
            <w:rFonts w:ascii="Cambria Math" w:eastAsiaTheme="minorEastAsia" w:hAnsi="Cambria Math"/>
            <w:sz w:val="20"/>
            <w:szCs w:val="20"/>
          </w:rPr>
          <m:t>TP, TN, FP</m:t>
        </m:r>
      </m:oMath>
      <w:r w:rsidRPr="00536865">
        <w:rPr>
          <w:rFonts w:ascii="TimesNewRomanPSMT" w:eastAsiaTheme="minorEastAsia" w:hAnsi="TimesNewRomanPSMT"/>
          <w:sz w:val="20"/>
          <w:szCs w:val="20"/>
        </w:rPr>
        <w:t xml:space="preserve"> and </w:t>
      </w:r>
      <m:oMath>
        <m:r>
          <w:rPr>
            <w:rFonts w:ascii="Cambria Math" w:eastAsiaTheme="minorEastAsia" w:hAnsi="Cambria Math"/>
            <w:sz w:val="20"/>
            <w:szCs w:val="20"/>
          </w:rPr>
          <m:t>FN</m:t>
        </m:r>
      </m:oMath>
      <w:r w:rsidRPr="00536865">
        <w:rPr>
          <w:rFonts w:ascii="TimesNewRomanPSMT" w:eastAsiaTheme="minorEastAsia" w:hAnsi="TimesNewRomanPSMT"/>
          <w:sz w:val="20"/>
          <w:szCs w:val="20"/>
        </w:rPr>
        <w:t xml:space="preserve"> are the true positive, true negative, false positive and false negative pixels found in the segmentation process. These indices were evaluated for the 30 images using leave-one-out cross-validation. The accuracy is the ratio of correctly classified pixels (true positives and true negatives) in the entire area of the image</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"&lt;sup&gt;31&lt;/sup&gt;", "plainTextFormattedCitation" : "31", "previouslyFormattedCitation" : "&lt;sup&gt;31&lt;/sup&gt;"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31</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The sensitivity and specificity are often used to complement the evaluation of segmentation algorithms, sensitivity is used for measuring how many pixels in the region of interest are correctly segmented, it does not tell anything about how many pixels in the background would be segmented as tumors</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"&lt;sup&gt;32&lt;/sup&gt;", "plainTextFormattedCitation" : "32", "previouslyFormattedCitation" : "&lt;sup&gt;32&lt;/sup&gt;"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32</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the specificity measures how many pixels in the background are correctly excluded and does not tell if a tumor pixel would not be correctly segmented</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"&lt;sup&gt;33&lt;/sup&gt;", "plainTextFormattedCitation" : "33", "previouslyFormattedCitation" : "&lt;sup&gt;33&lt;/sup&gt;"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33</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The positive and negative predictive values are related with the sensitivity, specificity and the size of the tumor region, the predictive values will change between images if the tumor region covers a different percentage of the whole image, it is important to take this into account since breast tumors size change between patients</w:t>
      </w:r>
      <w:r w:rsidRPr="00536865">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"&lt;sup&gt;34&lt;/sup&gt;", "plainTextFormattedCitation" : "34", "previouslyFormattedCitation" : "&lt;sup&gt;34&lt;/sup&gt;" }, "properties" : { "noteIndex" : 0 }, "schema" : "https://github.com/citation-style-language/schema/raw/master/csl-citation.json" }</w:instrText>
      </w:r>
      <w:r w:rsidRPr="00536865">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34</w:t>
      </w:r>
      <w:r w:rsidRPr="00536865">
        <w:rPr>
          <w:rFonts w:ascii="TimesNewRomanPSMT" w:eastAsiaTheme="minorEastAsia" w:hAnsi="TimesNewRomanPSMT"/>
          <w:sz w:val="20"/>
          <w:szCs w:val="20"/>
        </w:rPr>
        <w:fldChar w:fldCharType="end"/>
      </w:r>
      <w:r w:rsidRPr="00536865">
        <w:rPr>
          <w:rFonts w:ascii="TimesNewRomanPSMT" w:eastAsiaTheme="minorEastAsia" w:hAnsi="TimesNewRomanPSMT"/>
          <w:sz w:val="20"/>
          <w:szCs w:val="20"/>
        </w:rPr>
        <w:t>.  Table 4 shows the segmentation results using only the original image without any pre-processing (top row) and using the intensity image obtained with histogram equalization and a Gaussian anisotropic filter (bottom row). The pre-processing step was able to improve the segmentation results, making the accuracy, specificity and PPV significantly higher, while the sensitivity and NPV were diminished by 1.24% and 0.54% respectively.</w:t>
      </w:r>
    </w:p>
    <w:p w14:paraId="3732A46B" w14:textId="77777777" w:rsidR="00536865" w:rsidRPr="00536865" w:rsidRDefault="00536865" w:rsidP="00536865">
      <w:pPr>
        <w:spacing w:after="0"/>
        <w:jc w:val="center"/>
        <w:rPr>
          <w:rFonts w:ascii="TimesNewRomanPSMT" w:eastAsiaTheme="minorEastAsia" w:hAnsi="TimesNewRomanPSMT"/>
          <w:sz w:val="20"/>
          <w:szCs w:val="20"/>
        </w:rPr>
      </w:pPr>
    </w:p>
    <w:p w14:paraId="2CDA810D" w14:textId="77777777" w:rsidR="00536865" w:rsidRPr="00536865" w:rsidRDefault="00536865" w:rsidP="00536865">
      <w:pPr>
        <w:spacing w:after="0"/>
        <w:jc w:val="center"/>
        <w:rPr>
          <w:rFonts w:ascii="GillSansStd" w:eastAsiaTheme="minorEastAsia" w:hAnsi="GillSansStd"/>
          <w:sz w:val="18"/>
          <w:szCs w:val="20"/>
        </w:rPr>
      </w:pPr>
      <w:r w:rsidRPr="00536865">
        <w:rPr>
          <w:rFonts w:ascii="GillSansStd" w:eastAsiaTheme="minorEastAsia" w:hAnsi="GillSansStd"/>
          <w:b/>
          <w:sz w:val="18"/>
          <w:szCs w:val="20"/>
        </w:rPr>
        <w:t>Table 4.</w:t>
      </w:r>
      <w:r w:rsidRPr="00536865">
        <w:rPr>
          <w:rFonts w:ascii="GillSansStd" w:eastAsiaTheme="minorEastAsia" w:hAnsi="GillSansStd"/>
          <w:sz w:val="18"/>
          <w:szCs w:val="20"/>
        </w:rPr>
        <w:t xml:space="preserve"> Original and Intensity images segmentation results</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443"/>
        <w:gridCol w:w="1625"/>
        <w:gridCol w:w="1647"/>
        <w:gridCol w:w="1648"/>
        <w:gridCol w:w="1606"/>
        <w:gridCol w:w="1607"/>
      </w:tblGrid>
      <w:tr w:rsidR="00536865" w:rsidRPr="00536865" w14:paraId="69F14BB9" w14:textId="77777777" w:rsidTr="00536865">
        <w:trPr>
          <w:trHeight w:val="288"/>
          <w:jc w:val="center"/>
        </w:trPr>
        <w:tc>
          <w:tcPr>
            <w:tcW w:w="1443" w:type="dxa"/>
            <w:tcBorders>
              <w:right w:val="nil"/>
            </w:tcBorders>
            <w:vAlign w:val="center"/>
          </w:tcPr>
          <w:p w14:paraId="5595A3F1" w14:textId="77777777"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Image</w:t>
            </w:r>
          </w:p>
        </w:tc>
        <w:tc>
          <w:tcPr>
            <w:tcW w:w="1625" w:type="dxa"/>
            <w:tcBorders>
              <w:left w:val="nil"/>
              <w:right w:val="nil"/>
            </w:tcBorders>
            <w:vAlign w:val="center"/>
          </w:tcPr>
          <w:p w14:paraId="68BF34AE" w14:textId="77777777"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Accuracy</w:t>
            </w:r>
          </w:p>
        </w:tc>
        <w:tc>
          <w:tcPr>
            <w:tcW w:w="1647" w:type="dxa"/>
            <w:tcBorders>
              <w:left w:val="nil"/>
              <w:right w:val="nil"/>
            </w:tcBorders>
            <w:vAlign w:val="center"/>
          </w:tcPr>
          <w:p w14:paraId="0A54F924" w14:textId="77777777"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Sensitivity</w:t>
            </w:r>
          </w:p>
        </w:tc>
        <w:tc>
          <w:tcPr>
            <w:tcW w:w="1648" w:type="dxa"/>
            <w:tcBorders>
              <w:left w:val="nil"/>
              <w:right w:val="nil"/>
            </w:tcBorders>
            <w:vAlign w:val="center"/>
          </w:tcPr>
          <w:p w14:paraId="78E68C34" w14:textId="77777777"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Specificity</w:t>
            </w:r>
          </w:p>
        </w:tc>
        <w:tc>
          <w:tcPr>
            <w:tcW w:w="1606" w:type="dxa"/>
            <w:tcBorders>
              <w:left w:val="nil"/>
              <w:right w:val="nil"/>
            </w:tcBorders>
            <w:vAlign w:val="center"/>
          </w:tcPr>
          <w:p w14:paraId="3F9D9496" w14:textId="77777777"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PPV</w:t>
            </w:r>
          </w:p>
        </w:tc>
        <w:tc>
          <w:tcPr>
            <w:tcW w:w="1607" w:type="dxa"/>
            <w:tcBorders>
              <w:left w:val="nil"/>
            </w:tcBorders>
            <w:vAlign w:val="center"/>
          </w:tcPr>
          <w:p w14:paraId="1B5A1556" w14:textId="77777777" w:rsidR="00536865" w:rsidRPr="00536865" w:rsidRDefault="00536865" w:rsidP="00536865">
            <w:pPr>
              <w:rPr>
                <w:rFonts w:ascii="GillSansStd" w:eastAsiaTheme="minorEastAsia" w:hAnsi="GillSansStd"/>
                <w:sz w:val="18"/>
                <w:szCs w:val="20"/>
              </w:rPr>
            </w:pPr>
            <w:r w:rsidRPr="00536865">
              <w:rPr>
                <w:rFonts w:ascii="GillSansStd" w:eastAsiaTheme="minorEastAsia" w:hAnsi="GillSansStd"/>
                <w:sz w:val="18"/>
                <w:szCs w:val="20"/>
              </w:rPr>
              <w:t>NPV</w:t>
            </w:r>
          </w:p>
        </w:tc>
      </w:tr>
      <w:tr w:rsidR="00536865" w:rsidRPr="00536865" w14:paraId="1844E1F9" w14:textId="77777777" w:rsidTr="00536865">
        <w:trPr>
          <w:jc w:val="center"/>
        </w:trPr>
        <w:tc>
          <w:tcPr>
            <w:tcW w:w="1443" w:type="dxa"/>
            <w:tcBorders>
              <w:right w:val="nil"/>
            </w:tcBorders>
          </w:tcPr>
          <w:p w14:paraId="68F2DCFC" w14:textId="77777777"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Original</w:t>
            </w:r>
          </w:p>
        </w:tc>
        <w:tc>
          <w:tcPr>
            <w:tcW w:w="1625" w:type="dxa"/>
            <w:tcBorders>
              <w:left w:val="nil"/>
              <w:right w:val="nil"/>
            </w:tcBorders>
          </w:tcPr>
          <w:p w14:paraId="48149526" w14:textId="77777777"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83.89% </w:t>
            </w:r>
          </w:p>
        </w:tc>
        <w:tc>
          <w:tcPr>
            <w:tcW w:w="1647" w:type="dxa"/>
            <w:tcBorders>
              <w:left w:val="nil"/>
              <w:right w:val="nil"/>
            </w:tcBorders>
          </w:tcPr>
          <w:p w14:paraId="58AAB855" w14:textId="77777777"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86.51% </w:t>
            </w:r>
          </w:p>
        </w:tc>
        <w:tc>
          <w:tcPr>
            <w:tcW w:w="1648" w:type="dxa"/>
            <w:tcBorders>
              <w:left w:val="nil"/>
              <w:right w:val="nil"/>
            </w:tcBorders>
          </w:tcPr>
          <w:p w14:paraId="286E7371" w14:textId="77777777" w:rsidR="00536865" w:rsidRPr="00536865"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87</w:t>
            </w:r>
            <w:r w:rsidR="00536865" w:rsidRPr="00536865">
              <w:rPr>
                <w:rFonts w:ascii="GillSansStd" w:hAnsi="GillSansStd" w:cs="Calibri"/>
                <w:color w:val="000000"/>
                <w:sz w:val="18"/>
                <w:szCs w:val="20"/>
              </w:rPr>
              <w:t xml:space="preserve">.63% </w:t>
            </w:r>
          </w:p>
        </w:tc>
        <w:tc>
          <w:tcPr>
            <w:tcW w:w="1606" w:type="dxa"/>
            <w:tcBorders>
              <w:left w:val="nil"/>
              <w:right w:val="nil"/>
            </w:tcBorders>
          </w:tcPr>
          <w:p w14:paraId="304F725F" w14:textId="77777777"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78.94% </w:t>
            </w:r>
          </w:p>
        </w:tc>
        <w:tc>
          <w:tcPr>
            <w:tcW w:w="1607" w:type="dxa"/>
            <w:tcBorders>
              <w:left w:val="nil"/>
            </w:tcBorders>
          </w:tcPr>
          <w:p w14:paraId="72E36274" w14:textId="77777777" w:rsidR="00536865" w:rsidRPr="00536865" w:rsidRDefault="00E95C0C" w:rsidP="00E95C0C">
            <w:pPr>
              <w:jc w:val="both"/>
              <w:rPr>
                <w:rFonts w:ascii="GillSansStd" w:hAnsi="GillSansStd" w:cs="Calibri"/>
                <w:color w:val="000000"/>
                <w:sz w:val="18"/>
                <w:szCs w:val="20"/>
              </w:rPr>
            </w:pPr>
            <w:r>
              <w:rPr>
                <w:rFonts w:ascii="GillSansStd" w:hAnsi="GillSansStd" w:cs="Calibri"/>
                <w:color w:val="000000"/>
                <w:sz w:val="18"/>
                <w:szCs w:val="20"/>
              </w:rPr>
              <w:t>87</w:t>
            </w:r>
            <w:r w:rsidR="00536865" w:rsidRPr="00536865">
              <w:rPr>
                <w:rFonts w:ascii="GillSansStd" w:hAnsi="GillSansStd" w:cs="Calibri"/>
                <w:color w:val="000000"/>
                <w:sz w:val="18"/>
                <w:szCs w:val="20"/>
              </w:rPr>
              <w:t>.</w:t>
            </w:r>
            <w:r>
              <w:rPr>
                <w:rFonts w:ascii="GillSansStd" w:hAnsi="GillSansStd" w:cs="Calibri"/>
                <w:color w:val="000000"/>
                <w:sz w:val="18"/>
                <w:szCs w:val="20"/>
              </w:rPr>
              <w:t>26</w:t>
            </w:r>
            <w:r w:rsidR="00536865" w:rsidRPr="00536865">
              <w:rPr>
                <w:rFonts w:ascii="GillSansStd" w:hAnsi="GillSansStd" w:cs="Calibri"/>
                <w:color w:val="000000"/>
                <w:sz w:val="18"/>
                <w:szCs w:val="20"/>
              </w:rPr>
              <w:t xml:space="preserve">% </w:t>
            </w:r>
          </w:p>
        </w:tc>
      </w:tr>
      <w:tr w:rsidR="00536865" w:rsidRPr="00536865" w14:paraId="2AFF03D9" w14:textId="77777777" w:rsidTr="00536865">
        <w:trPr>
          <w:jc w:val="center"/>
        </w:trPr>
        <w:tc>
          <w:tcPr>
            <w:tcW w:w="1443" w:type="dxa"/>
            <w:tcBorders>
              <w:right w:val="nil"/>
            </w:tcBorders>
          </w:tcPr>
          <w:p w14:paraId="259DBB3D" w14:textId="77777777"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Intensity</w:t>
            </w:r>
          </w:p>
        </w:tc>
        <w:tc>
          <w:tcPr>
            <w:tcW w:w="1625" w:type="dxa"/>
            <w:tcBorders>
              <w:left w:val="nil"/>
              <w:right w:val="nil"/>
            </w:tcBorders>
          </w:tcPr>
          <w:p w14:paraId="2F24EC54" w14:textId="77777777"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87.13% </w:t>
            </w:r>
          </w:p>
        </w:tc>
        <w:tc>
          <w:tcPr>
            <w:tcW w:w="1647" w:type="dxa"/>
            <w:tcBorders>
              <w:left w:val="nil"/>
              <w:right w:val="nil"/>
            </w:tcBorders>
          </w:tcPr>
          <w:p w14:paraId="368B0BD6" w14:textId="77777777" w:rsidR="00536865" w:rsidRPr="00536865" w:rsidRDefault="00487AB0" w:rsidP="002E6DBF">
            <w:pPr>
              <w:jc w:val="both"/>
              <w:rPr>
                <w:rFonts w:ascii="GillSansStd" w:hAnsi="GillSansStd" w:cs="Calibri"/>
                <w:color w:val="000000"/>
                <w:sz w:val="18"/>
                <w:szCs w:val="20"/>
              </w:rPr>
            </w:pPr>
            <w:r>
              <w:rPr>
                <w:rFonts w:ascii="GillSansStd" w:hAnsi="GillSansStd" w:cs="Calibri"/>
                <w:color w:val="000000"/>
                <w:sz w:val="18"/>
                <w:szCs w:val="20"/>
              </w:rPr>
              <w:t>85.28</w:t>
            </w:r>
            <w:r w:rsidR="00536865" w:rsidRPr="00536865">
              <w:rPr>
                <w:rFonts w:ascii="GillSansStd" w:hAnsi="GillSansStd" w:cs="Calibri"/>
                <w:color w:val="000000"/>
                <w:sz w:val="18"/>
                <w:szCs w:val="20"/>
              </w:rPr>
              <w:t xml:space="preserve">% </w:t>
            </w:r>
          </w:p>
        </w:tc>
        <w:tc>
          <w:tcPr>
            <w:tcW w:w="1648" w:type="dxa"/>
            <w:tcBorders>
              <w:left w:val="nil"/>
              <w:right w:val="nil"/>
            </w:tcBorders>
          </w:tcPr>
          <w:p w14:paraId="0F51E8DC" w14:textId="77777777" w:rsidR="00536865" w:rsidRPr="00536865" w:rsidRDefault="00E95C0C" w:rsidP="002E6DBF">
            <w:pPr>
              <w:rPr>
                <w:rFonts w:ascii="GillSansStd" w:hAnsi="GillSansStd" w:cs="Calibri"/>
                <w:color w:val="000000"/>
                <w:sz w:val="18"/>
                <w:szCs w:val="20"/>
              </w:rPr>
            </w:pPr>
            <w:r>
              <w:rPr>
                <w:rFonts w:ascii="GillSansStd" w:hAnsi="GillSansStd" w:cs="Calibri"/>
                <w:color w:val="000000"/>
                <w:sz w:val="18"/>
                <w:szCs w:val="20"/>
              </w:rPr>
              <w:t>89</w:t>
            </w:r>
            <w:r w:rsidR="00536865" w:rsidRPr="00536865">
              <w:rPr>
                <w:rFonts w:ascii="GillSansStd" w:hAnsi="GillSansStd" w:cs="Calibri"/>
                <w:color w:val="000000"/>
                <w:sz w:val="18"/>
                <w:szCs w:val="20"/>
              </w:rPr>
              <w:t xml:space="preserve">.52% </w:t>
            </w:r>
          </w:p>
        </w:tc>
        <w:tc>
          <w:tcPr>
            <w:tcW w:w="1606" w:type="dxa"/>
            <w:tcBorders>
              <w:left w:val="nil"/>
              <w:right w:val="nil"/>
            </w:tcBorders>
          </w:tcPr>
          <w:p w14:paraId="545F0AC6" w14:textId="77777777" w:rsidR="00536865" w:rsidRPr="00536865" w:rsidRDefault="00536865" w:rsidP="002E6DBF">
            <w:pPr>
              <w:jc w:val="both"/>
              <w:rPr>
                <w:rFonts w:ascii="GillSansStd" w:hAnsi="GillSansStd" w:cs="Calibri"/>
                <w:color w:val="000000"/>
                <w:sz w:val="18"/>
                <w:szCs w:val="20"/>
              </w:rPr>
            </w:pPr>
            <w:r w:rsidRPr="00536865">
              <w:rPr>
                <w:rFonts w:ascii="GillSansStd" w:hAnsi="GillSansStd" w:cs="Calibri"/>
                <w:color w:val="000000"/>
                <w:sz w:val="18"/>
                <w:szCs w:val="20"/>
              </w:rPr>
              <w:t xml:space="preserve">85.96% </w:t>
            </w:r>
          </w:p>
        </w:tc>
        <w:tc>
          <w:tcPr>
            <w:tcW w:w="1607" w:type="dxa"/>
            <w:tcBorders>
              <w:left w:val="nil"/>
            </w:tcBorders>
          </w:tcPr>
          <w:p w14:paraId="5D2D3960" w14:textId="77777777" w:rsidR="00536865" w:rsidRPr="00536865" w:rsidRDefault="00487AB0" w:rsidP="00487AB0">
            <w:pPr>
              <w:jc w:val="both"/>
              <w:rPr>
                <w:rFonts w:ascii="GillSansStd" w:hAnsi="GillSansStd" w:cs="Calibri"/>
                <w:color w:val="000000"/>
                <w:sz w:val="18"/>
                <w:szCs w:val="20"/>
              </w:rPr>
            </w:pPr>
            <w:r>
              <w:rPr>
                <w:rFonts w:ascii="GillSansStd" w:hAnsi="GillSansStd" w:cs="Calibri"/>
                <w:color w:val="000000"/>
                <w:sz w:val="18"/>
                <w:szCs w:val="20"/>
              </w:rPr>
              <w:t>86.72</w:t>
            </w:r>
            <w:r w:rsidR="00536865" w:rsidRPr="00536865">
              <w:rPr>
                <w:rFonts w:ascii="GillSansStd" w:hAnsi="GillSansStd" w:cs="Calibri"/>
                <w:color w:val="000000"/>
                <w:sz w:val="18"/>
                <w:szCs w:val="20"/>
              </w:rPr>
              <w:t xml:space="preserve">% </w:t>
            </w:r>
          </w:p>
        </w:tc>
      </w:tr>
    </w:tbl>
    <w:p w14:paraId="14436BDC" w14:textId="77777777" w:rsidR="00536865" w:rsidRPr="00536865" w:rsidRDefault="00536865" w:rsidP="00536865">
      <w:pPr>
        <w:jc w:val="both"/>
        <w:rPr>
          <w:rFonts w:ascii="TimesNewRomanPSMT" w:eastAsiaTheme="minorEastAsia" w:hAnsi="TimesNewRomanPSMT"/>
          <w:sz w:val="20"/>
          <w:szCs w:val="20"/>
        </w:rPr>
      </w:pPr>
    </w:p>
    <w:p w14:paraId="798D8A18" w14:textId="77777777" w:rsidR="009D1577"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lastRenderedPageBreak/>
        <w:t xml:space="preserve">We also evaluated the ability of the different texture descriptors listed in table 1 to enhance the segmentation results. Almost all of the first order texture descriptors enhanced the segmentation results except for the NPV, which was not improved by any of the texture descriptors. The first order texture descriptor that leads to better segmentation results was the mean of the histogram, having higher percentage of accuracy, sensitivity, PPV and NPV, with values of 90.58%, 89.36%, 94.08% and 87.08% respectively; the higher value of specificity was obtained using the entropy of the histogram, but the difference between the specificity of the mean and the entropy is only of 0.36% making it insignificant; the NPV was diminished by 1.22% using the mean of the histogram. The accuracy, sensitivity and NPV of the segmentations obtained using the </w:t>
      </w:r>
      <w:proofErr w:type="spellStart"/>
      <w:r w:rsidRPr="00536865">
        <w:rPr>
          <w:rFonts w:ascii="TimesNewRomanPSMT" w:eastAsiaTheme="minorEastAsia" w:hAnsi="TimesNewRomanPSMT"/>
          <w:sz w:val="20"/>
          <w:szCs w:val="20"/>
        </w:rPr>
        <w:t>Haralick</w:t>
      </w:r>
      <w:proofErr w:type="spellEnd"/>
      <w:r w:rsidRPr="00536865">
        <w:rPr>
          <w:rFonts w:ascii="TimesNewRomanPSMT" w:eastAsiaTheme="minorEastAsia" w:hAnsi="TimesNewRomanPSMT"/>
          <w:sz w:val="20"/>
          <w:szCs w:val="20"/>
        </w:rPr>
        <w:t xml:space="preserve"> texture descriptors where similar to the ones using the first order descriptors; the higher values of accuracy (90.60%), </w:t>
      </w:r>
      <w:r w:rsidR="00E44436">
        <w:rPr>
          <w:rFonts w:ascii="TimesNewRomanPSMT" w:eastAsiaTheme="minorEastAsia" w:hAnsi="TimesNewRomanPSMT"/>
          <w:sz w:val="20"/>
          <w:szCs w:val="20"/>
        </w:rPr>
        <w:t>sensitivity (88.66%) and NPV (86.78</w:t>
      </w:r>
      <w:r w:rsidRPr="00536865">
        <w:rPr>
          <w:rFonts w:ascii="TimesNewRomanPSMT" w:eastAsiaTheme="minorEastAsia" w:hAnsi="TimesNewRomanPSMT"/>
          <w:sz w:val="20"/>
          <w:szCs w:val="20"/>
        </w:rPr>
        <w:t>%) were obtained with the homogene</w:t>
      </w:r>
      <w:r w:rsidR="009D1577">
        <w:rPr>
          <w:rFonts w:ascii="TimesNewRomanPSMT" w:eastAsiaTheme="minorEastAsia" w:hAnsi="TimesNewRomanPSMT"/>
          <w:sz w:val="20"/>
          <w:szCs w:val="20"/>
        </w:rPr>
        <w:t>ity of the co-occurrence matrix;</w:t>
      </w:r>
      <w:r w:rsidRPr="00536865">
        <w:rPr>
          <w:rFonts w:ascii="TimesNewRomanPSMT" w:eastAsiaTheme="minorEastAsia" w:hAnsi="TimesNewRomanPSMT"/>
          <w:sz w:val="20"/>
          <w:szCs w:val="20"/>
        </w:rPr>
        <w:t xml:space="preserve"> this texture descriptor also improves significantly the specificity (</w:t>
      </w:r>
      <w:r w:rsidR="00E95C0C">
        <w:rPr>
          <w:rFonts w:ascii="TimesNewRomanPSMT" w:hAnsi="TimesNewRomanPSMT" w:cs="Calibri"/>
          <w:color w:val="000000"/>
          <w:sz w:val="20"/>
          <w:szCs w:val="20"/>
        </w:rPr>
        <w:t>93</w:t>
      </w:r>
      <w:r w:rsidRPr="00536865">
        <w:rPr>
          <w:rFonts w:ascii="TimesNewRomanPSMT" w:hAnsi="TimesNewRomanPSMT" w:cs="Calibri"/>
          <w:color w:val="000000"/>
          <w:sz w:val="20"/>
          <w:szCs w:val="20"/>
        </w:rPr>
        <w:t>.84%)</w:t>
      </w:r>
      <w:r w:rsidRPr="00536865">
        <w:rPr>
          <w:rFonts w:ascii="TimesNewRomanPSMT" w:eastAsiaTheme="minorEastAsia" w:hAnsi="TimesNewRomanPSMT"/>
          <w:sz w:val="20"/>
          <w:szCs w:val="20"/>
        </w:rPr>
        <w:t xml:space="preserve"> and PPV (</w:t>
      </w:r>
      <w:r w:rsidRPr="00536865">
        <w:rPr>
          <w:rFonts w:ascii="TimesNewRomanPSMT" w:hAnsi="TimesNewRomanPSMT" w:cs="Calibri"/>
          <w:color w:val="000000"/>
          <w:sz w:val="20"/>
          <w:szCs w:val="20"/>
        </w:rPr>
        <w:t>93.40%)</w:t>
      </w:r>
      <w:r w:rsidRPr="00536865">
        <w:rPr>
          <w:rFonts w:ascii="TimesNewRomanPSMT" w:eastAsiaTheme="minorEastAsia" w:hAnsi="TimesNewRomanPSMT"/>
          <w:sz w:val="20"/>
          <w:szCs w:val="20"/>
        </w:rPr>
        <w:t xml:space="preserve"> of the segmentation</w:t>
      </w:r>
      <w:r w:rsidR="009D1577">
        <w:rPr>
          <w:rFonts w:ascii="TimesNewRomanPSMT" w:eastAsiaTheme="minorEastAsia" w:hAnsi="TimesNewRomanPSMT"/>
          <w:sz w:val="20"/>
          <w:szCs w:val="20"/>
        </w:rPr>
        <w:t>. None</w:t>
      </w:r>
      <w:r w:rsidRPr="00536865">
        <w:rPr>
          <w:rFonts w:ascii="TimesNewRomanPSMT" w:eastAsiaTheme="minorEastAsia" w:hAnsi="TimesNewRomanPSMT"/>
          <w:sz w:val="20"/>
          <w:szCs w:val="20"/>
        </w:rPr>
        <w:t xml:space="preserve"> of the </w:t>
      </w:r>
      <w:proofErr w:type="spellStart"/>
      <w:r w:rsidRPr="00536865">
        <w:rPr>
          <w:rFonts w:ascii="TimesNewRomanPSMT" w:eastAsiaTheme="minorEastAsia" w:hAnsi="TimesNewRomanPSMT"/>
          <w:sz w:val="20"/>
          <w:szCs w:val="20"/>
        </w:rPr>
        <w:t>Haralick</w:t>
      </w:r>
      <w:proofErr w:type="spellEnd"/>
      <w:r w:rsidRPr="00536865">
        <w:rPr>
          <w:rFonts w:ascii="TimesNewRomanPSMT" w:eastAsiaTheme="minorEastAsia" w:hAnsi="TimesNewRomanPSMT"/>
          <w:sz w:val="20"/>
          <w:szCs w:val="20"/>
        </w:rPr>
        <w:t xml:space="preserve"> texture descriptors was able to increase the NPV value. Using run-length texture descriptors in the segmentation lead to better results in all indices, except for the sensitivity where the mean of the histogram obtained the higher value; the LRE and the SRE were the only texture descriptors of the ones listed in table 1 able to increase the NPV val</w:t>
      </w:r>
      <w:r w:rsidR="00E95C0C">
        <w:rPr>
          <w:rFonts w:ascii="TimesNewRomanPSMT" w:eastAsiaTheme="minorEastAsia" w:hAnsi="TimesNewRomanPSMT"/>
          <w:sz w:val="20"/>
          <w:szCs w:val="20"/>
        </w:rPr>
        <w:t>ue, having the highest value (87.58</w:t>
      </w:r>
      <w:r w:rsidRPr="00536865">
        <w:rPr>
          <w:rFonts w:ascii="TimesNewRomanPSMT" w:eastAsiaTheme="minorEastAsia" w:hAnsi="TimesNewRomanPSMT"/>
          <w:sz w:val="20"/>
          <w:szCs w:val="20"/>
        </w:rPr>
        <w:t>%) using the SRE of the run-length matrix; the highest values of accuracy</w:t>
      </w:r>
      <w:r w:rsidR="009D1577">
        <w:rPr>
          <w:rFonts w:ascii="TimesNewRomanPSMT" w:eastAsiaTheme="minorEastAsia" w:hAnsi="TimesNewRomanPSMT"/>
          <w:sz w:val="20"/>
          <w:szCs w:val="20"/>
        </w:rPr>
        <w:t xml:space="preserve"> (91.96%)</w:t>
      </w:r>
      <w:r w:rsidRPr="00536865">
        <w:rPr>
          <w:rFonts w:ascii="TimesNewRomanPSMT" w:eastAsiaTheme="minorEastAsia" w:hAnsi="TimesNewRomanPSMT"/>
          <w:sz w:val="20"/>
          <w:szCs w:val="20"/>
        </w:rPr>
        <w:t>, specificity</w:t>
      </w:r>
      <w:r w:rsidR="009D1577">
        <w:rPr>
          <w:rFonts w:ascii="TimesNewRomanPSMT" w:eastAsiaTheme="minorEastAsia" w:hAnsi="TimesNewRomanPSMT"/>
          <w:sz w:val="20"/>
          <w:szCs w:val="20"/>
        </w:rPr>
        <w:t xml:space="preserve"> (95.99%)</w:t>
      </w:r>
      <w:r w:rsidRPr="00536865">
        <w:rPr>
          <w:rFonts w:ascii="TimesNewRomanPSMT" w:eastAsiaTheme="minorEastAsia" w:hAnsi="TimesNewRomanPSMT"/>
          <w:sz w:val="20"/>
          <w:szCs w:val="20"/>
        </w:rPr>
        <w:t xml:space="preserve"> and PPV</w:t>
      </w:r>
      <w:r w:rsidR="009D1577">
        <w:rPr>
          <w:rFonts w:ascii="TimesNewRomanPSMT" w:eastAsiaTheme="minorEastAsia" w:hAnsi="TimesNewRomanPSMT"/>
          <w:sz w:val="20"/>
          <w:szCs w:val="20"/>
        </w:rPr>
        <w:t xml:space="preserve"> (95.34%)</w:t>
      </w:r>
      <w:r w:rsidRPr="00536865">
        <w:rPr>
          <w:rFonts w:ascii="TimesNewRomanPSMT" w:eastAsiaTheme="minorEastAsia" w:hAnsi="TimesNewRomanPSMT"/>
          <w:sz w:val="20"/>
          <w:szCs w:val="20"/>
        </w:rPr>
        <w:t xml:space="preserve"> were also obtained using the SRE of the run-length matrix</w:t>
      </w:r>
      <w:r w:rsidR="009D1577">
        <w:rPr>
          <w:rFonts w:ascii="TimesNewRomanPSMT" w:eastAsiaTheme="minorEastAsia" w:hAnsi="TimesNewRomanPSMT"/>
          <w:sz w:val="20"/>
          <w:szCs w:val="20"/>
        </w:rPr>
        <w:t xml:space="preserve"> and  although the SRE did not show the highest value in sensitivity, this index was improved by the SRE compared with the segmentation results without any texture information.</w:t>
      </w:r>
    </w:p>
    <w:p w14:paraId="45F7BD3E" w14:textId="77777777"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Table 5 shows that using the listed texture descriptors along with the pre-processed image the accuracy, specificity and the PPV can be significantly improved, and although, the increase of sensitivity and NPV in the segmentation using texture descriptors is not as significant as in the accuracy, specificity and PPV. Comparing the results shown in table 5 with the results shown in table 4, it can be seen that the segmentation improves significantly when using texture information instead of only using the original image or the pre-processed intensity image. While none of the first order and </w:t>
      </w:r>
      <w:proofErr w:type="spellStart"/>
      <w:r w:rsidRPr="00536865">
        <w:rPr>
          <w:rFonts w:ascii="TimesNewRomanPSMT" w:eastAsiaTheme="minorEastAsia" w:hAnsi="TimesNewRomanPSMT"/>
          <w:sz w:val="20"/>
          <w:szCs w:val="20"/>
        </w:rPr>
        <w:t>Haralick</w:t>
      </w:r>
      <w:proofErr w:type="spellEnd"/>
      <w:r w:rsidRPr="00536865">
        <w:rPr>
          <w:rFonts w:ascii="TimesNewRomanPSMT" w:eastAsiaTheme="minorEastAsia" w:hAnsi="TimesNewRomanPSMT"/>
          <w:sz w:val="20"/>
          <w:szCs w:val="20"/>
        </w:rPr>
        <w:t xml:space="preserve"> texture descriptors were able to increase the NPV value of the segmentation, table 5 shows that the SRE was able to increase it by only 0.32%; although this increment is insignificant, at least this descriptor do not diminish the NPV of the segmentation.</w:t>
      </w:r>
    </w:p>
    <w:p w14:paraId="4C23DD8C" w14:textId="77777777" w:rsidR="00536865" w:rsidRPr="00536865" w:rsidRDefault="00536865" w:rsidP="00536865">
      <w:pPr>
        <w:spacing w:after="0"/>
        <w:jc w:val="center"/>
        <w:rPr>
          <w:rFonts w:ascii="TimesNewRomanPSMT" w:eastAsiaTheme="minorEastAsia" w:hAnsi="TimesNewRomanPSMT"/>
          <w:sz w:val="20"/>
          <w:szCs w:val="20"/>
        </w:rPr>
      </w:pPr>
    </w:p>
    <w:p w14:paraId="16F71E87" w14:textId="77777777" w:rsidR="00536865" w:rsidRPr="00561384" w:rsidRDefault="00536865" w:rsidP="00536865">
      <w:pPr>
        <w:spacing w:after="0"/>
        <w:jc w:val="center"/>
        <w:rPr>
          <w:rFonts w:ascii="GillSansStd" w:eastAsiaTheme="minorEastAsia" w:hAnsi="GillSansStd"/>
          <w:sz w:val="18"/>
          <w:szCs w:val="20"/>
        </w:rPr>
      </w:pPr>
      <w:r w:rsidRPr="00561384">
        <w:rPr>
          <w:rFonts w:ascii="GillSansStd" w:eastAsiaTheme="minorEastAsia" w:hAnsi="GillSansStd"/>
          <w:sz w:val="18"/>
          <w:szCs w:val="20"/>
        </w:rPr>
        <w:t xml:space="preserve">Table 5. </w:t>
      </w:r>
      <w:r w:rsidR="001D1537">
        <w:rPr>
          <w:rFonts w:ascii="GillSansStd" w:eastAsiaTheme="minorEastAsia" w:hAnsi="GillSansStd"/>
          <w:sz w:val="18"/>
          <w:szCs w:val="20"/>
        </w:rPr>
        <w:t>Segmentation results using different texture descriptors</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296"/>
        <w:gridCol w:w="1262"/>
        <w:gridCol w:w="1431"/>
        <w:gridCol w:w="1468"/>
        <w:gridCol w:w="1469"/>
        <w:gridCol w:w="1322"/>
        <w:gridCol w:w="1328"/>
      </w:tblGrid>
      <w:tr w:rsidR="00561384" w:rsidRPr="00561384" w14:paraId="5B02C3AA" w14:textId="77777777" w:rsidTr="00561384">
        <w:trPr>
          <w:trHeight w:val="288"/>
          <w:jc w:val="center"/>
        </w:trPr>
        <w:tc>
          <w:tcPr>
            <w:tcW w:w="1296" w:type="dxa"/>
            <w:tcBorders>
              <w:right w:val="nil"/>
            </w:tcBorders>
            <w:vAlign w:val="center"/>
          </w:tcPr>
          <w:p w14:paraId="215ACC47" w14:textId="77777777"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Category</w:t>
            </w:r>
          </w:p>
        </w:tc>
        <w:tc>
          <w:tcPr>
            <w:tcW w:w="1262" w:type="dxa"/>
            <w:tcBorders>
              <w:left w:val="nil"/>
              <w:right w:val="nil"/>
            </w:tcBorders>
            <w:vAlign w:val="center"/>
          </w:tcPr>
          <w:p w14:paraId="335B9237" w14:textId="77777777"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Descriptor</w:t>
            </w:r>
          </w:p>
        </w:tc>
        <w:tc>
          <w:tcPr>
            <w:tcW w:w="1431" w:type="dxa"/>
            <w:tcBorders>
              <w:left w:val="nil"/>
              <w:right w:val="nil"/>
            </w:tcBorders>
            <w:vAlign w:val="center"/>
          </w:tcPr>
          <w:p w14:paraId="5B051A53" w14:textId="77777777"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Accuracy</w:t>
            </w:r>
          </w:p>
        </w:tc>
        <w:tc>
          <w:tcPr>
            <w:tcW w:w="1468" w:type="dxa"/>
            <w:tcBorders>
              <w:left w:val="nil"/>
              <w:right w:val="nil"/>
            </w:tcBorders>
            <w:vAlign w:val="center"/>
          </w:tcPr>
          <w:p w14:paraId="6DCFD3E4" w14:textId="77777777"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Sensitivity</w:t>
            </w:r>
          </w:p>
        </w:tc>
        <w:tc>
          <w:tcPr>
            <w:tcW w:w="1469" w:type="dxa"/>
            <w:tcBorders>
              <w:left w:val="nil"/>
              <w:right w:val="nil"/>
            </w:tcBorders>
            <w:vAlign w:val="center"/>
          </w:tcPr>
          <w:p w14:paraId="5900C7B0" w14:textId="77777777"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Specificity</w:t>
            </w:r>
          </w:p>
        </w:tc>
        <w:tc>
          <w:tcPr>
            <w:tcW w:w="1322" w:type="dxa"/>
            <w:tcBorders>
              <w:left w:val="nil"/>
              <w:right w:val="nil"/>
            </w:tcBorders>
            <w:vAlign w:val="center"/>
          </w:tcPr>
          <w:p w14:paraId="0DF9A081" w14:textId="77777777"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PPV</w:t>
            </w:r>
          </w:p>
        </w:tc>
        <w:tc>
          <w:tcPr>
            <w:tcW w:w="1328" w:type="dxa"/>
            <w:tcBorders>
              <w:left w:val="nil"/>
            </w:tcBorders>
            <w:vAlign w:val="center"/>
          </w:tcPr>
          <w:p w14:paraId="3C8F281D" w14:textId="77777777" w:rsidR="00536865" w:rsidRPr="00561384" w:rsidRDefault="00536865" w:rsidP="00561384">
            <w:pPr>
              <w:rPr>
                <w:rFonts w:ascii="GillSansStd" w:eastAsiaTheme="minorEastAsia" w:hAnsi="GillSansStd"/>
                <w:sz w:val="18"/>
                <w:szCs w:val="20"/>
              </w:rPr>
            </w:pPr>
            <w:r w:rsidRPr="00561384">
              <w:rPr>
                <w:rFonts w:ascii="GillSansStd" w:eastAsiaTheme="minorEastAsia" w:hAnsi="GillSansStd"/>
                <w:sz w:val="18"/>
                <w:szCs w:val="20"/>
              </w:rPr>
              <w:t>NPV</w:t>
            </w:r>
          </w:p>
        </w:tc>
      </w:tr>
      <w:tr w:rsidR="00561384" w:rsidRPr="00561384" w14:paraId="33AE99EF" w14:textId="77777777" w:rsidTr="00561384">
        <w:trPr>
          <w:jc w:val="center"/>
        </w:trPr>
        <w:tc>
          <w:tcPr>
            <w:tcW w:w="1296" w:type="dxa"/>
            <w:tcBorders>
              <w:right w:val="nil"/>
            </w:tcBorders>
          </w:tcPr>
          <w:p w14:paraId="14193683" w14:textId="77777777"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First Order</w:t>
            </w:r>
          </w:p>
        </w:tc>
        <w:tc>
          <w:tcPr>
            <w:tcW w:w="1262" w:type="dxa"/>
            <w:tcBorders>
              <w:left w:val="nil"/>
              <w:right w:val="nil"/>
            </w:tcBorders>
          </w:tcPr>
          <w:p w14:paraId="264D0CB1" w14:textId="77777777"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Mean</w:t>
            </w:r>
          </w:p>
        </w:tc>
        <w:tc>
          <w:tcPr>
            <w:tcW w:w="1431" w:type="dxa"/>
            <w:tcBorders>
              <w:left w:val="nil"/>
              <w:right w:val="nil"/>
            </w:tcBorders>
          </w:tcPr>
          <w:p w14:paraId="74ECB89E" w14:textId="77777777"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90.58%</w:t>
            </w:r>
          </w:p>
        </w:tc>
        <w:tc>
          <w:tcPr>
            <w:tcW w:w="1468" w:type="dxa"/>
            <w:tcBorders>
              <w:left w:val="nil"/>
              <w:right w:val="nil"/>
            </w:tcBorders>
          </w:tcPr>
          <w:p w14:paraId="387368D4" w14:textId="77777777"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89.36%</w:t>
            </w:r>
          </w:p>
        </w:tc>
        <w:tc>
          <w:tcPr>
            <w:tcW w:w="1469" w:type="dxa"/>
            <w:tcBorders>
              <w:left w:val="nil"/>
              <w:right w:val="nil"/>
            </w:tcBorders>
          </w:tcPr>
          <w:p w14:paraId="3E89685B" w14:textId="77777777" w:rsidR="00536865" w:rsidRPr="00561384"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94</w:t>
            </w:r>
            <w:r w:rsidR="00536865" w:rsidRPr="00561384">
              <w:rPr>
                <w:rFonts w:ascii="GillSansStd" w:hAnsi="GillSansStd" w:cs="Calibri"/>
                <w:color w:val="000000"/>
                <w:sz w:val="18"/>
                <w:szCs w:val="20"/>
              </w:rPr>
              <w:t>.24%</w:t>
            </w:r>
          </w:p>
        </w:tc>
        <w:tc>
          <w:tcPr>
            <w:tcW w:w="1322" w:type="dxa"/>
            <w:tcBorders>
              <w:left w:val="nil"/>
              <w:right w:val="nil"/>
            </w:tcBorders>
          </w:tcPr>
          <w:p w14:paraId="38752EA5" w14:textId="77777777"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94.08%</w:t>
            </w:r>
          </w:p>
        </w:tc>
        <w:tc>
          <w:tcPr>
            <w:tcW w:w="1328" w:type="dxa"/>
            <w:tcBorders>
              <w:left w:val="nil"/>
            </w:tcBorders>
          </w:tcPr>
          <w:p w14:paraId="028B43A4" w14:textId="77777777" w:rsidR="00536865" w:rsidRPr="00561384" w:rsidRDefault="00E95C0C" w:rsidP="00E95C0C">
            <w:pPr>
              <w:jc w:val="both"/>
              <w:rPr>
                <w:rFonts w:ascii="GillSansStd" w:hAnsi="GillSansStd" w:cs="Calibri"/>
                <w:color w:val="000000"/>
                <w:sz w:val="18"/>
                <w:szCs w:val="20"/>
              </w:rPr>
            </w:pPr>
            <w:r>
              <w:rPr>
                <w:rFonts w:ascii="GillSansStd" w:hAnsi="GillSansStd" w:cs="Calibri"/>
                <w:color w:val="000000"/>
                <w:sz w:val="18"/>
                <w:szCs w:val="20"/>
              </w:rPr>
              <w:t>86</w:t>
            </w:r>
            <w:r w:rsidR="00536865" w:rsidRPr="00561384">
              <w:rPr>
                <w:rFonts w:ascii="GillSansStd" w:hAnsi="GillSansStd" w:cs="Calibri"/>
                <w:color w:val="000000"/>
                <w:sz w:val="18"/>
                <w:szCs w:val="20"/>
              </w:rPr>
              <w:t>.</w:t>
            </w:r>
            <w:r>
              <w:rPr>
                <w:rFonts w:ascii="GillSansStd" w:hAnsi="GillSansStd" w:cs="Calibri"/>
                <w:color w:val="000000"/>
                <w:sz w:val="18"/>
                <w:szCs w:val="20"/>
              </w:rPr>
              <w:t>36</w:t>
            </w:r>
            <w:r w:rsidR="00536865" w:rsidRPr="00561384">
              <w:rPr>
                <w:rFonts w:ascii="GillSansStd" w:hAnsi="GillSansStd" w:cs="Calibri"/>
                <w:color w:val="000000"/>
                <w:sz w:val="18"/>
                <w:szCs w:val="20"/>
              </w:rPr>
              <w:t>%</w:t>
            </w:r>
          </w:p>
        </w:tc>
      </w:tr>
      <w:tr w:rsidR="00561384" w:rsidRPr="00561384" w14:paraId="3895C5DC" w14:textId="77777777" w:rsidTr="00561384">
        <w:trPr>
          <w:jc w:val="center"/>
        </w:trPr>
        <w:tc>
          <w:tcPr>
            <w:tcW w:w="1296" w:type="dxa"/>
            <w:tcBorders>
              <w:right w:val="nil"/>
            </w:tcBorders>
          </w:tcPr>
          <w:p w14:paraId="4C5437DF" w14:textId="77777777" w:rsidR="00536865" w:rsidRPr="00561384" w:rsidRDefault="00536865" w:rsidP="002E6DBF">
            <w:pPr>
              <w:jc w:val="both"/>
              <w:rPr>
                <w:rFonts w:ascii="GillSansStd" w:hAnsi="GillSansStd" w:cs="Calibri"/>
                <w:color w:val="000000"/>
                <w:sz w:val="18"/>
                <w:szCs w:val="20"/>
              </w:rPr>
            </w:pPr>
            <w:proofErr w:type="spellStart"/>
            <w:r w:rsidRPr="00561384">
              <w:rPr>
                <w:rFonts w:ascii="GillSansStd" w:hAnsi="GillSansStd" w:cs="Calibri"/>
                <w:color w:val="000000"/>
                <w:sz w:val="18"/>
                <w:szCs w:val="20"/>
              </w:rPr>
              <w:t>Haralick</w:t>
            </w:r>
            <w:proofErr w:type="spellEnd"/>
          </w:p>
        </w:tc>
        <w:tc>
          <w:tcPr>
            <w:tcW w:w="1262" w:type="dxa"/>
            <w:tcBorders>
              <w:left w:val="nil"/>
              <w:right w:val="nil"/>
            </w:tcBorders>
          </w:tcPr>
          <w:p w14:paraId="55F052E2" w14:textId="77777777"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Homogeneity</w:t>
            </w:r>
          </w:p>
        </w:tc>
        <w:tc>
          <w:tcPr>
            <w:tcW w:w="1431" w:type="dxa"/>
            <w:tcBorders>
              <w:left w:val="nil"/>
              <w:right w:val="nil"/>
            </w:tcBorders>
          </w:tcPr>
          <w:p w14:paraId="7FA87F04" w14:textId="77777777" w:rsidR="00536865" w:rsidRPr="00561384" w:rsidRDefault="00536865" w:rsidP="002E6DBF">
            <w:pPr>
              <w:rPr>
                <w:rFonts w:ascii="GillSansStd" w:hAnsi="GillSansStd" w:cs="Calibri"/>
                <w:color w:val="000000"/>
                <w:sz w:val="18"/>
                <w:szCs w:val="20"/>
              </w:rPr>
            </w:pPr>
            <w:r w:rsidRPr="00561384">
              <w:rPr>
                <w:rFonts w:ascii="GillSansStd" w:hAnsi="GillSansStd" w:cs="Calibri"/>
                <w:color w:val="000000"/>
                <w:sz w:val="18"/>
                <w:szCs w:val="20"/>
              </w:rPr>
              <w:t>90.60%</w:t>
            </w:r>
          </w:p>
        </w:tc>
        <w:tc>
          <w:tcPr>
            <w:tcW w:w="1468" w:type="dxa"/>
            <w:tcBorders>
              <w:left w:val="nil"/>
              <w:right w:val="nil"/>
            </w:tcBorders>
          </w:tcPr>
          <w:p w14:paraId="7E1DB143" w14:textId="77777777"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88.66%</w:t>
            </w:r>
          </w:p>
        </w:tc>
        <w:tc>
          <w:tcPr>
            <w:tcW w:w="1469" w:type="dxa"/>
            <w:tcBorders>
              <w:left w:val="nil"/>
              <w:right w:val="nil"/>
            </w:tcBorders>
          </w:tcPr>
          <w:p w14:paraId="54265E6F" w14:textId="77777777" w:rsidR="00536865" w:rsidRPr="00561384" w:rsidRDefault="00E95C0C" w:rsidP="002E6DBF">
            <w:pPr>
              <w:rPr>
                <w:rFonts w:ascii="GillSansStd" w:hAnsi="GillSansStd" w:cs="Calibri"/>
                <w:color w:val="000000"/>
                <w:sz w:val="18"/>
                <w:szCs w:val="20"/>
              </w:rPr>
            </w:pPr>
            <w:r>
              <w:rPr>
                <w:rFonts w:ascii="GillSansStd" w:hAnsi="GillSansStd" w:cs="Calibri"/>
                <w:color w:val="000000"/>
                <w:sz w:val="18"/>
                <w:szCs w:val="20"/>
              </w:rPr>
              <w:t>93</w:t>
            </w:r>
            <w:r w:rsidR="00536865" w:rsidRPr="00561384">
              <w:rPr>
                <w:rFonts w:ascii="GillSansStd" w:hAnsi="GillSansStd" w:cs="Calibri"/>
                <w:color w:val="000000"/>
                <w:sz w:val="18"/>
                <w:szCs w:val="20"/>
              </w:rPr>
              <w:t>.84%</w:t>
            </w:r>
          </w:p>
        </w:tc>
        <w:tc>
          <w:tcPr>
            <w:tcW w:w="1322" w:type="dxa"/>
            <w:tcBorders>
              <w:left w:val="nil"/>
              <w:right w:val="nil"/>
            </w:tcBorders>
          </w:tcPr>
          <w:p w14:paraId="5F01B558" w14:textId="77777777"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93.40%</w:t>
            </w:r>
          </w:p>
        </w:tc>
        <w:tc>
          <w:tcPr>
            <w:tcW w:w="1328" w:type="dxa"/>
            <w:tcBorders>
              <w:left w:val="nil"/>
            </w:tcBorders>
          </w:tcPr>
          <w:p w14:paraId="5F96D5D2" w14:textId="77777777" w:rsidR="00536865" w:rsidRPr="00561384" w:rsidRDefault="00E95C0C" w:rsidP="00E95C0C">
            <w:pPr>
              <w:jc w:val="both"/>
              <w:rPr>
                <w:rFonts w:ascii="GillSansStd" w:hAnsi="GillSansStd" w:cs="Calibri"/>
                <w:color w:val="000000"/>
                <w:sz w:val="18"/>
                <w:szCs w:val="20"/>
              </w:rPr>
            </w:pPr>
            <w:r>
              <w:rPr>
                <w:rFonts w:ascii="GillSansStd" w:hAnsi="GillSansStd" w:cs="Calibri"/>
                <w:color w:val="000000"/>
                <w:sz w:val="18"/>
                <w:szCs w:val="20"/>
              </w:rPr>
              <w:t>86</w:t>
            </w:r>
            <w:r w:rsidR="00536865" w:rsidRPr="00561384">
              <w:rPr>
                <w:rFonts w:ascii="GillSansStd" w:hAnsi="GillSansStd" w:cs="Calibri"/>
                <w:color w:val="000000"/>
                <w:sz w:val="18"/>
                <w:szCs w:val="20"/>
              </w:rPr>
              <w:t>.</w:t>
            </w:r>
            <w:r>
              <w:rPr>
                <w:rFonts w:ascii="GillSansStd" w:hAnsi="GillSansStd" w:cs="Calibri"/>
                <w:color w:val="000000"/>
                <w:sz w:val="18"/>
                <w:szCs w:val="20"/>
              </w:rPr>
              <w:t>78</w:t>
            </w:r>
            <w:r w:rsidR="00536865" w:rsidRPr="00561384">
              <w:rPr>
                <w:rFonts w:ascii="GillSansStd" w:hAnsi="GillSansStd" w:cs="Calibri"/>
                <w:color w:val="000000"/>
                <w:sz w:val="18"/>
                <w:szCs w:val="20"/>
              </w:rPr>
              <w:t>%</w:t>
            </w:r>
          </w:p>
        </w:tc>
      </w:tr>
      <w:tr w:rsidR="00561384" w:rsidRPr="00561384" w14:paraId="6385ADA2" w14:textId="77777777" w:rsidTr="00561384">
        <w:trPr>
          <w:jc w:val="center"/>
        </w:trPr>
        <w:tc>
          <w:tcPr>
            <w:tcW w:w="1296" w:type="dxa"/>
            <w:tcBorders>
              <w:right w:val="nil"/>
            </w:tcBorders>
          </w:tcPr>
          <w:p w14:paraId="64D46A54" w14:textId="77777777"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Run-length</w:t>
            </w:r>
          </w:p>
        </w:tc>
        <w:tc>
          <w:tcPr>
            <w:tcW w:w="1262" w:type="dxa"/>
            <w:tcBorders>
              <w:left w:val="nil"/>
              <w:right w:val="nil"/>
            </w:tcBorders>
          </w:tcPr>
          <w:p w14:paraId="43FFF773" w14:textId="77777777"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SRE</w:t>
            </w:r>
          </w:p>
        </w:tc>
        <w:tc>
          <w:tcPr>
            <w:tcW w:w="1431" w:type="dxa"/>
            <w:tcBorders>
              <w:left w:val="nil"/>
              <w:right w:val="nil"/>
            </w:tcBorders>
          </w:tcPr>
          <w:p w14:paraId="4DC4D5F0" w14:textId="77777777" w:rsidR="00536865" w:rsidRPr="00561384"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91.96</w:t>
            </w:r>
            <w:r w:rsidR="00536865" w:rsidRPr="00561384">
              <w:rPr>
                <w:rFonts w:ascii="GillSansStd" w:hAnsi="GillSansStd" w:cs="Calibri"/>
                <w:color w:val="000000"/>
                <w:sz w:val="18"/>
                <w:szCs w:val="20"/>
              </w:rPr>
              <w:t>%</w:t>
            </w:r>
          </w:p>
        </w:tc>
        <w:tc>
          <w:tcPr>
            <w:tcW w:w="1468" w:type="dxa"/>
            <w:tcBorders>
              <w:left w:val="nil"/>
              <w:right w:val="nil"/>
            </w:tcBorders>
          </w:tcPr>
          <w:p w14:paraId="135025E4" w14:textId="77777777"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88.58%</w:t>
            </w:r>
          </w:p>
        </w:tc>
        <w:tc>
          <w:tcPr>
            <w:tcW w:w="1469" w:type="dxa"/>
            <w:tcBorders>
              <w:left w:val="nil"/>
              <w:right w:val="nil"/>
            </w:tcBorders>
          </w:tcPr>
          <w:p w14:paraId="04CA5D2B" w14:textId="77777777" w:rsidR="00536865" w:rsidRPr="00561384" w:rsidRDefault="00E95C0C" w:rsidP="002E6DBF">
            <w:pPr>
              <w:rPr>
                <w:rFonts w:ascii="GillSansStd" w:hAnsi="GillSansStd" w:cs="Calibri"/>
                <w:color w:val="000000"/>
                <w:sz w:val="18"/>
                <w:szCs w:val="20"/>
              </w:rPr>
            </w:pPr>
            <w:r>
              <w:rPr>
                <w:rFonts w:ascii="GillSansStd" w:hAnsi="GillSansStd" w:cs="Calibri"/>
                <w:color w:val="000000"/>
                <w:sz w:val="18"/>
                <w:szCs w:val="20"/>
              </w:rPr>
              <w:t>95.9</w:t>
            </w:r>
            <w:r w:rsidR="00536865" w:rsidRPr="00561384">
              <w:rPr>
                <w:rFonts w:ascii="GillSansStd" w:hAnsi="GillSansStd" w:cs="Calibri"/>
                <w:color w:val="000000"/>
                <w:sz w:val="18"/>
                <w:szCs w:val="20"/>
              </w:rPr>
              <w:t>9%</w:t>
            </w:r>
          </w:p>
        </w:tc>
        <w:tc>
          <w:tcPr>
            <w:tcW w:w="1322" w:type="dxa"/>
            <w:tcBorders>
              <w:left w:val="nil"/>
              <w:right w:val="nil"/>
            </w:tcBorders>
          </w:tcPr>
          <w:p w14:paraId="6264FD15" w14:textId="77777777" w:rsidR="00536865" w:rsidRPr="00561384" w:rsidRDefault="00536865" w:rsidP="002E6DBF">
            <w:pPr>
              <w:jc w:val="both"/>
              <w:rPr>
                <w:rFonts w:ascii="GillSansStd" w:hAnsi="GillSansStd" w:cs="Calibri"/>
                <w:color w:val="000000"/>
                <w:sz w:val="18"/>
                <w:szCs w:val="20"/>
              </w:rPr>
            </w:pPr>
            <w:r w:rsidRPr="00561384">
              <w:rPr>
                <w:rFonts w:ascii="GillSansStd" w:hAnsi="GillSansStd" w:cs="Calibri"/>
                <w:color w:val="000000"/>
                <w:sz w:val="18"/>
                <w:szCs w:val="20"/>
              </w:rPr>
              <w:t>96.34%</w:t>
            </w:r>
          </w:p>
        </w:tc>
        <w:tc>
          <w:tcPr>
            <w:tcW w:w="1328" w:type="dxa"/>
            <w:tcBorders>
              <w:left w:val="nil"/>
            </w:tcBorders>
          </w:tcPr>
          <w:p w14:paraId="574DECE3" w14:textId="77777777" w:rsidR="00536865" w:rsidRPr="00561384" w:rsidRDefault="00E95C0C" w:rsidP="002E6DBF">
            <w:pPr>
              <w:jc w:val="both"/>
              <w:rPr>
                <w:rFonts w:ascii="GillSansStd" w:hAnsi="GillSansStd" w:cs="Calibri"/>
                <w:color w:val="000000"/>
                <w:sz w:val="18"/>
                <w:szCs w:val="20"/>
              </w:rPr>
            </w:pPr>
            <w:r>
              <w:rPr>
                <w:rFonts w:ascii="GillSansStd" w:hAnsi="GillSansStd" w:cs="Calibri"/>
                <w:color w:val="000000"/>
                <w:sz w:val="18"/>
                <w:szCs w:val="20"/>
              </w:rPr>
              <w:t>87.58</w:t>
            </w:r>
            <w:r w:rsidR="00536865" w:rsidRPr="00561384">
              <w:rPr>
                <w:rFonts w:ascii="GillSansStd" w:hAnsi="GillSansStd" w:cs="Calibri"/>
                <w:color w:val="000000"/>
                <w:sz w:val="18"/>
                <w:szCs w:val="20"/>
              </w:rPr>
              <w:t>%</w:t>
            </w:r>
          </w:p>
        </w:tc>
      </w:tr>
    </w:tbl>
    <w:p w14:paraId="1A6312A5" w14:textId="77777777" w:rsidR="00536865" w:rsidRPr="00561384" w:rsidRDefault="00536865" w:rsidP="00536865">
      <w:pPr>
        <w:jc w:val="both"/>
        <w:rPr>
          <w:rFonts w:ascii="GillSansStd" w:eastAsiaTheme="minorEastAsia" w:hAnsi="GillSansStd"/>
          <w:sz w:val="18"/>
          <w:szCs w:val="20"/>
        </w:rPr>
      </w:pPr>
    </w:p>
    <w:p w14:paraId="65CF01E8" w14:textId="77777777"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Figure 4 shows the segmentation of a breast tumor in an ultrasound image using different texture descriptors along with the pre-processed intensity image with the probabilistic segmentation method implemented here, it also shows the segmentation results obtained when using only the original intensities of the image and the pre-processed intensity image without any texture information. Table 6 shows the accuracy, sensitivity, specificity, PPV and NPV of the segmented images shown in figure 4.</w:t>
      </w:r>
    </w:p>
    <w:p w14:paraId="51890370" w14:textId="77777777" w:rsidR="00536865" w:rsidRPr="00536865" w:rsidRDefault="00536865" w:rsidP="00536865">
      <w:pPr>
        <w:jc w:val="both"/>
        <w:rPr>
          <w:rFonts w:ascii="TimesNewRomanPSMT" w:eastAsiaTheme="minorEastAsia" w:hAnsi="TimesNewRomanPSMT"/>
          <w:sz w:val="20"/>
          <w:szCs w:val="20"/>
        </w:rPr>
      </w:pPr>
      <w:r w:rsidRPr="00536865">
        <w:rPr>
          <w:rFonts w:ascii="TimesNewRomanPSMT" w:eastAsiaTheme="minorEastAsia" w:hAnsi="TimesNewRomanPSMT"/>
          <w:sz w:val="20"/>
          <w:szCs w:val="20"/>
        </w:rPr>
        <w:t xml:space="preserve">It can be seen in table 6 that using texture descriptors along with a pre-processed intensity image for breast tumor segmentation in the ultrasound image shown in figure 1a) can upgrade the results considerably. Although the sensitivity and NPV are diminished using the texture descriptors, the difference is insignificant (1% and 0.3% respectively) comparing it with the increase in accuracy, specificity and PPV values (16%, 24% and 34% respectively) using the SRE of the run-length matrix as texture descriptor. </w:t>
      </w:r>
    </w:p>
    <w:p w14:paraId="1055B795" w14:textId="77777777" w:rsidR="00561384" w:rsidRDefault="00561384" w:rsidP="00561384">
      <w:pPr>
        <w:spacing w:after="0"/>
        <w:jc w:val="center"/>
        <w:rPr>
          <w:rFonts w:ascii="GillSansStd" w:eastAsiaTheme="minorEastAsia" w:hAnsi="GillSansStd"/>
          <w:sz w:val="18"/>
          <w:szCs w:val="18"/>
        </w:rPr>
      </w:pPr>
      <w:r w:rsidRPr="00561384">
        <w:rPr>
          <w:rFonts w:ascii="GillSansStd" w:eastAsiaTheme="minorEastAsia" w:hAnsi="GillSansStd"/>
          <w:b/>
          <w:sz w:val="18"/>
          <w:szCs w:val="18"/>
        </w:rPr>
        <w:t>Figure 3.</w:t>
      </w:r>
      <w:r w:rsidRPr="00561384">
        <w:rPr>
          <w:rFonts w:ascii="GillSansStd" w:eastAsiaTheme="minorEastAsia" w:hAnsi="GillSansStd"/>
          <w:sz w:val="18"/>
          <w:szCs w:val="18"/>
        </w:rPr>
        <w:t xml:space="preserve"> </w:t>
      </w:r>
      <w:proofErr w:type="gramStart"/>
      <w:r w:rsidRPr="00561384">
        <w:rPr>
          <w:rFonts w:ascii="GillSansStd" w:eastAsiaTheme="minorEastAsia" w:hAnsi="GillSansStd"/>
          <w:sz w:val="18"/>
          <w:szCs w:val="18"/>
        </w:rPr>
        <w:t>Normalized histograms of textural analysis.</w:t>
      </w:r>
      <w:proofErr w:type="gramEnd"/>
      <w:r w:rsidRPr="00561384">
        <w:rPr>
          <w:rFonts w:ascii="GillSansStd" w:eastAsiaTheme="minorEastAsia" w:hAnsi="GillSansStd"/>
          <w:sz w:val="18"/>
          <w:szCs w:val="18"/>
        </w:rPr>
        <w:t xml:space="preserve"> a) </w:t>
      </w:r>
      <w:proofErr w:type="gramStart"/>
      <w:r w:rsidRPr="00561384">
        <w:rPr>
          <w:rFonts w:ascii="GillSansStd" w:eastAsiaTheme="minorEastAsia" w:hAnsi="GillSansStd"/>
          <w:sz w:val="18"/>
          <w:szCs w:val="18"/>
        </w:rPr>
        <w:t>original</w:t>
      </w:r>
      <w:proofErr w:type="gramEnd"/>
      <w:r w:rsidRPr="00561384">
        <w:rPr>
          <w:rFonts w:ascii="GillSansStd" w:eastAsiaTheme="minorEastAsia" w:hAnsi="GillSansStd"/>
          <w:sz w:val="18"/>
          <w:szCs w:val="18"/>
        </w:rPr>
        <w:t xml:space="preserve"> ultrasound image, b) pre-processed intensity image, c) mean of the histogram texture image, d) Homogeneity of the co-occurrence matri</w:t>
      </w:r>
      <w:r>
        <w:rPr>
          <w:rFonts w:ascii="GillSansStd" w:eastAsiaTheme="minorEastAsia" w:hAnsi="GillSansStd"/>
          <w:sz w:val="18"/>
          <w:szCs w:val="18"/>
        </w:rPr>
        <w:t>x texture image, and e</w:t>
      </w:r>
      <w:r w:rsidRPr="00561384">
        <w:rPr>
          <w:rFonts w:ascii="GillSansStd" w:eastAsiaTheme="minorEastAsia" w:hAnsi="GillSansStd"/>
          <w:sz w:val="18"/>
          <w:szCs w:val="18"/>
        </w:rPr>
        <w:t xml:space="preserve">) SRE of the run-length matrix texture image. </w:t>
      </w:r>
    </w:p>
    <w:p w14:paraId="43708514" w14:textId="77777777" w:rsidR="001D1537" w:rsidRDefault="001D1537" w:rsidP="00561384">
      <w:pPr>
        <w:spacing w:after="0"/>
        <w:jc w:val="center"/>
        <w:rPr>
          <w:rFonts w:ascii="GillSansStd" w:eastAsiaTheme="minorEastAsia" w:hAnsi="GillSansStd"/>
          <w:sz w:val="18"/>
          <w:szCs w:val="18"/>
        </w:rPr>
      </w:pPr>
    </w:p>
    <w:p w14:paraId="4EAE21B6" w14:textId="77777777" w:rsidR="00C53B46" w:rsidRDefault="00C53B46" w:rsidP="00561384">
      <w:pPr>
        <w:spacing w:after="0"/>
        <w:jc w:val="center"/>
        <w:rPr>
          <w:rFonts w:ascii="GillSansStd" w:eastAsiaTheme="minorEastAsia" w:hAnsi="GillSansStd"/>
          <w:sz w:val="18"/>
          <w:szCs w:val="18"/>
        </w:rPr>
      </w:pPr>
    </w:p>
    <w:p w14:paraId="09502DF8" w14:textId="77777777" w:rsidR="001D1537" w:rsidRPr="00561384" w:rsidRDefault="001D1537" w:rsidP="00561384">
      <w:pPr>
        <w:spacing w:after="0"/>
        <w:jc w:val="center"/>
        <w:rPr>
          <w:rFonts w:ascii="GillSansStd" w:eastAsiaTheme="minorEastAsia" w:hAnsi="GillSansStd"/>
          <w:sz w:val="18"/>
          <w:szCs w:val="18"/>
        </w:rPr>
      </w:pPr>
    </w:p>
    <w:p w14:paraId="64003751" w14:textId="77777777" w:rsidR="00561384" w:rsidRPr="00561384" w:rsidRDefault="00561384" w:rsidP="00561384">
      <w:pPr>
        <w:spacing w:after="0"/>
        <w:jc w:val="center"/>
        <w:rPr>
          <w:rFonts w:ascii="GillSansStd" w:eastAsiaTheme="minorEastAsia" w:hAnsi="GillSansStd"/>
          <w:sz w:val="18"/>
        </w:rPr>
      </w:pPr>
      <w:r w:rsidRPr="00561384">
        <w:rPr>
          <w:rFonts w:ascii="GillSansStd" w:eastAsiaTheme="minorEastAsia" w:hAnsi="GillSansStd"/>
          <w:b/>
          <w:sz w:val="18"/>
        </w:rPr>
        <w:t>Table 6.</w:t>
      </w:r>
      <w:r w:rsidRPr="00561384">
        <w:rPr>
          <w:rFonts w:ascii="GillSansStd" w:eastAsiaTheme="minorEastAsia" w:hAnsi="GillSansStd"/>
          <w:sz w:val="18"/>
        </w:rPr>
        <w:t xml:space="preserve"> Segmentation results for the segmented images shown in figure 4.</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638"/>
        <w:gridCol w:w="1260"/>
        <w:gridCol w:w="1350"/>
        <w:gridCol w:w="1279"/>
        <w:gridCol w:w="1368"/>
        <w:gridCol w:w="1368"/>
      </w:tblGrid>
      <w:tr w:rsidR="00561384" w:rsidRPr="00561384" w14:paraId="3F094DFC" w14:textId="77777777" w:rsidTr="00B7622E">
        <w:trPr>
          <w:trHeight w:val="288"/>
          <w:jc w:val="center"/>
        </w:trPr>
        <w:tc>
          <w:tcPr>
            <w:tcW w:w="1638" w:type="dxa"/>
            <w:tcBorders>
              <w:right w:val="nil"/>
            </w:tcBorders>
            <w:vAlign w:val="center"/>
          </w:tcPr>
          <w:p w14:paraId="77570F6A" w14:textId="77777777" w:rsidR="00561384" w:rsidRPr="00561384" w:rsidRDefault="00561384" w:rsidP="00B7622E">
            <w:pPr>
              <w:rPr>
                <w:rFonts w:ascii="GillSansStd" w:eastAsiaTheme="minorEastAsia" w:hAnsi="GillSansStd"/>
                <w:sz w:val="18"/>
                <w:szCs w:val="18"/>
              </w:rPr>
            </w:pPr>
            <w:r w:rsidRPr="00561384">
              <w:rPr>
                <w:rFonts w:ascii="GillSansStd" w:eastAsiaTheme="minorEastAsia" w:hAnsi="GillSansStd"/>
                <w:sz w:val="18"/>
                <w:szCs w:val="18"/>
              </w:rPr>
              <w:t>Descriptor</w:t>
            </w:r>
          </w:p>
        </w:tc>
        <w:tc>
          <w:tcPr>
            <w:tcW w:w="1260" w:type="dxa"/>
            <w:tcBorders>
              <w:left w:val="nil"/>
              <w:right w:val="nil"/>
            </w:tcBorders>
            <w:vAlign w:val="center"/>
          </w:tcPr>
          <w:p w14:paraId="61F75269" w14:textId="77777777" w:rsidR="00561384" w:rsidRPr="00561384" w:rsidRDefault="00561384" w:rsidP="00B7622E">
            <w:pPr>
              <w:rPr>
                <w:rFonts w:ascii="GillSansStd" w:eastAsiaTheme="minorEastAsia" w:hAnsi="GillSansStd"/>
                <w:sz w:val="18"/>
                <w:szCs w:val="18"/>
              </w:rPr>
            </w:pPr>
            <w:r w:rsidRPr="00561384">
              <w:rPr>
                <w:rFonts w:ascii="GillSansStd" w:eastAsiaTheme="minorEastAsia" w:hAnsi="GillSansStd"/>
                <w:sz w:val="18"/>
                <w:szCs w:val="18"/>
              </w:rPr>
              <w:t>Accuracy</w:t>
            </w:r>
          </w:p>
        </w:tc>
        <w:tc>
          <w:tcPr>
            <w:tcW w:w="1350" w:type="dxa"/>
            <w:tcBorders>
              <w:left w:val="nil"/>
              <w:right w:val="nil"/>
            </w:tcBorders>
            <w:vAlign w:val="center"/>
          </w:tcPr>
          <w:p w14:paraId="68217E8D" w14:textId="77777777" w:rsidR="00561384" w:rsidRPr="00561384" w:rsidRDefault="00561384" w:rsidP="00B7622E">
            <w:pPr>
              <w:rPr>
                <w:rFonts w:ascii="GillSansStd" w:eastAsiaTheme="minorEastAsia" w:hAnsi="GillSansStd"/>
                <w:sz w:val="18"/>
                <w:szCs w:val="18"/>
              </w:rPr>
            </w:pPr>
            <w:r w:rsidRPr="00561384">
              <w:rPr>
                <w:rFonts w:ascii="GillSansStd" w:eastAsiaTheme="minorEastAsia" w:hAnsi="GillSansStd"/>
                <w:sz w:val="18"/>
                <w:szCs w:val="18"/>
              </w:rPr>
              <w:t>Sensitivity</w:t>
            </w:r>
          </w:p>
        </w:tc>
        <w:tc>
          <w:tcPr>
            <w:tcW w:w="1279" w:type="dxa"/>
            <w:tcBorders>
              <w:left w:val="nil"/>
              <w:right w:val="nil"/>
            </w:tcBorders>
            <w:vAlign w:val="center"/>
          </w:tcPr>
          <w:p w14:paraId="6800E374" w14:textId="77777777" w:rsidR="00561384" w:rsidRPr="00561384" w:rsidRDefault="00561384" w:rsidP="00B7622E">
            <w:pPr>
              <w:rPr>
                <w:rFonts w:ascii="GillSansStd" w:eastAsiaTheme="minorEastAsia" w:hAnsi="GillSansStd"/>
                <w:sz w:val="18"/>
                <w:szCs w:val="18"/>
              </w:rPr>
            </w:pPr>
            <w:r w:rsidRPr="00561384">
              <w:rPr>
                <w:rFonts w:ascii="GillSansStd" w:eastAsiaTheme="minorEastAsia" w:hAnsi="GillSansStd"/>
                <w:sz w:val="18"/>
                <w:szCs w:val="18"/>
              </w:rPr>
              <w:t>Specificity</w:t>
            </w:r>
          </w:p>
        </w:tc>
        <w:tc>
          <w:tcPr>
            <w:tcW w:w="1368" w:type="dxa"/>
            <w:tcBorders>
              <w:left w:val="nil"/>
              <w:right w:val="nil"/>
            </w:tcBorders>
            <w:vAlign w:val="center"/>
          </w:tcPr>
          <w:p w14:paraId="0522B921" w14:textId="77777777" w:rsidR="00561384" w:rsidRPr="00561384" w:rsidRDefault="00561384" w:rsidP="00B7622E">
            <w:pPr>
              <w:rPr>
                <w:rFonts w:ascii="GillSansStd" w:eastAsiaTheme="minorEastAsia" w:hAnsi="GillSansStd"/>
                <w:sz w:val="18"/>
                <w:szCs w:val="18"/>
              </w:rPr>
            </w:pPr>
            <w:r w:rsidRPr="00561384">
              <w:rPr>
                <w:rFonts w:ascii="GillSansStd" w:eastAsiaTheme="minorEastAsia" w:hAnsi="GillSansStd"/>
                <w:sz w:val="18"/>
                <w:szCs w:val="18"/>
              </w:rPr>
              <w:t>PPV</w:t>
            </w:r>
          </w:p>
        </w:tc>
        <w:tc>
          <w:tcPr>
            <w:tcW w:w="1368" w:type="dxa"/>
            <w:tcBorders>
              <w:left w:val="nil"/>
            </w:tcBorders>
            <w:vAlign w:val="center"/>
          </w:tcPr>
          <w:p w14:paraId="2024CE41" w14:textId="77777777" w:rsidR="00561384" w:rsidRPr="00561384" w:rsidRDefault="00561384" w:rsidP="00B7622E">
            <w:pPr>
              <w:rPr>
                <w:rFonts w:ascii="GillSansStd" w:eastAsiaTheme="minorEastAsia" w:hAnsi="GillSansStd"/>
                <w:sz w:val="18"/>
                <w:szCs w:val="18"/>
              </w:rPr>
            </w:pPr>
            <w:r w:rsidRPr="00561384">
              <w:rPr>
                <w:rFonts w:ascii="GillSansStd" w:eastAsiaTheme="minorEastAsia" w:hAnsi="GillSansStd"/>
                <w:sz w:val="18"/>
                <w:szCs w:val="18"/>
              </w:rPr>
              <w:t>NPV</w:t>
            </w:r>
          </w:p>
        </w:tc>
      </w:tr>
      <w:tr w:rsidR="00561384" w:rsidRPr="00561384" w14:paraId="16C54039" w14:textId="77777777" w:rsidTr="00B7622E">
        <w:trPr>
          <w:jc w:val="center"/>
        </w:trPr>
        <w:tc>
          <w:tcPr>
            <w:tcW w:w="1638" w:type="dxa"/>
            <w:tcBorders>
              <w:right w:val="nil"/>
            </w:tcBorders>
          </w:tcPr>
          <w:p w14:paraId="63018321"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Original</w:t>
            </w:r>
          </w:p>
        </w:tc>
        <w:tc>
          <w:tcPr>
            <w:tcW w:w="1260" w:type="dxa"/>
            <w:tcBorders>
              <w:left w:val="nil"/>
              <w:right w:val="nil"/>
            </w:tcBorders>
          </w:tcPr>
          <w:p w14:paraId="4C1066DF"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82.41%</w:t>
            </w:r>
          </w:p>
        </w:tc>
        <w:tc>
          <w:tcPr>
            <w:tcW w:w="1350" w:type="dxa"/>
            <w:tcBorders>
              <w:left w:val="nil"/>
              <w:right w:val="nil"/>
            </w:tcBorders>
          </w:tcPr>
          <w:p w14:paraId="2C4769B5"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99.75%</w:t>
            </w:r>
          </w:p>
        </w:tc>
        <w:tc>
          <w:tcPr>
            <w:tcW w:w="1279" w:type="dxa"/>
            <w:tcBorders>
              <w:left w:val="nil"/>
              <w:right w:val="nil"/>
            </w:tcBorders>
          </w:tcPr>
          <w:p w14:paraId="4AAEFF6C"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74.03%</w:t>
            </w:r>
          </w:p>
        </w:tc>
        <w:tc>
          <w:tcPr>
            <w:tcW w:w="1368" w:type="dxa"/>
            <w:tcBorders>
              <w:left w:val="nil"/>
              <w:right w:val="nil"/>
            </w:tcBorders>
          </w:tcPr>
          <w:p w14:paraId="3689B4B1"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64.98%</w:t>
            </w:r>
          </w:p>
        </w:tc>
        <w:tc>
          <w:tcPr>
            <w:tcW w:w="1368" w:type="dxa"/>
            <w:tcBorders>
              <w:left w:val="nil"/>
            </w:tcBorders>
          </w:tcPr>
          <w:p w14:paraId="5BE5B7B3"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99.03%</w:t>
            </w:r>
          </w:p>
        </w:tc>
      </w:tr>
      <w:tr w:rsidR="00561384" w:rsidRPr="00561384" w14:paraId="57507CA0" w14:textId="77777777" w:rsidTr="00B7622E">
        <w:trPr>
          <w:jc w:val="center"/>
        </w:trPr>
        <w:tc>
          <w:tcPr>
            <w:tcW w:w="1638" w:type="dxa"/>
            <w:tcBorders>
              <w:right w:val="nil"/>
            </w:tcBorders>
          </w:tcPr>
          <w:p w14:paraId="283D774B"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Intensity</w:t>
            </w:r>
          </w:p>
        </w:tc>
        <w:tc>
          <w:tcPr>
            <w:tcW w:w="1260" w:type="dxa"/>
            <w:tcBorders>
              <w:left w:val="nil"/>
              <w:right w:val="nil"/>
            </w:tcBorders>
          </w:tcPr>
          <w:p w14:paraId="59162EA5"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91.10%</w:t>
            </w:r>
          </w:p>
        </w:tc>
        <w:tc>
          <w:tcPr>
            <w:tcW w:w="1350" w:type="dxa"/>
            <w:tcBorders>
              <w:left w:val="nil"/>
              <w:right w:val="nil"/>
            </w:tcBorders>
          </w:tcPr>
          <w:p w14:paraId="430844D6"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99.49%</w:t>
            </w:r>
          </w:p>
        </w:tc>
        <w:tc>
          <w:tcPr>
            <w:tcW w:w="1279" w:type="dxa"/>
            <w:tcBorders>
              <w:left w:val="nil"/>
              <w:right w:val="nil"/>
            </w:tcBorders>
          </w:tcPr>
          <w:p w14:paraId="2F4597DD"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85.14%</w:t>
            </w:r>
          </w:p>
        </w:tc>
        <w:tc>
          <w:tcPr>
            <w:tcW w:w="1368" w:type="dxa"/>
            <w:tcBorders>
              <w:left w:val="nil"/>
              <w:right w:val="nil"/>
            </w:tcBorders>
          </w:tcPr>
          <w:p w14:paraId="1BDFD620"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82.62%</w:t>
            </w:r>
          </w:p>
        </w:tc>
        <w:tc>
          <w:tcPr>
            <w:tcW w:w="1368" w:type="dxa"/>
            <w:tcBorders>
              <w:left w:val="nil"/>
            </w:tcBorders>
          </w:tcPr>
          <w:p w14:paraId="75263F1F"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99.57%</w:t>
            </w:r>
          </w:p>
        </w:tc>
      </w:tr>
      <w:tr w:rsidR="00561384" w:rsidRPr="00561384" w14:paraId="52DC6EAC" w14:textId="77777777" w:rsidTr="00B7622E">
        <w:trPr>
          <w:jc w:val="center"/>
        </w:trPr>
        <w:tc>
          <w:tcPr>
            <w:tcW w:w="1638" w:type="dxa"/>
            <w:tcBorders>
              <w:right w:val="nil"/>
            </w:tcBorders>
          </w:tcPr>
          <w:p w14:paraId="45C9E369"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Mean</w:t>
            </w:r>
          </w:p>
        </w:tc>
        <w:tc>
          <w:tcPr>
            <w:tcW w:w="1260" w:type="dxa"/>
            <w:tcBorders>
              <w:left w:val="nil"/>
              <w:right w:val="nil"/>
            </w:tcBorders>
          </w:tcPr>
          <w:p w14:paraId="6D261273"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97.96%</w:t>
            </w:r>
          </w:p>
        </w:tc>
        <w:tc>
          <w:tcPr>
            <w:tcW w:w="1350" w:type="dxa"/>
            <w:tcBorders>
              <w:left w:val="nil"/>
              <w:right w:val="nil"/>
            </w:tcBorders>
          </w:tcPr>
          <w:p w14:paraId="689EC7C7"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98.50%</w:t>
            </w:r>
          </w:p>
        </w:tc>
        <w:tc>
          <w:tcPr>
            <w:tcW w:w="1279" w:type="dxa"/>
            <w:tcBorders>
              <w:left w:val="nil"/>
              <w:right w:val="nil"/>
            </w:tcBorders>
          </w:tcPr>
          <w:p w14:paraId="2E62FCD4"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97.42%</w:t>
            </w:r>
          </w:p>
        </w:tc>
        <w:tc>
          <w:tcPr>
            <w:tcW w:w="1368" w:type="dxa"/>
            <w:tcBorders>
              <w:left w:val="nil"/>
              <w:right w:val="nil"/>
            </w:tcBorders>
          </w:tcPr>
          <w:p w14:paraId="268A1B32"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97.39%</w:t>
            </w:r>
          </w:p>
        </w:tc>
        <w:tc>
          <w:tcPr>
            <w:tcW w:w="1368" w:type="dxa"/>
            <w:tcBorders>
              <w:left w:val="nil"/>
            </w:tcBorders>
          </w:tcPr>
          <w:p w14:paraId="1B422043"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98.52%</w:t>
            </w:r>
          </w:p>
        </w:tc>
      </w:tr>
      <w:tr w:rsidR="00561384" w:rsidRPr="00561384" w14:paraId="0E82E8DC" w14:textId="77777777" w:rsidTr="00B7622E">
        <w:trPr>
          <w:jc w:val="center"/>
        </w:trPr>
        <w:tc>
          <w:tcPr>
            <w:tcW w:w="1638" w:type="dxa"/>
            <w:tcBorders>
              <w:right w:val="nil"/>
            </w:tcBorders>
          </w:tcPr>
          <w:p w14:paraId="6D8EAF7F"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Homogeneity</w:t>
            </w:r>
          </w:p>
        </w:tc>
        <w:tc>
          <w:tcPr>
            <w:tcW w:w="1260" w:type="dxa"/>
            <w:tcBorders>
              <w:left w:val="nil"/>
              <w:right w:val="nil"/>
            </w:tcBorders>
          </w:tcPr>
          <w:p w14:paraId="15EF9460"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95.97%</w:t>
            </w:r>
          </w:p>
        </w:tc>
        <w:tc>
          <w:tcPr>
            <w:tcW w:w="1350" w:type="dxa"/>
            <w:tcBorders>
              <w:left w:val="nil"/>
              <w:right w:val="nil"/>
            </w:tcBorders>
          </w:tcPr>
          <w:p w14:paraId="231BD675"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98.92%</w:t>
            </w:r>
          </w:p>
        </w:tc>
        <w:tc>
          <w:tcPr>
            <w:tcW w:w="1279" w:type="dxa"/>
            <w:tcBorders>
              <w:left w:val="nil"/>
              <w:right w:val="nil"/>
            </w:tcBorders>
          </w:tcPr>
          <w:p w14:paraId="7DFF0717"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93.96%</w:t>
            </w:r>
          </w:p>
        </w:tc>
        <w:tc>
          <w:tcPr>
            <w:tcW w:w="1368" w:type="dxa"/>
            <w:tcBorders>
              <w:left w:val="nil"/>
              <w:right w:val="nil"/>
            </w:tcBorders>
          </w:tcPr>
          <w:p w14:paraId="3BBFED39"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92.96%</w:t>
            </w:r>
          </w:p>
        </w:tc>
        <w:tc>
          <w:tcPr>
            <w:tcW w:w="1368" w:type="dxa"/>
            <w:tcBorders>
              <w:left w:val="nil"/>
            </w:tcBorders>
          </w:tcPr>
          <w:p w14:paraId="4CFC84E3"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98.98%</w:t>
            </w:r>
          </w:p>
        </w:tc>
      </w:tr>
      <w:tr w:rsidR="00561384" w:rsidRPr="00561384" w14:paraId="4FFFD1A8" w14:textId="77777777" w:rsidTr="00B7622E">
        <w:trPr>
          <w:jc w:val="center"/>
        </w:trPr>
        <w:tc>
          <w:tcPr>
            <w:tcW w:w="1638" w:type="dxa"/>
            <w:tcBorders>
              <w:right w:val="nil"/>
            </w:tcBorders>
          </w:tcPr>
          <w:p w14:paraId="4F2C0515" w14:textId="5588ABD5" w:rsidR="00561384" w:rsidRPr="00561384" w:rsidRDefault="00DC175A" w:rsidP="002E6DBF">
            <w:pPr>
              <w:jc w:val="both"/>
              <w:rPr>
                <w:rFonts w:ascii="GillSansStd" w:eastAsiaTheme="minorEastAsia" w:hAnsi="GillSansStd"/>
                <w:sz w:val="18"/>
                <w:szCs w:val="18"/>
              </w:rPr>
            </w:pPr>
            <w:ins w:id="59" w:author="Fabian" w:date="2015-07-10T13:33:00Z">
              <w:r>
                <w:rPr>
                  <w:rFonts w:ascii="GillSansStd" w:eastAsiaTheme="minorEastAsia" w:hAnsi="GillSansStd"/>
                  <w:sz w:val="18"/>
                  <w:szCs w:val="18"/>
                </w:rPr>
                <w:t>S</w:t>
              </w:r>
            </w:ins>
            <w:del w:id="60" w:author="Fabian" w:date="2015-07-10T13:33:00Z">
              <w:r w:rsidR="00561384" w:rsidRPr="00561384" w:rsidDel="00DC175A">
                <w:rPr>
                  <w:rFonts w:ascii="GillSansStd" w:eastAsiaTheme="minorEastAsia" w:hAnsi="GillSansStd"/>
                  <w:sz w:val="18"/>
                  <w:szCs w:val="18"/>
                </w:rPr>
                <w:delText>L</w:delText>
              </w:r>
            </w:del>
            <w:r w:rsidR="00561384" w:rsidRPr="00561384">
              <w:rPr>
                <w:rFonts w:ascii="GillSansStd" w:eastAsiaTheme="minorEastAsia" w:hAnsi="GillSansStd"/>
                <w:sz w:val="18"/>
                <w:szCs w:val="18"/>
              </w:rPr>
              <w:t>RE</w:t>
            </w:r>
          </w:p>
        </w:tc>
        <w:tc>
          <w:tcPr>
            <w:tcW w:w="1260" w:type="dxa"/>
            <w:tcBorders>
              <w:left w:val="nil"/>
              <w:right w:val="nil"/>
            </w:tcBorders>
          </w:tcPr>
          <w:p w14:paraId="66CBC334"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98.28%</w:t>
            </w:r>
          </w:p>
        </w:tc>
        <w:tc>
          <w:tcPr>
            <w:tcW w:w="1350" w:type="dxa"/>
            <w:tcBorders>
              <w:left w:val="nil"/>
              <w:right w:val="nil"/>
            </w:tcBorders>
          </w:tcPr>
          <w:p w14:paraId="320C9428"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98.74%</w:t>
            </w:r>
          </w:p>
        </w:tc>
        <w:tc>
          <w:tcPr>
            <w:tcW w:w="1279" w:type="dxa"/>
            <w:tcBorders>
              <w:left w:val="nil"/>
              <w:right w:val="nil"/>
            </w:tcBorders>
          </w:tcPr>
          <w:p w14:paraId="279C9C72"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98.84%</w:t>
            </w:r>
          </w:p>
        </w:tc>
        <w:tc>
          <w:tcPr>
            <w:tcW w:w="1368" w:type="dxa"/>
            <w:tcBorders>
              <w:left w:val="nil"/>
              <w:right w:val="nil"/>
            </w:tcBorders>
          </w:tcPr>
          <w:p w14:paraId="3E2A9A0E"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98.85%</w:t>
            </w:r>
          </w:p>
        </w:tc>
        <w:tc>
          <w:tcPr>
            <w:tcW w:w="1368" w:type="dxa"/>
            <w:tcBorders>
              <w:left w:val="nil"/>
            </w:tcBorders>
          </w:tcPr>
          <w:p w14:paraId="0364E05C" w14:textId="77777777" w:rsidR="00561384" w:rsidRPr="00561384" w:rsidRDefault="00561384" w:rsidP="002E6DBF">
            <w:pPr>
              <w:jc w:val="both"/>
              <w:rPr>
                <w:rFonts w:ascii="GillSansStd" w:eastAsiaTheme="minorEastAsia" w:hAnsi="GillSansStd"/>
                <w:sz w:val="18"/>
                <w:szCs w:val="18"/>
              </w:rPr>
            </w:pPr>
            <w:r w:rsidRPr="00561384">
              <w:rPr>
                <w:rFonts w:ascii="GillSansStd" w:eastAsiaTheme="minorEastAsia" w:hAnsi="GillSansStd"/>
                <w:sz w:val="18"/>
                <w:szCs w:val="18"/>
              </w:rPr>
              <w:t>98.72%</w:t>
            </w:r>
          </w:p>
        </w:tc>
      </w:tr>
    </w:tbl>
    <w:p w14:paraId="241B08A1" w14:textId="77777777" w:rsidR="00536865" w:rsidRPr="00561384" w:rsidRDefault="00536865" w:rsidP="00536865">
      <w:pPr>
        <w:jc w:val="both"/>
        <w:rPr>
          <w:rFonts w:ascii="GillSansStd" w:hAnsi="GillSansStd"/>
          <w:sz w:val="20"/>
          <w:szCs w:val="20"/>
        </w:rPr>
      </w:pPr>
    </w:p>
    <w:p w14:paraId="3C26BFDC" w14:textId="77777777" w:rsidR="00B7622E" w:rsidRPr="00B7622E" w:rsidRDefault="00B7622E" w:rsidP="00B7622E">
      <w:pPr>
        <w:spacing w:after="0"/>
        <w:jc w:val="center"/>
        <w:rPr>
          <w:rFonts w:ascii="GillSansStd" w:eastAsiaTheme="minorEastAsia" w:hAnsi="GillSansStd"/>
          <w:sz w:val="18"/>
          <w:szCs w:val="18"/>
        </w:rPr>
      </w:pPr>
      <w:r w:rsidRPr="00B7622E">
        <w:rPr>
          <w:rFonts w:ascii="GillSansStd" w:eastAsiaTheme="minorEastAsia" w:hAnsi="GillSansStd"/>
          <w:b/>
          <w:sz w:val="18"/>
          <w:szCs w:val="18"/>
        </w:rPr>
        <w:t>Figure 4</w:t>
      </w:r>
      <w:r w:rsidRPr="00B7622E">
        <w:rPr>
          <w:rFonts w:ascii="GillSansStd" w:eastAsiaTheme="minorEastAsia" w:hAnsi="GillSansStd"/>
          <w:sz w:val="18"/>
          <w:szCs w:val="18"/>
        </w:rPr>
        <w:t>. Segmentation of a breast tumor using a) original image, b) pre-processed intensity image</w:t>
      </w:r>
      <w:r>
        <w:rPr>
          <w:rFonts w:ascii="GillSansStd" w:eastAsiaTheme="minorEastAsia" w:hAnsi="GillSansStd"/>
          <w:sz w:val="18"/>
          <w:szCs w:val="18"/>
        </w:rPr>
        <w:t xml:space="preserve"> c) mean of the histogram, d</w:t>
      </w:r>
      <w:r w:rsidRPr="00B7622E">
        <w:rPr>
          <w:rFonts w:ascii="GillSansStd" w:eastAsiaTheme="minorEastAsia" w:hAnsi="GillSansStd"/>
          <w:sz w:val="18"/>
          <w:szCs w:val="18"/>
        </w:rPr>
        <w:t>) homogeneity of th</w:t>
      </w:r>
      <w:r>
        <w:rPr>
          <w:rFonts w:ascii="GillSansStd" w:eastAsiaTheme="minorEastAsia" w:hAnsi="GillSansStd"/>
          <w:sz w:val="18"/>
          <w:szCs w:val="18"/>
        </w:rPr>
        <w:t>e co-occurrence matrix, and e) S</w:t>
      </w:r>
      <w:r w:rsidRPr="00B7622E">
        <w:rPr>
          <w:rFonts w:ascii="GillSansStd" w:eastAsiaTheme="minorEastAsia" w:hAnsi="GillSansStd"/>
          <w:sz w:val="18"/>
          <w:szCs w:val="18"/>
        </w:rPr>
        <w:t>RE of the run-length matrix.</w:t>
      </w:r>
    </w:p>
    <w:p w14:paraId="359B3DAE" w14:textId="77777777" w:rsidR="00C74335" w:rsidRDefault="00C74335" w:rsidP="00C74335">
      <w:pPr>
        <w:spacing w:after="0"/>
        <w:jc w:val="both"/>
        <w:rPr>
          <w:rFonts w:ascii="GillSansStd" w:hAnsi="GillSansStd"/>
          <w:sz w:val="20"/>
          <w:szCs w:val="20"/>
        </w:rPr>
      </w:pPr>
    </w:p>
    <w:p w14:paraId="1F99FF20" w14:textId="77777777" w:rsidR="00B7622E" w:rsidRPr="00B7622E" w:rsidRDefault="00B7622E" w:rsidP="00B7622E">
      <w:pPr>
        <w:jc w:val="both"/>
        <w:rPr>
          <w:rFonts w:ascii="GillSansStd-Bold" w:eastAsiaTheme="minorEastAsia" w:hAnsi="GillSansStd-Bold"/>
          <w:b/>
          <w:sz w:val="24"/>
          <w:szCs w:val="24"/>
        </w:rPr>
      </w:pPr>
      <w:r w:rsidRPr="00B7622E">
        <w:rPr>
          <w:rFonts w:ascii="GillSansStd-Bold" w:eastAsiaTheme="minorEastAsia" w:hAnsi="GillSansStd-Bold"/>
          <w:b/>
          <w:sz w:val="24"/>
          <w:szCs w:val="24"/>
        </w:rPr>
        <w:t>Discussion and Conclusion</w:t>
      </w:r>
    </w:p>
    <w:p w14:paraId="71DD29F7" w14:textId="407A0ACB" w:rsidR="00B7622E" w:rsidRPr="00B7622E"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Texture descriptors have been widely used in breast ultrasound images for tumor segmentation, since they help to differentiate structures with similar gray-level intensities</w:t>
      </w:r>
      <w:del w:id="61" w:author="FERNANDO ARAMBULA" w:date="2015-07-08T21:09:00Z">
        <w:r w:rsidRPr="00B7622E" w:rsidDel="002740B8">
          <w:rPr>
            <w:rFonts w:ascii="TimesNewRomanPSMT" w:eastAsiaTheme="minorEastAsia" w:hAnsi="TimesNewRomanPSMT"/>
            <w:sz w:val="20"/>
            <w:szCs w:val="20"/>
          </w:rPr>
          <w:delText xml:space="preserve"> as tumors</w:delText>
        </w:r>
      </w:del>
      <w:r w:rsidRPr="00B7622E">
        <w:rPr>
          <w:rFonts w:ascii="TimesNewRomanPSMT" w:eastAsiaTheme="minorEastAsia" w:hAnsi="TimesNewRomanPSMT"/>
          <w:sz w:val="20"/>
          <w:szCs w:val="20"/>
        </w:rPr>
        <w:t xml:space="preserve">, </w:t>
      </w:r>
      <w:del w:id="62" w:author="FERNANDO ARAMBULA" w:date="2015-07-08T21:09:00Z">
        <w:r w:rsidRPr="00B7622E" w:rsidDel="002740B8">
          <w:rPr>
            <w:rFonts w:ascii="TimesNewRomanPSMT" w:eastAsiaTheme="minorEastAsia" w:hAnsi="TimesNewRomanPSMT"/>
            <w:sz w:val="20"/>
            <w:szCs w:val="20"/>
          </w:rPr>
          <w:delText xml:space="preserve">like </w:delText>
        </w:r>
      </w:del>
      <w:ins w:id="63" w:author="FERNANDO ARAMBULA" w:date="2015-07-08T21:09:00Z">
        <w:r w:rsidR="002740B8">
          <w:rPr>
            <w:rFonts w:ascii="TimesNewRomanPSMT" w:eastAsiaTheme="minorEastAsia" w:hAnsi="TimesNewRomanPSMT"/>
            <w:sz w:val="20"/>
            <w:szCs w:val="20"/>
          </w:rPr>
          <w:t>such as</w:t>
        </w:r>
        <w:r w:rsidR="002740B8" w:rsidRPr="00B7622E">
          <w:rPr>
            <w:rFonts w:ascii="TimesNewRomanPSMT" w:eastAsiaTheme="minorEastAsia" w:hAnsi="TimesNewRomanPSMT"/>
            <w:sz w:val="20"/>
            <w:szCs w:val="20"/>
          </w:rPr>
          <w:t xml:space="preserve"> </w:t>
        </w:r>
      </w:ins>
      <w:r w:rsidRPr="00B7622E">
        <w:rPr>
          <w:rFonts w:ascii="TimesNewRomanPSMT" w:eastAsiaTheme="minorEastAsia" w:hAnsi="TimesNewRomanPSMT"/>
          <w:sz w:val="20"/>
          <w:szCs w:val="20"/>
        </w:rPr>
        <w:t>acoustic shadows</w:t>
      </w:r>
      <w:r w:rsidRPr="00B7622E">
        <w:rPr>
          <w:rFonts w:ascii="TimesNewRomanPSMT" w:eastAsiaTheme="minorEastAsia" w:hAnsi="TimesNewRomanPSMT"/>
          <w:sz w:val="20"/>
          <w:szCs w:val="20"/>
        </w:rPr>
        <w:fldChar w:fldCharType="begin" w:fldLock="1"/>
      </w:r>
      <w:r w:rsidRPr="00B7622E">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Pr="00B7622E">
        <w:rPr>
          <w:rFonts w:ascii="TimesNewRomanPSMT" w:eastAsiaTheme="minorEastAsia" w:hAnsi="TimesNewRomanPSMT"/>
          <w:noProof/>
          <w:sz w:val="20"/>
          <w:szCs w:val="20"/>
          <w:vertAlign w:val="superscript"/>
        </w:rPr>
        <w:t>6</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xml:space="preserve">. In this work we reported a quantitative evaluation of different texture descriptors in order to find out which one is the most effective to enhance the contrast of the image and which one leads to better segmentation results. </w:t>
      </w:r>
    </w:p>
    <w:p w14:paraId="4C9FE38A" w14:textId="54B485B8" w:rsidR="00B7622E" w:rsidRPr="00B7622E"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Image quality is a key aspect to consider in ultrasound images since they are affected by many types of artifacts, making it hard for an observer to interpret the images and obtain quantitative and qualitative information from them</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"&lt;sup&gt;35&lt;/sup&gt;", "plainTextFormattedCitation" : "35", "previouslyFormattedCitation" : "&lt;sup&gt;35&lt;/sup&gt;"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35</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Because of the noisy nature of the ultrasound images and the low contrast between breast cancer and surrounding tissue, it is difficult to provide an accurate and effective diagnosis</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"&lt;sup&gt;36&lt;/sup&gt;", "plainTextFormattedCitation" : "36", "previouslyFormattedCitation" : "&lt;sup&gt;36&lt;/sup&gt;"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36</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The ability of different texture descriptors to enhance the contrast between the tumor region and normal tissue was evaluated with five indices (MD, INT, SNR, CNR and EPI). It was shown in the results that some of the texture descriptors listed in table 1 are able to increase one or more of the used contrast indices, and that SRE of the run-length matrix was able to increase all the indices but not the EPI; in fact none of the used texture descriptors, except for the difference of the histogram, was able to preserve edges</w:t>
      </w:r>
      <w:ins w:id="64" w:author="FERNANDO ARAMBULA" w:date="2015-07-08T21:11:00Z">
        <w:r w:rsidR="009D5887">
          <w:rPr>
            <w:rFonts w:ascii="TimesNewRomanPSMT" w:eastAsiaTheme="minorEastAsia" w:hAnsi="TimesNewRomanPSMT"/>
            <w:sz w:val="20"/>
            <w:szCs w:val="20"/>
          </w:rPr>
          <w:t xml:space="preserve">. </w:t>
        </w:r>
      </w:ins>
      <w:del w:id="65" w:author="FERNANDO ARAMBULA" w:date="2015-07-08T21:10:00Z">
        <w:r w:rsidRPr="00B7622E" w:rsidDel="009D5887">
          <w:rPr>
            <w:rFonts w:ascii="TimesNewRomanPSMT" w:eastAsiaTheme="minorEastAsia" w:hAnsi="TimesNewRomanPSMT"/>
            <w:sz w:val="20"/>
            <w:szCs w:val="20"/>
          </w:rPr>
          <w:delText xml:space="preserve">; this may be a drawback when dealing with boundary detection. </w:delText>
        </w:r>
      </w:del>
      <w:r w:rsidRPr="00B7622E">
        <w:rPr>
          <w:rFonts w:ascii="TimesNewRomanPSMT" w:eastAsiaTheme="minorEastAsia" w:hAnsi="TimesNewRomanPSMT"/>
          <w:sz w:val="20"/>
          <w:szCs w:val="20"/>
        </w:rPr>
        <w:t>It was also shown that the co-occurrence based texture descriptors proposed by Haralick</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"&lt;sup&gt;18&lt;/sup&gt;", "plainTextFormattedCitation" : "18", "previouslyFormattedCitation" : "&lt;sup&gt;18&lt;/sup&gt;"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18</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xml:space="preserve"> are no good for image enhancement since none of them was able to increase the value of the contrast indices, except for the SNR but this may not lead to a better visualization of the tumor region as can be seen in figure 1. The mean of the histogram also showed good results enhancing the contrast of the image, enhancing almost all of the contrast indices except for the SNR and EPI; this texture descriptor may be used instead of the SRE of the run-length matrix for image enhancement when time is an important factor since first order texture descriptors have lower computational cost than higher order descriptors</w:t>
      </w:r>
      <w:r w:rsidRPr="00B7622E">
        <w:rPr>
          <w:rFonts w:ascii="TimesNewRomanPSMT" w:eastAsiaTheme="minorEastAsia" w:hAnsi="TimesNewRomanPSMT"/>
          <w:sz w:val="20"/>
          <w:szCs w:val="20"/>
        </w:rPr>
        <w:fldChar w:fldCharType="begin" w:fldLock="1"/>
      </w:r>
      <w:r w:rsidR="008E3B85">
        <w:rPr>
          <w:rFonts w:ascii="TimesNewRomanPSMT" w:eastAsiaTheme="minorEastAsia" w:hAnsi="TimesNewRomanPSMT"/>
          <w:sz w:val="20"/>
          <w:szCs w:val="20"/>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"&lt;sup&gt;17&lt;/sup&gt;", "plainTextFormattedCitation" : "17", "previouslyFormattedCitation" : "&lt;sup&gt;17&lt;/sup&gt;" }, "properties" : { "noteIndex" : 0 }, "schema" : "https://github.com/citation-style-language/schema/raw/master/csl-citation.json" }</w:instrText>
      </w:r>
      <w:r w:rsidRPr="00B7622E">
        <w:rPr>
          <w:rFonts w:ascii="TimesNewRomanPSMT" w:eastAsiaTheme="minorEastAsia" w:hAnsi="TimesNewRomanPSMT"/>
          <w:sz w:val="20"/>
          <w:szCs w:val="20"/>
        </w:rPr>
        <w:fldChar w:fldCharType="separate"/>
      </w:r>
      <w:r w:rsidR="001D1537" w:rsidRPr="001D1537">
        <w:rPr>
          <w:rFonts w:ascii="TimesNewRomanPSMT" w:eastAsiaTheme="minorEastAsia" w:hAnsi="TimesNewRomanPSMT"/>
          <w:noProof/>
          <w:sz w:val="20"/>
          <w:szCs w:val="20"/>
          <w:vertAlign w:val="superscript"/>
        </w:rPr>
        <w:t>17</w:t>
      </w:r>
      <w:r w:rsidRPr="00B7622E">
        <w:rPr>
          <w:rFonts w:ascii="TimesNewRomanPSMT" w:eastAsiaTheme="minorEastAsia" w:hAnsi="TimesNewRomanPSMT"/>
          <w:sz w:val="20"/>
          <w:szCs w:val="20"/>
        </w:rPr>
        <w:fldChar w:fldCharType="end"/>
      </w:r>
      <w:r w:rsidRPr="00B7622E">
        <w:rPr>
          <w:rFonts w:ascii="TimesNewRomanPSMT" w:eastAsiaTheme="minorEastAsia" w:hAnsi="TimesNewRomanPSMT"/>
          <w:sz w:val="20"/>
          <w:szCs w:val="20"/>
        </w:rPr>
        <w:t xml:space="preserve">. The proposed pre-processing intensity step, using histogram equalization and Gaussian anisotropic filtering, showed similar results to the mean of the histogram, but this pre-processing step was able to preserve the edges of the tumor, meaning that it is a good alternative for breast tumor contrast enhancement in ultrasound images.     </w:t>
      </w:r>
    </w:p>
    <w:p w14:paraId="2CE8F3E2" w14:textId="20FB1CB9" w:rsidR="00B7622E" w:rsidRPr="00B7622E"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 xml:space="preserve">The segmentation was evaluated using five indices (accuracy, sensitivity, specificity, PPV and NPV), and we use a semi-automatic segmentation supervised by a physician as the ground truth. Table 5 shows that </w:t>
      </w:r>
      <w:ins w:id="66" w:author="FERNANDO ARAMBULA" w:date="2015-07-08T21:14:00Z">
        <w:r w:rsidR="00682873">
          <w:rPr>
            <w:rFonts w:ascii="TimesNewRomanPSMT" w:eastAsiaTheme="minorEastAsia" w:hAnsi="TimesNewRomanPSMT"/>
            <w:sz w:val="20"/>
            <w:szCs w:val="20"/>
          </w:rPr>
          <w:t xml:space="preserve">the </w:t>
        </w:r>
      </w:ins>
      <w:r w:rsidRPr="00B7622E">
        <w:rPr>
          <w:rFonts w:ascii="TimesNewRomanPSMT" w:eastAsiaTheme="minorEastAsia" w:hAnsi="TimesNewRomanPSMT"/>
          <w:sz w:val="20"/>
          <w:szCs w:val="20"/>
        </w:rPr>
        <w:t xml:space="preserve">SRE of the run-length matrix is the texture descriptor, of all listed in table 1, that </w:t>
      </w:r>
      <w:del w:id="67" w:author="FERNANDO ARAMBULA" w:date="2015-07-08T21:13:00Z">
        <w:r w:rsidRPr="00B7622E" w:rsidDel="009D5887">
          <w:rPr>
            <w:rFonts w:ascii="TimesNewRomanPSMT" w:eastAsiaTheme="minorEastAsia" w:hAnsi="TimesNewRomanPSMT"/>
            <w:sz w:val="20"/>
            <w:szCs w:val="20"/>
          </w:rPr>
          <w:delText xml:space="preserve">enhance </w:delText>
        </w:r>
      </w:del>
      <w:ins w:id="68" w:author="FERNANDO ARAMBULA" w:date="2015-07-08T21:13:00Z">
        <w:r w:rsidR="009D5887">
          <w:rPr>
            <w:rFonts w:ascii="TimesNewRomanPSMT" w:eastAsiaTheme="minorEastAsia" w:hAnsi="TimesNewRomanPSMT"/>
            <w:sz w:val="20"/>
            <w:szCs w:val="20"/>
          </w:rPr>
          <w:t xml:space="preserve">improves more </w:t>
        </w:r>
        <w:r w:rsidR="009D5887" w:rsidRPr="00B7622E">
          <w:rPr>
            <w:rFonts w:ascii="TimesNewRomanPSMT" w:eastAsiaTheme="minorEastAsia" w:hAnsi="TimesNewRomanPSMT"/>
            <w:sz w:val="20"/>
            <w:szCs w:val="20"/>
          </w:rPr>
          <w:t xml:space="preserve"> </w:t>
        </w:r>
      </w:ins>
      <w:r w:rsidRPr="00B7622E">
        <w:rPr>
          <w:rFonts w:ascii="TimesNewRomanPSMT" w:eastAsiaTheme="minorEastAsia" w:hAnsi="TimesNewRomanPSMT"/>
          <w:sz w:val="20"/>
          <w:szCs w:val="20"/>
        </w:rPr>
        <w:t>the segmentation results</w:t>
      </w:r>
      <w:del w:id="69" w:author="FERNANDO ARAMBULA" w:date="2015-07-08T21:13:00Z">
        <w:r w:rsidRPr="00B7622E" w:rsidDel="009D5887">
          <w:rPr>
            <w:rFonts w:ascii="TimesNewRomanPSMT" w:eastAsiaTheme="minorEastAsia" w:hAnsi="TimesNewRomanPSMT"/>
            <w:sz w:val="20"/>
            <w:szCs w:val="20"/>
          </w:rPr>
          <w:delText xml:space="preserve"> the best</w:delText>
        </w:r>
      </w:del>
      <w:r w:rsidRPr="00B7622E">
        <w:rPr>
          <w:rFonts w:ascii="TimesNewRomanPSMT" w:eastAsiaTheme="minorEastAsia" w:hAnsi="TimesNewRomanPSMT"/>
          <w:sz w:val="20"/>
          <w:szCs w:val="20"/>
        </w:rPr>
        <w:t xml:space="preserve">, having a significant increase in all of the indices used here to evaluate the segmentation, except for the NPV where the increase was not significant but the value was not diminished; it is important to notice that this texture descriptor is also the one that shows better results in contrast enhancement increasing the MD and decreasing the histogram intersection significantly making </w:t>
      </w:r>
      <w:ins w:id="70" w:author="FERNANDO ARAMBULA" w:date="2015-07-08T21:14:00Z">
        <w:r w:rsidR="00D150B9">
          <w:rPr>
            <w:rFonts w:ascii="TimesNewRomanPSMT" w:eastAsiaTheme="minorEastAsia" w:hAnsi="TimesNewRomanPSMT"/>
            <w:sz w:val="20"/>
            <w:szCs w:val="20"/>
          </w:rPr>
          <w:t xml:space="preserve">it </w:t>
        </w:r>
      </w:ins>
      <w:r w:rsidRPr="00B7622E">
        <w:rPr>
          <w:rFonts w:ascii="TimesNewRomanPSMT" w:eastAsiaTheme="minorEastAsia" w:hAnsi="TimesNewRomanPSMT"/>
          <w:sz w:val="20"/>
          <w:szCs w:val="20"/>
        </w:rPr>
        <w:t xml:space="preserve">easier to differentiate between regions when using the normalized histogram as a probability function. The segmentation results reported in this work show that texture features provide useful information that helps to distinguish between tumors and normal tissue in breast ultrasound images, </w:t>
      </w:r>
      <w:r w:rsidRPr="00B7622E">
        <w:rPr>
          <w:rFonts w:ascii="TimesNewRomanPSMT" w:eastAsiaTheme="minorEastAsia" w:hAnsi="TimesNewRomanPSMT"/>
          <w:sz w:val="20"/>
          <w:szCs w:val="20"/>
        </w:rPr>
        <w:lastRenderedPageBreak/>
        <w:t>table 5 shows that the homogeneity of the co-occurrence matrix provides useful information to improve the outcome of the segmentation even though this texture descriptor does not enhance the contrast of the image.</w:t>
      </w:r>
    </w:p>
    <w:p w14:paraId="7FE0FB44" w14:textId="7734E2F1" w:rsidR="00B7622E" w:rsidRPr="008E3B85" w:rsidRDefault="00B7622E" w:rsidP="00B7622E">
      <w:pPr>
        <w:jc w:val="both"/>
        <w:rPr>
          <w:rFonts w:ascii="TimesNewRomanPSMT" w:eastAsiaTheme="minorEastAsia" w:hAnsi="TimesNewRomanPSMT"/>
          <w:sz w:val="20"/>
          <w:szCs w:val="20"/>
        </w:rPr>
      </w:pPr>
      <w:r w:rsidRPr="00B7622E">
        <w:rPr>
          <w:rFonts w:ascii="TimesNewRomanPSMT" w:eastAsiaTheme="minorEastAsia" w:hAnsi="TimesNewRomanPSMT"/>
          <w:sz w:val="20"/>
          <w:szCs w:val="20"/>
        </w:rPr>
        <w:t xml:space="preserve">Although different texture descriptors provide different information about the texture of the lesion, in this work the segmentation was made using only one texture feature in order to evaluate its effects accurately. Our results show that run-length texture descriptors lead to the best contrast enhancement and segmentation results. </w:t>
      </w:r>
      <w:r w:rsidR="008E3B85">
        <w:rPr>
          <w:rFonts w:ascii="TimesNewRomanPSMT" w:eastAsiaTheme="minorEastAsia" w:hAnsi="TimesNewRomanPSMT"/>
          <w:sz w:val="20"/>
          <w:szCs w:val="20"/>
        </w:rPr>
        <w:t>In fact, the results of the segmentation using the SRE of the run-length matrix</w:t>
      </w:r>
      <w:r w:rsidR="009F63D7">
        <w:rPr>
          <w:rFonts w:ascii="TimesNewRomanPSMT" w:eastAsiaTheme="minorEastAsia" w:hAnsi="TimesNewRomanPSMT"/>
          <w:sz w:val="20"/>
          <w:szCs w:val="20"/>
        </w:rPr>
        <w:t xml:space="preserve"> </w:t>
      </w:r>
      <w:r w:rsidR="008E3B85">
        <w:rPr>
          <w:rFonts w:ascii="TimesNewRomanPSMT" w:eastAsiaTheme="minorEastAsia" w:hAnsi="TimesNewRomanPSMT"/>
          <w:sz w:val="20"/>
          <w:szCs w:val="20"/>
        </w:rPr>
        <w:t xml:space="preserve"> were </w:t>
      </w:r>
      <w:r w:rsidR="009F63D7">
        <w:rPr>
          <w:rFonts w:ascii="TimesNewRomanPSMT" w:eastAsiaTheme="minorEastAsia" w:hAnsi="TimesNewRomanPSMT"/>
          <w:sz w:val="20"/>
          <w:szCs w:val="20"/>
        </w:rPr>
        <w:t xml:space="preserve">significantly </w:t>
      </w:r>
      <w:r w:rsidR="008E3B85">
        <w:rPr>
          <w:rFonts w:ascii="TimesNewRomanPSMT" w:eastAsiaTheme="minorEastAsia" w:hAnsi="TimesNewRomanPSMT"/>
          <w:sz w:val="20"/>
          <w:szCs w:val="20"/>
        </w:rPr>
        <w:t xml:space="preserve">better compared with the </w:t>
      </w:r>
      <w:del w:id="71" w:author="FERNANDO ARAMBULA" w:date="2015-07-08T21:15:00Z">
        <w:r w:rsidR="008E3B85" w:rsidDel="00C51EEE">
          <w:rPr>
            <w:rFonts w:ascii="TimesNewRomanPSMT" w:eastAsiaTheme="minorEastAsia" w:hAnsi="TimesNewRomanPSMT"/>
            <w:sz w:val="20"/>
            <w:szCs w:val="20"/>
          </w:rPr>
          <w:delText xml:space="preserve">ones </w:delText>
        </w:r>
      </w:del>
      <w:ins w:id="72" w:author="FERNANDO ARAMBULA" w:date="2015-07-08T21:15:00Z">
        <w:r w:rsidR="00C51EEE">
          <w:rPr>
            <w:rFonts w:ascii="TimesNewRomanPSMT" w:eastAsiaTheme="minorEastAsia" w:hAnsi="TimesNewRomanPSMT"/>
            <w:sz w:val="20"/>
            <w:szCs w:val="20"/>
          </w:rPr>
          <w:t xml:space="preserve">results </w:t>
        </w:r>
      </w:ins>
      <w:r w:rsidR="008E3B85">
        <w:rPr>
          <w:rFonts w:ascii="TimesNewRomanPSMT" w:eastAsiaTheme="minorEastAsia" w:hAnsi="TimesNewRomanPSMT"/>
          <w:sz w:val="20"/>
          <w:szCs w:val="20"/>
        </w:rPr>
        <w:t xml:space="preserve">reported by </w:t>
      </w:r>
      <w:proofErr w:type="spellStart"/>
      <w:r w:rsidR="008E3B85">
        <w:rPr>
          <w:rFonts w:ascii="TimesNewRomanPSMT" w:eastAsiaTheme="minorEastAsia" w:hAnsi="TimesNewRomanPSMT"/>
          <w:sz w:val="20"/>
          <w:szCs w:val="20"/>
        </w:rPr>
        <w:t>Madabhushi</w:t>
      </w:r>
      <w:proofErr w:type="spellEnd"/>
      <w:r w:rsidR="008E3B85">
        <w:rPr>
          <w:rFonts w:ascii="TimesNewRomanPSMT" w:eastAsiaTheme="minorEastAsia" w:hAnsi="TimesNewRomanPSMT"/>
          <w:sz w:val="20"/>
          <w:szCs w:val="20"/>
        </w:rPr>
        <w:t xml:space="preserve"> et al</w:t>
      </w:r>
      <w:r w:rsidR="008E3B85">
        <w:rPr>
          <w:rFonts w:ascii="TimesNewRomanPSMT" w:eastAsiaTheme="minorEastAsia" w:hAnsi="TimesNewRomanPSMT"/>
          <w:sz w:val="20"/>
          <w:szCs w:val="20"/>
        </w:rPr>
        <w:fldChar w:fldCharType="begin" w:fldLock="1"/>
      </w:r>
      <w:r w:rsidR="009F63D7">
        <w:rPr>
          <w:rFonts w:ascii="TimesNewRomanPSMT" w:eastAsiaTheme="minorEastAsia" w:hAnsi="TimesNewRomanPSMT"/>
          <w:sz w:val="20"/>
          <w:szCs w:val="20"/>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"&lt;sup&gt;6&lt;/sup&gt;", "plainTextFormattedCitation" : "6", "previouslyFormattedCitation" : "&lt;sup&gt;6&lt;/sup&gt;" }, "properties" : { "noteIndex" : 0 }, "schema" : "https://github.com/citation-style-language/schema/raw/master/csl-citation.json" }</w:instrText>
      </w:r>
      <w:r w:rsidR="008E3B85">
        <w:rPr>
          <w:rFonts w:ascii="TimesNewRomanPSMT" w:eastAsiaTheme="minorEastAsia" w:hAnsi="TimesNewRomanPSMT"/>
          <w:sz w:val="20"/>
          <w:szCs w:val="20"/>
        </w:rPr>
        <w:fldChar w:fldCharType="separate"/>
      </w:r>
      <w:r w:rsidR="008E3B85" w:rsidRPr="008E3B85">
        <w:rPr>
          <w:rFonts w:ascii="TimesNewRomanPSMT" w:eastAsiaTheme="minorEastAsia" w:hAnsi="TimesNewRomanPSMT"/>
          <w:noProof/>
          <w:sz w:val="20"/>
          <w:szCs w:val="20"/>
          <w:vertAlign w:val="superscript"/>
        </w:rPr>
        <w:t>6</w:t>
      </w:r>
      <w:r w:rsidR="008E3B85">
        <w:rPr>
          <w:rFonts w:ascii="TimesNewRomanPSMT" w:eastAsiaTheme="minorEastAsia" w:hAnsi="TimesNewRomanPSMT"/>
          <w:sz w:val="20"/>
          <w:szCs w:val="20"/>
        </w:rPr>
        <w:fldChar w:fldCharType="end"/>
      </w:r>
      <w:r w:rsidR="009F63D7">
        <w:rPr>
          <w:rFonts w:ascii="TimesNewRomanPSMT" w:eastAsiaTheme="minorEastAsia" w:hAnsi="TimesNewRomanPSMT"/>
          <w:sz w:val="20"/>
          <w:szCs w:val="20"/>
        </w:rPr>
        <w:t xml:space="preserve">, where they reported 76.07% of TP and 76.06% of TN </w:t>
      </w:r>
      <w:commentRangeStart w:id="73"/>
      <w:r w:rsidR="009F63D7">
        <w:rPr>
          <w:rFonts w:ascii="TimesNewRomanPSMT" w:eastAsiaTheme="minorEastAsia" w:hAnsi="TimesNewRomanPSMT"/>
          <w:sz w:val="20"/>
          <w:szCs w:val="20"/>
        </w:rPr>
        <w:t>against 96.34% of TP and 87.58% of TN</w:t>
      </w:r>
      <w:del w:id="74" w:author="Fabian" w:date="2015-07-10T13:34:00Z">
        <w:r w:rsidR="009F63D7" w:rsidDel="00DC175A">
          <w:rPr>
            <w:rFonts w:ascii="TimesNewRomanPSMT" w:eastAsiaTheme="minorEastAsia" w:hAnsi="TimesNewRomanPSMT"/>
            <w:sz w:val="20"/>
            <w:szCs w:val="20"/>
          </w:rPr>
          <w:delText xml:space="preserve"> </w:delText>
        </w:r>
        <w:bookmarkStart w:id="75" w:name="_GoBack"/>
        <w:bookmarkEnd w:id="75"/>
        <w:r w:rsidR="009F63D7" w:rsidDel="00DC175A">
          <w:rPr>
            <w:rFonts w:ascii="TimesNewRomanPSMT" w:eastAsiaTheme="minorEastAsia" w:hAnsi="TimesNewRomanPSMT"/>
            <w:sz w:val="20"/>
            <w:szCs w:val="20"/>
          </w:rPr>
          <w:delText>reported in this work</w:delText>
        </w:r>
      </w:del>
      <w:r w:rsidR="009F63D7">
        <w:rPr>
          <w:rFonts w:ascii="TimesNewRomanPSMT" w:eastAsiaTheme="minorEastAsia" w:hAnsi="TimesNewRomanPSMT"/>
          <w:sz w:val="20"/>
          <w:szCs w:val="20"/>
        </w:rPr>
        <w:t xml:space="preserve">; </w:t>
      </w:r>
      <w:commentRangeEnd w:id="73"/>
      <w:r w:rsidR="00352B4C">
        <w:rPr>
          <w:rStyle w:val="Refdecomentario"/>
        </w:rPr>
        <w:commentReference w:id="73"/>
      </w:r>
      <w:r w:rsidR="00011BC9">
        <w:rPr>
          <w:rFonts w:ascii="TimesNewRomanPSMT" w:eastAsiaTheme="minorEastAsia" w:hAnsi="TimesNewRomanPSMT"/>
          <w:sz w:val="20"/>
          <w:szCs w:val="20"/>
        </w:rPr>
        <w:t xml:space="preserve">also, </w:t>
      </w:r>
      <w:r w:rsidR="009F63D7">
        <w:rPr>
          <w:rFonts w:ascii="TimesNewRomanPSMT" w:eastAsiaTheme="minorEastAsia" w:hAnsi="TimesNewRomanPSMT"/>
          <w:sz w:val="20"/>
          <w:szCs w:val="20"/>
        </w:rPr>
        <w:t>the results were better than the ones reported by Liao et al</w:t>
      </w:r>
      <w:r w:rsidR="009F63D7">
        <w:rPr>
          <w:rFonts w:ascii="TimesNewRomanPSMT" w:eastAsiaTheme="minorEastAsia" w:hAnsi="TimesNewRomanPSMT"/>
          <w:sz w:val="20"/>
          <w:szCs w:val="20"/>
        </w:rPr>
        <w:fldChar w:fldCharType="begin" w:fldLock="1"/>
      </w:r>
      <w:r w:rsidR="00011BC9">
        <w:rPr>
          <w:rFonts w:ascii="TimesNewRomanPSMT" w:eastAsiaTheme="minorEastAsia" w:hAnsi="TimesNewRomanPSMT"/>
          <w:sz w:val="20"/>
          <w:szCs w:val="20"/>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"&lt;sup&gt;5&lt;/sup&gt;", "plainTextFormattedCitation" : "5", "previouslyFormattedCitation" : "&lt;sup&gt;5&lt;/sup&gt;" }, "properties" : { "noteIndex" : 0 }, "schema" : "https://github.com/citation-style-language/schema/raw/master/csl-citation.json" }</w:instrText>
      </w:r>
      <w:r w:rsidR="009F63D7">
        <w:rPr>
          <w:rFonts w:ascii="TimesNewRomanPSMT" w:eastAsiaTheme="minorEastAsia" w:hAnsi="TimesNewRomanPSMT"/>
          <w:sz w:val="20"/>
          <w:szCs w:val="20"/>
        </w:rPr>
        <w:fldChar w:fldCharType="separate"/>
      </w:r>
      <w:r w:rsidR="009F63D7" w:rsidRPr="009F63D7">
        <w:rPr>
          <w:rFonts w:ascii="TimesNewRomanPSMT" w:eastAsiaTheme="minorEastAsia" w:hAnsi="TimesNewRomanPSMT"/>
          <w:noProof/>
          <w:sz w:val="20"/>
          <w:szCs w:val="20"/>
          <w:vertAlign w:val="superscript"/>
        </w:rPr>
        <w:t>5</w:t>
      </w:r>
      <w:r w:rsidR="009F63D7">
        <w:rPr>
          <w:rFonts w:ascii="TimesNewRomanPSMT" w:eastAsiaTheme="minorEastAsia" w:hAnsi="TimesNewRomanPSMT"/>
          <w:sz w:val="20"/>
          <w:szCs w:val="20"/>
        </w:rPr>
        <w:fldChar w:fldCharType="end"/>
      </w:r>
      <w:r w:rsidR="009F63D7">
        <w:rPr>
          <w:rFonts w:ascii="TimesNewRomanPSMT" w:eastAsiaTheme="minorEastAsia" w:hAnsi="TimesNewRomanPSMT"/>
          <w:sz w:val="20"/>
          <w:szCs w:val="20"/>
        </w:rPr>
        <w:t xml:space="preserve">, where they reported 95% of TP and 85% of TN when using the variance of the co-occurrence matrix </w:t>
      </w:r>
      <w:r w:rsidR="00011BC9">
        <w:rPr>
          <w:rFonts w:ascii="TimesNewRomanPSMT" w:eastAsiaTheme="minorEastAsia" w:hAnsi="TimesNewRomanPSMT"/>
          <w:sz w:val="20"/>
          <w:szCs w:val="20"/>
        </w:rPr>
        <w:t>as texture information for their automatic segmentation method. The SRE of the run-length matrix is indicative of fineness or high frequency content</w:t>
      </w:r>
      <w:ins w:id="76" w:author="FERNANDO ARAMBULA" w:date="2015-07-08T21:19:00Z">
        <w:r w:rsidR="00D166DD">
          <w:rPr>
            <w:rFonts w:ascii="TimesNewRomanPSMT" w:eastAsiaTheme="minorEastAsia" w:hAnsi="TimesNewRomanPSMT"/>
            <w:sz w:val="20"/>
            <w:szCs w:val="20"/>
          </w:rPr>
          <w:t xml:space="preserve"> in an image region</w:t>
        </w:r>
      </w:ins>
      <w:r w:rsidR="00E14428">
        <w:rPr>
          <w:rFonts w:ascii="TimesNewRomanPSMT" w:eastAsiaTheme="minorEastAsia" w:hAnsi="TimesNewRomanPSMT"/>
          <w:sz w:val="20"/>
          <w:szCs w:val="20"/>
        </w:rPr>
        <w:t>, since a fine texture should contain primarily short runs</w:t>
      </w:r>
      <w:ins w:id="77" w:author="FERNANDO ARAMBULA" w:date="2015-07-08T21:20:00Z">
        <w:r w:rsidR="00D166DD">
          <w:rPr>
            <w:rFonts w:ascii="TimesNewRomanPSMT" w:eastAsiaTheme="minorEastAsia" w:hAnsi="TimesNewRomanPSMT"/>
            <w:sz w:val="20"/>
            <w:szCs w:val="20"/>
          </w:rPr>
          <w:t xml:space="preserve">. </w:t>
        </w:r>
      </w:ins>
      <w:del w:id="78" w:author="FERNANDO ARAMBULA" w:date="2015-07-08T21:20:00Z">
        <w:r w:rsidR="00391A44" w:rsidDel="00D166DD">
          <w:rPr>
            <w:rFonts w:ascii="TimesNewRomanPSMT" w:eastAsiaTheme="minorEastAsia" w:hAnsi="TimesNewRomanPSMT"/>
            <w:sz w:val="20"/>
            <w:szCs w:val="20"/>
          </w:rPr>
          <w:delText>;</w:delText>
        </w:r>
      </w:del>
      <w:r w:rsidR="00391A44">
        <w:rPr>
          <w:rFonts w:ascii="TimesNewRomanPSMT" w:eastAsiaTheme="minorEastAsia" w:hAnsi="TimesNewRomanPSMT"/>
          <w:sz w:val="20"/>
          <w:szCs w:val="20"/>
        </w:rPr>
        <w:t xml:space="preserve"> </w:t>
      </w:r>
      <w:ins w:id="79" w:author="FERNANDO ARAMBULA" w:date="2015-07-08T21:20:00Z">
        <w:r w:rsidR="00D166DD">
          <w:rPr>
            <w:rFonts w:ascii="TimesNewRomanPSMT" w:eastAsiaTheme="minorEastAsia" w:hAnsi="TimesNewRomanPSMT"/>
            <w:sz w:val="20"/>
            <w:szCs w:val="20"/>
          </w:rPr>
          <w:t>T</w:t>
        </w:r>
      </w:ins>
      <w:del w:id="80" w:author="FERNANDO ARAMBULA" w:date="2015-07-08T21:20:00Z">
        <w:r w:rsidR="00391A44" w:rsidDel="00D166DD">
          <w:rPr>
            <w:rFonts w:ascii="TimesNewRomanPSMT" w:eastAsiaTheme="minorEastAsia" w:hAnsi="TimesNewRomanPSMT"/>
            <w:sz w:val="20"/>
            <w:szCs w:val="20"/>
          </w:rPr>
          <w:delText>t</w:delText>
        </w:r>
      </w:del>
      <w:r w:rsidR="00391A44">
        <w:rPr>
          <w:rFonts w:ascii="TimesNewRomanPSMT" w:eastAsiaTheme="minorEastAsia" w:hAnsi="TimesNewRomanPSMT"/>
          <w:sz w:val="20"/>
          <w:szCs w:val="20"/>
        </w:rPr>
        <w:t>he improvement of the segmentation results when using this texture descriptor</w:t>
      </w:r>
      <w:del w:id="81" w:author="FERNANDO ARAMBULA" w:date="2015-07-08T21:20:00Z">
        <w:r w:rsidR="00391A44" w:rsidDel="00D166DD">
          <w:rPr>
            <w:rFonts w:ascii="TimesNewRomanPSMT" w:eastAsiaTheme="minorEastAsia" w:hAnsi="TimesNewRomanPSMT"/>
            <w:sz w:val="20"/>
            <w:szCs w:val="20"/>
          </w:rPr>
          <w:delText>s</w:delText>
        </w:r>
      </w:del>
      <w:r w:rsidR="00391A44">
        <w:rPr>
          <w:rFonts w:ascii="TimesNewRomanPSMT" w:eastAsiaTheme="minorEastAsia" w:hAnsi="TimesNewRomanPSMT"/>
          <w:sz w:val="20"/>
          <w:szCs w:val="20"/>
        </w:rPr>
        <w:t xml:space="preserve"> </w:t>
      </w:r>
      <w:ins w:id="82" w:author="FERNANDO ARAMBULA" w:date="2015-07-08T21:21:00Z">
        <w:r w:rsidR="00D166DD">
          <w:rPr>
            <w:rFonts w:ascii="TimesNewRomanPSMT" w:eastAsiaTheme="minorEastAsia" w:hAnsi="TimesNewRomanPSMT"/>
            <w:sz w:val="20"/>
            <w:szCs w:val="20"/>
          </w:rPr>
          <w:t>its then most likely due to its ability to detect differences in the spatial frequencies</w:t>
        </w:r>
      </w:ins>
      <w:ins w:id="83" w:author="FERNANDO ARAMBULA" w:date="2015-07-08T21:24:00Z">
        <w:r w:rsidR="00D166DD">
          <w:rPr>
            <w:rFonts w:ascii="TimesNewRomanPSMT" w:eastAsiaTheme="minorEastAsia" w:hAnsi="TimesNewRomanPSMT"/>
            <w:sz w:val="20"/>
            <w:szCs w:val="20"/>
          </w:rPr>
          <w:t>,</w:t>
        </w:r>
      </w:ins>
      <w:ins w:id="84" w:author="FERNANDO ARAMBULA" w:date="2015-07-08T21:21:00Z">
        <w:r w:rsidR="00D166DD">
          <w:rPr>
            <w:rFonts w:ascii="TimesNewRomanPSMT" w:eastAsiaTheme="minorEastAsia" w:hAnsi="TimesNewRomanPSMT"/>
            <w:sz w:val="20"/>
            <w:szCs w:val="20"/>
          </w:rPr>
          <w:t xml:space="preserve"> </w:t>
        </w:r>
      </w:ins>
      <w:ins w:id="85" w:author="FERNANDO ARAMBULA" w:date="2015-07-08T21:23:00Z">
        <w:r w:rsidR="00D166DD">
          <w:rPr>
            <w:rFonts w:ascii="TimesNewRomanPSMT" w:eastAsiaTheme="minorEastAsia" w:hAnsi="TimesNewRomanPSMT"/>
            <w:sz w:val="20"/>
            <w:szCs w:val="20"/>
          </w:rPr>
          <w:t>of the speckle patterns</w:t>
        </w:r>
      </w:ins>
      <w:ins w:id="86" w:author="FERNANDO ARAMBULA" w:date="2015-07-08T21:24:00Z">
        <w:r w:rsidR="00D166DD">
          <w:rPr>
            <w:rFonts w:ascii="TimesNewRomanPSMT" w:eastAsiaTheme="minorEastAsia" w:hAnsi="TimesNewRomanPSMT"/>
            <w:sz w:val="20"/>
            <w:szCs w:val="20"/>
          </w:rPr>
          <w:t>,</w:t>
        </w:r>
      </w:ins>
      <w:ins w:id="87" w:author="FERNANDO ARAMBULA" w:date="2015-07-08T21:23:00Z">
        <w:r w:rsidR="00D166DD">
          <w:rPr>
            <w:rFonts w:ascii="TimesNewRomanPSMT" w:eastAsiaTheme="minorEastAsia" w:hAnsi="TimesNewRomanPSMT"/>
            <w:sz w:val="20"/>
            <w:szCs w:val="20"/>
          </w:rPr>
          <w:t xml:space="preserve"> </w:t>
        </w:r>
      </w:ins>
      <w:ins w:id="88" w:author="FERNANDO ARAMBULA" w:date="2015-07-08T21:21:00Z">
        <w:r w:rsidR="00D166DD">
          <w:rPr>
            <w:rFonts w:ascii="TimesNewRomanPSMT" w:eastAsiaTheme="minorEastAsia" w:hAnsi="TimesNewRomanPSMT"/>
            <w:sz w:val="20"/>
            <w:szCs w:val="20"/>
          </w:rPr>
          <w:t xml:space="preserve">of the tumor and </w:t>
        </w:r>
      </w:ins>
      <w:ins w:id="89" w:author="FERNANDO ARAMBULA" w:date="2015-07-08T21:24:00Z">
        <w:r w:rsidR="00D166DD">
          <w:rPr>
            <w:rFonts w:ascii="TimesNewRomanPSMT" w:eastAsiaTheme="minorEastAsia" w:hAnsi="TimesNewRomanPSMT"/>
            <w:sz w:val="20"/>
            <w:szCs w:val="20"/>
          </w:rPr>
          <w:t xml:space="preserve">the </w:t>
        </w:r>
      </w:ins>
      <w:ins w:id="90" w:author="FERNANDO ARAMBULA" w:date="2015-07-08T21:23:00Z">
        <w:r w:rsidR="00D166DD">
          <w:rPr>
            <w:rFonts w:ascii="TimesNewRomanPSMT" w:eastAsiaTheme="minorEastAsia" w:hAnsi="TimesNewRomanPSMT"/>
            <w:sz w:val="20"/>
            <w:szCs w:val="20"/>
          </w:rPr>
          <w:t>surrounding normal</w:t>
        </w:r>
      </w:ins>
      <w:ins w:id="91" w:author="FERNANDO ARAMBULA" w:date="2015-07-08T21:21:00Z">
        <w:r w:rsidR="00D166DD">
          <w:rPr>
            <w:rFonts w:ascii="TimesNewRomanPSMT" w:eastAsiaTheme="minorEastAsia" w:hAnsi="TimesNewRomanPSMT"/>
            <w:sz w:val="20"/>
            <w:szCs w:val="20"/>
          </w:rPr>
          <w:t xml:space="preserve"> tissue</w:t>
        </w:r>
      </w:ins>
      <w:del w:id="92" w:author="FERNANDO ARAMBULA" w:date="2015-07-08T21:24:00Z">
        <w:r w:rsidR="00391A44" w:rsidDel="00D166DD">
          <w:rPr>
            <w:rFonts w:ascii="TimesNewRomanPSMT" w:eastAsiaTheme="minorEastAsia" w:hAnsi="TimesNewRomanPSMT"/>
            <w:sz w:val="20"/>
            <w:szCs w:val="20"/>
          </w:rPr>
          <w:delText>may be related with  the noisy nature of ultrasound images due to speckle</w:delText>
        </w:r>
      </w:del>
      <w:r w:rsidR="00391A44">
        <w:rPr>
          <w:rFonts w:ascii="TimesNewRomanPSMT" w:eastAsiaTheme="minorEastAsia" w:hAnsi="TimesNewRomanPSMT"/>
          <w:sz w:val="20"/>
          <w:szCs w:val="20"/>
        </w:rPr>
        <w:fldChar w:fldCharType="begin" w:fldLock="1"/>
      </w:r>
      <w:r w:rsidR="00391A44">
        <w:rPr>
          <w:rFonts w:ascii="TimesNewRomanPSMT" w:eastAsiaTheme="minorEastAsia" w:hAnsi="TimesNewRomanPSMT"/>
          <w:sz w:val="20"/>
          <w:szCs w:val="20"/>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"&lt;sup&gt;19&lt;/sup&gt;" }, "properties" : { "noteIndex" : 0 }, "schema" : "https://github.com/citation-style-language/schema/raw/master/csl-citation.json" }</w:instrText>
      </w:r>
      <w:r w:rsidR="00391A44">
        <w:rPr>
          <w:rFonts w:ascii="TimesNewRomanPSMT" w:eastAsiaTheme="minorEastAsia" w:hAnsi="TimesNewRomanPSMT"/>
          <w:sz w:val="20"/>
          <w:szCs w:val="20"/>
        </w:rPr>
        <w:fldChar w:fldCharType="separate"/>
      </w:r>
      <w:r w:rsidR="00391A44" w:rsidRPr="00391A44">
        <w:rPr>
          <w:rFonts w:ascii="TimesNewRomanPSMT" w:eastAsiaTheme="minorEastAsia" w:hAnsi="TimesNewRomanPSMT"/>
          <w:noProof/>
          <w:sz w:val="20"/>
          <w:szCs w:val="20"/>
          <w:vertAlign w:val="superscript"/>
        </w:rPr>
        <w:t>19</w:t>
      </w:r>
      <w:r w:rsidR="00391A44">
        <w:rPr>
          <w:rFonts w:ascii="TimesNewRomanPSMT" w:eastAsiaTheme="minorEastAsia" w:hAnsi="TimesNewRomanPSMT"/>
          <w:sz w:val="20"/>
          <w:szCs w:val="20"/>
        </w:rPr>
        <w:fldChar w:fldCharType="end"/>
      </w:r>
      <w:r w:rsidR="00391A44">
        <w:rPr>
          <w:rFonts w:ascii="TimesNewRomanPSMT" w:eastAsiaTheme="minorEastAsia" w:hAnsi="TimesNewRomanPSMT"/>
          <w:sz w:val="20"/>
          <w:szCs w:val="20"/>
        </w:rPr>
        <w:t xml:space="preserve">.  </w:t>
      </w:r>
      <w:r w:rsidR="00E14428">
        <w:rPr>
          <w:rFonts w:ascii="TimesNewRomanPSMT" w:eastAsiaTheme="minorEastAsia" w:hAnsi="TimesNewRomanPSMT"/>
          <w:sz w:val="20"/>
          <w:szCs w:val="20"/>
        </w:rPr>
        <w:t xml:space="preserve"> </w:t>
      </w:r>
      <w:r w:rsidR="00011BC9">
        <w:rPr>
          <w:rFonts w:ascii="TimesNewRomanPSMT" w:eastAsiaTheme="minorEastAsia" w:hAnsi="TimesNewRomanPSMT"/>
          <w:sz w:val="20"/>
          <w:szCs w:val="20"/>
        </w:rPr>
        <w:t xml:space="preserve"> </w:t>
      </w:r>
      <w:r w:rsidR="009F63D7">
        <w:rPr>
          <w:rFonts w:ascii="TimesNewRomanPSMT" w:eastAsiaTheme="minorEastAsia" w:hAnsi="TimesNewRomanPSMT"/>
          <w:sz w:val="20"/>
          <w:szCs w:val="20"/>
        </w:rPr>
        <w:t xml:space="preserve">  </w:t>
      </w:r>
    </w:p>
    <w:p w14:paraId="75145B8F" w14:textId="77777777" w:rsidR="00B7622E" w:rsidRDefault="00B7622E" w:rsidP="00B7622E">
      <w:pPr>
        <w:autoSpaceDE w:val="0"/>
        <w:autoSpaceDN w:val="0"/>
        <w:adjustRightInd w:val="0"/>
        <w:spacing w:after="0" w:line="240" w:lineRule="auto"/>
        <w:jc w:val="both"/>
        <w:rPr>
          <w:rFonts w:ascii="GillSansStd-Bold" w:hAnsi="GillSansStd-Bold" w:cs="GillSansStd-Bold"/>
          <w:b/>
          <w:bCs/>
          <w:sz w:val="20"/>
          <w:szCs w:val="20"/>
        </w:rPr>
      </w:pPr>
      <w:r>
        <w:rPr>
          <w:rFonts w:ascii="GillSansStd-Bold" w:hAnsi="GillSansStd-Bold" w:cs="GillSansStd-Bold"/>
          <w:b/>
          <w:bCs/>
          <w:sz w:val="20"/>
          <w:szCs w:val="20"/>
        </w:rPr>
        <w:t>Declaration of Conflicting Interests</w:t>
      </w:r>
    </w:p>
    <w:p w14:paraId="29096088" w14:textId="77777777" w:rsidR="00B7622E" w:rsidRDefault="00B7622E" w:rsidP="00B7622E">
      <w:pPr>
        <w:autoSpaceDE w:val="0"/>
        <w:autoSpaceDN w:val="0"/>
        <w:adjustRightInd w:val="0"/>
        <w:spacing w:after="0" w:line="240" w:lineRule="auto"/>
        <w:rPr>
          <w:rFonts w:ascii="GillSansStd-Bold" w:hAnsi="GillSansStd-Bold" w:cs="GillSansStd-Bold"/>
          <w:b/>
          <w:bCs/>
          <w:sz w:val="20"/>
          <w:szCs w:val="20"/>
        </w:rPr>
      </w:pPr>
    </w:p>
    <w:p w14:paraId="67C90451" w14:textId="77777777" w:rsidR="00B7622E" w:rsidRDefault="00B7622E" w:rsidP="00B7622E">
      <w:pPr>
        <w:autoSpaceDE w:val="0"/>
        <w:autoSpaceDN w:val="0"/>
        <w:adjustRightInd w:val="0"/>
        <w:spacing w:after="0" w:line="240" w:lineRule="auto"/>
        <w:jc w:val="both"/>
        <w:rPr>
          <w:rFonts w:ascii="TimesNewRomanPSMT" w:hAnsi="TimesNewRomanPSMT" w:cs="TimesNewRomanPSMT"/>
          <w:sz w:val="18"/>
          <w:szCs w:val="18"/>
        </w:rPr>
      </w:pPr>
      <w:r>
        <w:rPr>
          <w:rFonts w:ascii="TimesNewRomanPSMT" w:hAnsi="TimesNewRomanPSMT" w:cs="TimesNewRomanPSMT"/>
          <w:sz w:val="18"/>
          <w:szCs w:val="18"/>
        </w:rPr>
        <w:t>The author(s) declared no potential conflicts of interest with respect to the research, authorship, and/or publication of this article.</w:t>
      </w:r>
    </w:p>
    <w:p w14:paraId="25B77922" w14:textId="77777777" w:rsidR="00B7622E" w:rsidRDefault="00B7622E" w:rsidP="00B7622E">
      <w:pPr>
        <w:autoSpaceDE w:val="0"/>
        <w:autoSpaceDN w:val="0"/>
        <w:adjustRightInd w:val="0"/>
        <w:spacing w:after="0" w:line="240" w:lineRule="auto"/>
        <w:jc w:val="both"/>
        <w:rPr>
          <w:rFonts w:ascii="TimesNewRomanPSMT" w:hAnsi="TimesNewRomanPSMT" w:cs="TimesNewRomanPSMT"/>
          <w:sz w:val="18"/>
          <w:szCs w:val="18"/>
        </w:rPr>
      </w:pPr>
    </w:p>
    <w:p w14:paraId="0AAEE1CD" w14:textId="77777777" w:rsidR="00B7622E" w:rsidRPr="00B7622E" w:rsidRDefault="00B7622E" w:rsidP="00B7622E">
      <w:pPr>
        <w:autoSpaceDE w:val="0"/>
        <w:autoSpaceDN w:val="0"/>
        <w:adjustRightInd w:val="0"/>
        <w:spacing w:after="0" w:line="240" w:lineRule="auto"/>
        <w:jc w:val="both"/>
        <w:rPr>
          <w:rFonts w:ascii="GillSansStd-Bold" w:eastAsiaTheme="minorEastAsia" w:hAnsi="GillSansStd-Bold"/>
          <w:b/>
          <w:sz w:val="20"/>
          <w:szCs w:val="20"/>
        </w:rPr>
      </w:pPr>
      <w:r w:rsidRPr="00B7622E">
        <w:rPr>
          <w:rFonts w:ascii="GillSansStd-Bold" w:eastAsiaTheme="minorEastAsia" w:hAnsi="GillSansStd-Bold"/>
          <w:b/>
          <w:sz w:val="20"/>
          <w:szCs w:val="20"/>
        </w:rPr>
        <w:t>Acknowledge</w:t>
      </w:r>
    </w:p>
    <w:p w14:paraId="72191DC8" w14:textId="77777777" w:rsidR="00B7622E" w:rsidRDefault="00B7622E" w:rsidP="00B7622E">
      <w:pPr>
        <w:autoSpaceDE w:val="0"/>
        <w:autoSpaceDN w:val="0"/>
        <w:adjustRightInd w:val="0"/>
        <w:spacing w:after="0" w:line="240" w:lineRule="auto"/>
        <w:jc w:val="both"/>
        <w:rPr>
          <w:rFonts w:eastAsiaTheme="minorEastAsia"/>
          <w:b/>
        </w:rPr>
      </w:pPr>
    </w:p>
    <w:p w14:paraId="48987738" w14:textId="7D74B31B" w:rsidR="00B7622E" w:rsidRPr="00B7622E" w:rsidRDefault="00B7622E" w:rsidP="00B7622E">
      <w:pPr>
        <w:autoSpaceDE w:val="0"/>
        <w:autoSpaceDN w:val="0"/>
        <w:adjustRightInd w:val="0"/>
        <w:spacing w:after="0" w:line="240" w:lineRule="auto"/>
        <w:jc w:val="both"/>
        <w:rPr>
          <w:rFonts w:ascii="TimesNewRomanPSMT" w:hAnsi="TimesNewRomanPSMT" w:cstheme="minorHAnsi"/>
          <w:sz w:val="18"/>
          <w:szCs w:val="18"/>
        </w:rPr>
      </w:pPr>
      <w:r w:rsidRPr="00B7622E">
        <w:rPr>
          <w:rFonts w:ascii="TimesNewRomanPSMT" w:hAnsi="TimesNewRomanPSMT" w:cstheme="minorHAnsi"/>
          <w:sz w:val="18"/>
          <w:szCs w:val="18"/>
        </w:rPr>
        <w:t>The authors would like to thank the National Council of Science and Technology and the National Autonomous University of M</w:t>
      </w:r>
      <w:ins w:id="93" w:author="FERNANDO ARAMBULA" w:date="2015-07-08T21:17:00Z">
        <w:r w:rsidR="00890B20">
          <w:rPr>
            <w:rFonts w:ascii="TimesNewRomanPSMT" w:hAnsi="TimesNewRomanPSMT" w:cstheme="minorHAnsi"/>
            <w:sz w:val="18"/>
            <w:szCs w:val="18"/>
          </w:rPr>
          <w:t>é</w:t>
        </w:r>
      </w:ins>
      <w:del w:id="94" w:author="FERNANDO ARAMBULA" w:date="2015-07-08T21:17:00Z">
        <w:r w:rsidRPr="00B7622E" w:rsidDel="00890B20">
          <w:rPr>
            <w:rFonts w:ascii="TimesNewRomanPSMT" w:hAnsi="TimesNewRomanPSMT" w:cstheme="minorHAnsi"/>
            <w:sz w:val="18"/>
            <w:szCs w:val="18"/>
          </w:rPr>
          <w:delText>e</w:delText>
        </w:r>
      </w:del>
      <w:r w:rsidRPr="00B7622E">
        <w:rPr>
          <w:rFonts w:ascii="TimesNewRomanPSMT" w:hAnsi="TimesNewRomanPSMT" w:cstheme="minorHAnsi"/>
          <w:sz w:val="18"/>
          <w:szCs w:val="18"/>
        </w:rPr>
        <w:t>xico for the support of this work.</w:t>
      </w:r>
    </w:p>
    <w:p w14:paraId="1C227909" w14:textId="77777777" w:rsidR="00B7622E" w:rsidRDefault="00B7622E" w:rsidP="00B7622E">
      <w:pPr>
        <w:autoSpaceDE w:val="0"/>
        <w:autoSpaceDN w:val="0"/>
        <w:adjustRightInd w:val="0"/>
        <w:spacing w:after="0" w:line="240" w:lineRule="auto"/>
        <w:jc w:val="both"/>
        <w:rPr>
          <w:rFonts w:ascii="TimesNewRomanPSMT" w:hAnsi="TimesNewRomanPSMT" w:cs="TimesNewRomanPSMT"/>
          <w:sz w:val="18"/>
          <w:szCs w:val="18"/>
        </w:rPr>
      </w:pPr>
    </w:p>
    <w:p w14:paraId="718A1201" w14:textId="77777777" w:rsidR="00E40980" w:rsidRDefault="00E40980" w:rsidP="00E40980">
      <w:pPr>
        <w:spacing w:after="0"/>
        <w:jc w:val="both"/>
        <w:rPr>
          <w:rFonts w:ascii="GillSansStd-Bold" w:hAnsi="GillSansStd-Bold" w:cs="GillSansStd-Bold"/>
          <w:b/>
          <w:bCs/>
          <w:sz w:val="20"/>
          <w:szCs w:val="20"/>
        </w:rPr>
      </w:pPr>
      <w:r>
        <w:rPr>
          <w:rFonts w:ascii="GillSansStd-Bold" w:hAnsi="GillSansStd-Bold" w:cs="GillSansStd-Bold"/>
          <w:b/>
          <w:bCs/>
          <w:sz w:val="20"/>
          <w:szCs w:val="20"/>
        </w:rPr>
        <w:t>References</w:t>
      </w:r>
    </w:p>
    <w:p w14:paraId="58E191FE" w14:textId="77777777" w:rsidR="00E40980" w:rsidRDefault="00E40980" w:rsidP="00E40980">
      <w:pPr>
        <w:spacing w:after="0" w:line="360" w:lineRule="auto"/>
        <w:jc w:val="both"/>
        <w:rPr>
          <w:rFonts w:ascii="GillSansStd-Bold" w:hAnsi="GillSansStd-Bold" w:cs="GillSansStd-Bold"/>
          <w:b/>
          <w:bCs/>
          <w:sz w:val="20"/>
          <w:szCs w:val="20"/>
        </w:rPr>
      </w:pPr>
    </w:p>
    <w:p w14:paraId="60AAB130" w14:textId="77777777" w:rsidR="00391A44" w:rsidRPr="00391A44" w:rsidRDefault="00E40980">
      <w:pPr>
        <w:pStyle w:val="NormalWeb"/>
        <w:ind w:left="640" w:hanging="640"/>
        <w:divId w:val="1524900933"/>
        <w:rPr>
          <w:rFonts w:ascii="TimesNewRomanPSMT" w:hAnsi="TimesNewRomanPSMT"/>
          <w:noProof/>
          <w:sz w:val="18"/>
        </w:rPr>
      </w:pPr>
      <w:r w:rsidRPr="00E40980">
        <w:rPr>
          <w:rFonts w:ascii="TimesNewRomanPSMT" w:hAnsi="TimesNewRomanPSMT"/>
          <w:sz w:val="18"/>
          <w:szCs w:val="18"/>
        </w:rPr>
        <w:fldChar w:fldCharType="begin" w:fldLock="1"/>
      </w:r>
      <w:r w:rsidRPr="00E40980">
        <w:rPr>
          <w:rFonts w:ascii="TimesNewRomanPSMT" w:hAnsi="TimesNewRomanPSMT"/>
          <w:sz w:val="18"/>
          <w:szCs w:val="18"/>
        </w:rPr>
        <w:instrText xml:space="preserve">ADDIN Mendeley Bibliography CSL_BIBLIOGRAPHY </w:instrText>
      </w:r>
      <w:r w:rsidRPr="00E40980">
        <w:rPr>
          <w:rFonts w:ascii="TimesNewRomanPSMT" w:hAnsi="TimesNewRomanPSMT"/>
          <w:sz w:val="18"/>
          <w:szCs w:val="18"/>
        </w:rPr>
        <w:fldChar w:fldCharType="separate"/>
      </w:r>
      <w:r w:rsidR="00391A44" w:rsidRPr="00391A44">
        <w:rPr>
          <w:rFonts w:ascii="TimesNewRomanPSMT" w:hAnsi="TimesNewRomanPSMT"/>
          <w:noProof/>
          <w:sz w:val="18"/>
        </w:rPr>
        <w:t xml:space="preserve">1. </w:t>
      </w:r>
      <w:r w:rsidR="00391A44" w:rsidRPr="00391A44">
        <w:rPr>
          <w:rFonts w:ascii="TimesNewRomanPSMT" w:hAnsi="TimesNewRomanPSMT"/>
          <w:noProof/>
          <w:sz w:val="18"/>
        </w:rPr>
        <w:tab/>
        <w:t>Jiao J, Wang Y. Automatic boundary detection in breast ultrasound images based on improved pulse coupled neural network and active contour model. 5th International Conference on Bioinformatics and Biomedical Engineering, iCBBE 2011 [Internet]. 2011. Available from: http://www.scopus.com/inward/record.url?eid=2-s2.0-79960133488&amp;partnerID=40&amp;md5=2fbc2be3a6c29e8afa2686a80a22de7d</w:t>
      </w:r>
    </w:p>
    <w:p w14:paraId="0F5C5834"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 </w:t>
      </w:r>
      <w:r w:rsidRPr="00391A44">
        <w:rPr>
          <w:rFonts w:ascii="TimesNewRomanPSMT" w:hAnsi="TimesNewRomanPSMT"/>
          <w:noProof/>
          <w:sz w:val="18"/>
        </w:rPr>
        <w:tab/>
        <w:t>Halliwell M. A tutorial on ultrasonic physics and imaging techniques. Proc Inst Mech Eng Part H J Eng Med [Internet]. 2010;224(2):127–42. Available from: http://www.scopus.com/inward/record.url?eid=2-s2.0-76849088916&amp;partnerID=40&amp;md5=2e31c49ee5eacb38e9d8eff368395571</w:t>
      </w:r>
    </w:p>
    <w:p w14:paraId="64B08D98"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 </w:t>
      </w:r>
      <w:r w:rsidRPr="00391A44">
        <w:rPr>
          <w:rFonts w:ascii="TimesNewRomanPSMT" w:hAnsi="TimesNewRomanPSMT"/>
          <w:noProof/>
          <w:sz w:val="18"/>
        </w:rPr>
        <w:tab/>
        <w:t>Chen D-R, Chang R-F, Wu W-J, Moon WK, Wu W-L. 3-D breast ultrasound segmentation using active contour model. Ultrasound Med Biol [Internet]. 2003;29(7):1017–26. Available from: http://www.scopus.com/inward/record.url?eid=2-s2.0-0038104383&amp;partnerID=40&amp;md5=7ce9fd930964c1fa833d59c54cbee0f2</w:t>
      </w:r>
    </w:p>
    <w:p w14:paraId="6434DDBA"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4. </w:t>
      </w:r>
      <w:r w:rsidRPr="00391A44">
        <w:rPr>
          <w:rFonts w:ascii="TimesNewRomanPSMT" w:hAnsi="TimesNewRomanPSMT"/>
          <w:noProof/>
          <w:sz w:val="18"/>
        </w:rPr>
        <w:tab/>
        <w:t>Rajaei A, Dallalzadeh E, Rangarajan L. Segmentation of Pre-processed Medical Images: An Approach Based on Range Filter. Int J Image, Graph Signal Process [Internet]. 2012 Sep 1 [cited 2015 Feb 12];4(9):8. Available from: http://www.mecs-press.org/ijigsp/ijigsp-v4-n9/v4n9-2.html</w:t>
      </w:r>
    </w:p>
    <w:p w14:paraId="5B2B1CC8"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5. </w:t>
      </w:r>
      <w:r w:rsidRPr="00391A44">
        <w:rPr>
          <w:rFonts w:ascii="TimesNewRomanPSMT" w:hAnsi="TimesNewRomanPSMT"/>
          <w:noProof/>
          <w:sz w:val="18"/>
        </w:rPr>
        <w:tab/>
        <w:t xml:space="preserve">Liao YY, Wu JC, Li CH, Yeh CK. Texture feature analysis for breast ultrasound image enhancement. Ultrason Imaging. 2011;33:264–78. </w:t>
      </w:r>
    </w:p>
    <w:p w14:paraId="1FFC1A4C"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6. </w:t>
      </w:r>
      <w:r w:rsidRPr="00391A44">
        <w:rPr>
          <w:rFonts w:ascii="TimesNewRomanPSMT" w:hAnsi="TimesNewRomanPSMT"/>
          <w:noProof/>
          <w:sz w:val="18"/>
        </w:rPr>
        <w:tab/>
        <w:t>Madabhushi A, Metaxas DN. Combining low-, high-level and empirical domain knowledge for automated segmentation of ultrasonic breast lesions. IEEE Trans Med Imaging [Internet]. 2003;22(2):155–69. Available from: http://www.scopus.com/inward/record.url?eid=2-s2.0-0038398643&amp;partnerID=40&amp;md5=8f3c0cb69868bd81039a7d66c017a20e</w:t>
      </w:r>
    </w:p>
    <w:p w14:paraId="25898FD5"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lastRenderedPageBreak/>
        <w:t xml:space="preserve">7. </w:t>
      </w:r>
      <w:r w:rsidRPr="00391A44">
        <w:rPr>
          <w:rFonts w:ascii="TimesNewRomanPSMT" w:hAnsi="TimesNewRomanPSMT"/>
          <w:noProof/>
          <w:sz w:val="18"/>
        </w:rPr>
        <w:tab/>
        <w:t>Huang S-F, Chen Y-C, Woo KM. Neural network analysis applied to tumor segmentation on 3D breast ultrasound images. 2008 5th IEEE International Symposium on Biomedical Imaging: From Nano to Macro, Proceedings, ISBI [Internet]. 2008. p. 1303–6. Available from: http://www.scopus.com/inward/record.url?eid=2-s2.0-51049090141&amp;partnerID=40&amp;md5=fb1a47c542dd589d7e2fb66be1f4d161</w:t>
      </w:r>
    </w:p>
    <w:p w14:paraId="295F9707"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8. </w:t>
      </w:r>
      <w:r w:rsidRPr="00391A44">
        <w:rPr>
          <w:rFonts w:ascii="TimesNewRomanPSMT" w:hAnsi="TimesNewRomanPSMT"/>
          <w:noProof/>
          <w:sz w:val="18"/>
        </w:rPr>
        <w:tab/>
        <w:t>Bader W, Böhmer S, Van Leeuwen P, Hackmann J, Westhof G, Hatzmann W. Does texture analysis improve breast ultrasound precision? Ultrasound Obstet Gynecol [Internet]. 2000;15(4):311–6. Available from: http://www.scopus.com/inward/record.url?eid=2-s2.0-0034543860&amp;partnerID=40&amp;md5=de959bbf56615fddc3548fa4861e418e</w:t>
      </w:r>
    </w:p>
    <w:p w14:paraId="5331A74E"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9. </w:t>
      </w:r>
      <w:r w:rsidRPr="00391A44">
        <w:rPr>
          <w:rFonts w:ascii="TimesNewRomanPSMT" w:hAnsi="TimesNewRomanPSMT"/>
          <w:noProof/>
          <w:sz w:val="18"/>
        </w:rPr>
        <w:tab/>
        <w:t>Liu B, Cheng HD, Huang J, Tian J, Tang X, Liu J. Fully automatic and segmentation-robust classification of breast tumors based on local texture analysis of ultrasound images. Pattern Recognit [Internet]. 2010;43(1):280–98. Available from: http://www.scopus.com/inward/record.url?eid=2-s2.0-68949159836&amp;partnerID=40&amp;md5=849f4e2d8f796deb81ef01d7be063f00</w:t>
      </w:r>
    </w:p>
    <w:p w14:paraId="32EC4B48"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10. </w:t>
      </w:r>
      <w:r w:rsidRPr="00391A44">
        <w:rPr>
          <w:rFonts w:ascii="TimesNewRomanPSMT" w:hAnsi="TimesNewRomanPSMT"/>
          <w:noProof/>
          <w:sz w:val="18"/>
        </w:rPr>
        <w:tab/>
        <w:t>F. Igual R. Mayo THUCAR, M.Ujaldon. Optimizing Co-Occurrence Matrices on Graphics Processors Using Sparse Representations. 9th Int</w:t>
      </w:r>
      <w:r w:rsidRPr="00391A44">
        <w:rPr>
          <w:rFonts w:ascii="Tahoma" w:hAnsi="Tahoma" w:cs="Tahoma"/>
          <w:noProof/>
          <w:sz w:val="18"/>
        </w:rPr>
        <w:t>�</w:t>
      </w:r>
      <w:r w:rsidRPr="00391A44">
        <w:rPr>
          <w:rFonts w:ascii="TimesNewRomanPSMT" w:hAnsi="TimesNewRomanPSMT"/>
          <w:noProof/>
          <w:sz w:val="18"/>
        </w:rPr>
        <w:t xml:space="preserve"> Workshop on State-of-the-Art in Science and Parallel Computing, Trondheim, Norway. 2008. </w:t>
      </w:r>
    </w:p>
    <w:p w14:paraId="2E10CADF"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11. </w:t>
      </w:r>
      <w:r w:rsidRPr="00391A44">
        <w:rPr>
          <w:rFonts w:ascii="TimesNewRomanPSMT" w:hAnsi="TimesNewRomanPSMT"/>
          <w:noProof/>
          <w:sz w:val="18"/>
        </w:rPr>
        <w:tab/>
        <w:t>Yassine IS, Belfkih S, Najah S, Zenkouar H. A new method for texture image segmentation. 2010 5th International Symposium On I/V Communications and Mobile Network [Internet]. IEEE; 2010 [cited 2015 Feb 12]. p. 1–4. Available from: http://ieeexplore.ieee.org/lpdocs/epic03/wrapper.htm?arnumber=5656161</w:t>
      </w:r>
    </w:p>
    <w:p w14:paraId="55438BF3"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12. </w:t>
      </w:r>
      <w:r w:rsidRPr="00391A44">
        <w:rPr>
          <w:rFonts w:ascii="TimesNewRomanPSMT" w:hAnsi="TimesNewRomanPSMT"/>
          <w:noProof/>
          <w:sz w:val="18"/>
        </w:rPr>
        <w:tab/>
        <w:t xml:space="preserve">Lv C, Wang G. Image Contrast Enhancement by Optimal Histogram Matching. J Comput Inf Syst. 2015;3:1163–70. </w:t>
      </w:r>
    </w:p>
    <w:p w14:paraId="1B5CD94C"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13. </w:t>
      </w:r>
      <w:r w:rsidRPr="00391A44">
        <w:rPr>
          <w:rFonts w:ascii="TimesNewRomanPSMT" w:hAnsi="TimesNewRomanPSMT"/>
          <w:noProof/>
          <w:sz w:val="18"/>
        </w:rPr>
        <w:tab/>
        <w:t xml:space="preserve">Kaur R. Histogram Equalization Tool : Brightness Preservation and Contrast Enhancement using Segmentation with. Int J Comput Appl. 2015;111(2):11–23. </w:t>
      </w:r>
    </w:p>
    <w:p w14:paraId="5409014A"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14. </w:t>
      </w:r>
      <w:r w:rsidRPr="00391A44">
        <w:rPr>
          <w:rFonts w:ascii="TimesNewRomanPSMT" w:hAnsi="TimesNewRomanPSMT"/>
          <w:noProof/>
          <w:sz w:val="18"/>
        </w:rPr>
        <w:tab/>
        <w:t xml:space="preserve">P.-L. Yen R.-H. Fan DCY-JCH-CH. Design and construction of 3D breast tumor phantoms for studying morphological effects on biomechanical properties. Int J Comput Assist Radiol Surg. 2013;8(1):S284–5. </w:t>
      </w:r>
    </w:p>
    <w:p w14:paraId="78835510"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15. </w:t>
      </w:r>
      <w:r w:rsidRPr="00391A44">
        <w:rPr>
          <w:rFonts w:ascii="TimesNewRomanPSMT" w:hAnsi="TimesNewRomanPSMT"/>
          <w:noProof/>
          <w:sz w:val="18"/>
        </w:rPr>
        <w:tab/>
        <w:t>Selvarajah S, Kodituwakku SR. Analysis and Comparison of Texture Features for Content Based Image Retrieval. Int J Latest Trends Comput [Internet]. 2011;2(1):108–13. Available from: http://www.ijltc.excelingtech.co.uk/vol2issue1/18-vol2issue1.pdf</w:t>
      </w:r>
    </w:p>
    <w:p w14:paraId="61633734"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16. </w:t>
      </w:r>
      <w:r w:rsidRPr="00391A44">
        <w:rPr>
          <w:rFonts w:ascii="TimesNewRomanPSMT" w:hAnsi="TimesNewRomanPSMT"/>
          <w:noProof/>
          <w:sz w:val="18"/>
        </w:rPr>
        <w:tab/>
        <w:t xml:space="preserve">Aggarwal N, Agrawal RK. First and Second Order Statistics Features for Classification of Magnetic Resonance Brain Images. J Signal Inf Process. 2012;3(May):146–53. </w:t>
      </w:r>
    </w:p>
    <w:p w14:paraId="3649B16A"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17. </w:t>
      </w:r>
      <w:r w:rsidRPr="00391A44">
        <w:rPr>
          <w:rFonts w:ascii="TimesNewRomanPSMT" w:hAnsi="TimesNewRomanPSMT"/>
          <w:noProof/>
          <w:sz w:val="18"/>
        </w:rPr>
        <w:tab/>
        <w:t>Piliouras N, Kalatzis I, Dimitropoulos N, Cavouras D. Development of the cubic least squares mapping linear-kernel support vector machine classifier for improving the characterization of breast lesions on ultrasound. Comput Med Imaging Graph [Internet]. 2004;28(5):247–55. Available from: http://www.sciencedirect.com/science/article/pii/S0895611104000515</w:t>
      </w:r>
    </w:p>
    <w:p w14:paraId="4427FC16"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18. </w:t>
      </w:r>
      <w:r w:rsidRPr="00391A44">
        <w:rPr>
          <w:rFonts w:ascii="TimesNewRomanPSMT" w:hAnsi="TimesNewRomanPSMT"/>
          <w:noProof/>
          <w:sz w:val="18"/>
        </w:rPr>
        <w:tab/>
        <w:t xml:space="preserve">Haralick RM. Statistical and structural approaches to texture. Proc IEEE. 1979;67(5):786–804. </w:t>
      </w:r>
    </w:p>
    <w:p w14:paraId="4CFEA3E5"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19. </w:t>
      </w:r>
      <w:r w:rsidRPr="00391A44">
        <w:rPr>
          <w:rFonts w:ascii="TimesNewRomanPSMT" w:hAnsi="TimesNewRomanPSMT"/>
          <w:noProof/>
          <w:sz w:val="18"/>
        </w:rPr>
        <w:tab/>
        <w:t xml:space="preserve">Tang X. Texture information in run-length matrices. Image Process IEEE Trans. 1998;7(11):1602–9. </w:t>
      </w:r>
    </w:p>
    <w:p w14:paraId="5FE2621B"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20. </w:t>
      </w:r>
      <w:r w:rsidRPr="00391A44">
        <w:rPr>
          <w:rFonts w:ascii="TimesNewRomanPSMT" w:hAnsi="TimesNewRomanPSMT"/>
          <w:noProof/>
          <w:sz w:val="18"/>
        </w:rPr>
        <w:tab/>
        <w:t>Galloway MM. Texture analysis using gray level run lengths. Comput Graph Image Process [Internet]. 1975;4(2):172–9. Available from: http://www.sciencedirect.com/science/article/pii/S0146664X75800086</w:t>
      </w:r>
    </w:p>
    <w:p w14:paraId="0ADA7E74"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21. </w:t>
      </w:r>
      <w:r w:rsidRPr="00391A44">
        <w:rPr>
          <w:rFonts w:ascii="TimesNewRomanPSMT" w:hAnsi="TimesNewRomanPSMT"/>
          <w:noProof/>
          <w:sz w:val="18"/>
        </w:rPr>
        <w:tab/>
        <w:t xml:space="preserve">Murmis VG, Gisvold JJ, Kinter TM, Greenleaf JF. Texture analysis of ultrasound B-scans to aid diagnosis of cancerous lesions in the breast. Ultrasonics Symposium, 1988 Proceedings, IEEE 1988. 1988. p. 839–42 vol.2. </w:t>
      </w:r>
    </w:p>
    <w:p w14:paraId="7B31D70B"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22. </w:t>
      </w:r>
      <w:r w:rsidRPr="00391A44">
        <w:rPr>
          <w:rFonts w:ascii="TimesNewRomanPSMT" w:hAnsi="TimesNewRomanPSMT"/>
          <w:noProof/>
          <w:sz w:val="18"/>
        </w:rPr>
        <w:tab/>
        <w:t>Lefebvre F, Meunier M, Thibault F, Laugier P, Berger G. Computerized ultrasound B-scan characterization of breast nodules. Ultrasound Med Biol [Internet]. 2000;26(9):1421–8. Available from: http://www.sciencedirect.com/science/article/pii/S0301562900003021</w:t>
      </w:r>
    </w:p>
    <w:p w14:paraId="4213B5F6"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lastRenderedPageBreak/>
        <w:t xml:space="preserve">23. </w:t>
      </w:r>
      <w:r w:rsidRPr="00391A44">
        <w:rPr>
          <w:rFonts w:ascii="TimesNewRomanPSMT" w:hAnsi="TimesNewRomanPSMT"/>
          <w:noProof/>
          <w:sz w:val="18"/>
        </w:rPr>
        <w:tab/>
        <w:t>Chang R-F, Wu W-J, Moon WK, Chen D-R. Automatic ultrasound segmentation and morphology based diagnosis of solid breast tumors. Breast Cancer Res Treat [Internet]. 2005;89(2):179–85. Available from: http://www.scopus.com/inward/record.url?eid=2-s2.0-13844267711&amp;partnerID=40&amp;md5=e041bd7389900373ab3295633ebbfbba</w:t>
      </w:r>
    </w:p>
    <w:p w14:paraId="093866AD"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24. </w:t>
      </w:r>
      <w:r w:rsidRPr="00391A44">
        <w:rPr>
          <w:rFonts w:ascii="TimesNewRomanPSMT" w:hAnsi="TimesNewRomanPSMT"/>
          <w:noProof/>
          <w:sz w:val="18"/>
        </w:rPr>
        <w:tab/>
        <w:t>Huang Q-H, Lee S-Y, Liu L-Z, Lu M-H, Jin L-W, Li A-H. A robust graph-based segmentation method for breast tumors in ultrasound images. Ultrasonics [Internet]. 2012;52(2):266–75. Available from: http://www.scopus.com/inward/record.url?eid=2-s2.0-81855206603&amp;partnerID=40&amp;md5=64f63b465f4e88b93568bd6afd633289</w:t>
      </w:r>
    </w:p>
    <w:p w14:paraId="53C7B930"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25. </w:t>
      </w:r>
      <w:r w:rsidRPr="00391A44">
        <w:rPr>
          <w:rFonts w:ascii="TimesNewRomanPSMT" w:hAnsi="TimesNewRomanPSMT"/>
          <w:noProof/>
          <w:sz w:val="18"/>
        </w:rPr>
        <w:tab/>
        <w:t>Abd-Elmoniem KZ, Youssef A-BM, Kadah YM. Real-time speckle reduction and coherence enhancement in ultrasound imaging via nonlinear anisotropic diffusion. IEEE Trans Biomed Eng [Internet]. 2002;49(9):997–1014. Available from: http://www.scopus.com/inward/record.url?eid=2-s2.0-0036721081&amp;partnerID=40&amp;md5=d5f5fbf546ad5e4399367f427a718bd0</w:t>
      </w:r>
    </w:p>
    <w:p w14:paraId="30184513"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26. </w:t>
      </w:r>
      <w:r w:rsidRPr="00391A44">
        <w:rPr>
          <w:rFonts w:ascii="TimesNewRomanPSMT" w:hAnsi="TimesNewRomanPSMT"/>
          <w:noProof/>
          <w:sz w:val="18"/>
        </w:rPr>
        <w:tab/>
        <w:t>Huang D-S, McGinnity M, Heutte L, Zhang X-P, editors. Advanced Intelligent Computing Theories and Applications [Internet]. Berlin, Heidelberg: Springer Berlin Heidelberg; 2010 [cited 2015 Mar 2]. Available from: http://www.springerlink.com/index/10.1007/978-3-642-14831-6</w:t>
      </w:r>
    </w:p>
    <w:p w14:paraId="2E1EAD30" w14:textId="77777777" w:rsidR="00391A44" w:rsidRPr="00391A44" w:rsidRDefault="00391A44">
      <w:pPr>
        <w:pStyle w:val="NormalWeb"/>
        <w:ind w:left="640" w:hanging="640"/>
        <w:divId w:val="1524900933"/>
        <w:rPr>
          <w:rFonts w:ascii="TimesNewRomanPSMT" w:hAnsi="TimesNewRomanPSMT"/>
          <w:noProof/>
          <w:sz w:val="18"/>
        </w:rPr>
      </w:pPr>
      <w:r w:rsidRPr="00E44436">
        <w:rPr>
          <w:rFonts w:ascii="TimesNewRomanPSMT" w:hAnsi="TimesNewRomanPSMT"/>
          <w:noProof/>
          <w:sz w:val="18"/>
          <w:lang w:val="es-ES"/>
        </w:rPr>
        <w:t xml:space="preserve">27. </w:t>
      </w:r>
      <w:r w:rsidRPr="00E44436">
        <w:rPr>
          <w:rFonts w:ascii="TimesNewRomanPSMT" w:hAnsi="TimesNewRomanPSMT"/>
          <w:noProof/>
          <w:sz w:val="18"/>
          <w:lang w:val="es-ES"/>
        </w:rPr>
        <w:tab/>
        <w:t xml:space="preserve">Rubner Y, Tomasi C, Guibas LJ. </w:t>
      </w:r>
      <w:r w:rsidRPr="00391A44">
        <w:rPr>
          <w:rFonts w:ascii="TimesNewRomanPSMT" w:hAnsi="TimesNewRomanPSMT"/>
          <w:noProof/>
          <w:sz w:val="18"/>
        </w:rPr>
        <w:t>The Earth Mover’s Distance as a Metric for Image Retrieval. Int J Comput Vis [Internet]. Kluwer Academic Publishers; [cited 2015 Feb 24];40(2):99–121. Available from: http://link.springer.com/article/10.1023/A%3A1026543900054</w:t>
      </w:r>
    </w:p>
    <w:p w14:paraId="69E6E89F"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28. </w:t>
      </w:r>
      <w:r w:rsidRPr="00391A44">
        <w:rPr>
          <w:rFonts w:ascii="TimesNewRomanPSMT" w:hAnsi="TimesNewRomanPSMT"/>
          <w:noProof/>
          <w:sz w:val="18"/>
        </w:rPr>
        <w:tab/>
        <w:t>Barla A, Odone F, Verri A. Histogram intersection kernel for image classification. Proceedings 2003 International Conference on Image Processing (Cat No03CH37429) [Internet]. IEEE; [cited 2015 Feb 24]. p. III – 513–6. Available from: http://ieeexplore.ieee.org/articleDetails.jsp?arnumber=1247294</w:t>
      </w:r>
    </w:p>
    <w:p w14:paraId="5A7701F6"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29. </w:t>
      </w:r>
      <w:r w:rsidRPr="00391A44">
        <w:rPr>
          <w:rFonts w:ascii="TimesNewRomanPSMT" w:hAnsi="TimesNewRomanPSMT"/>
          <w:noProof/>
          <w:sz w:val="18"/>
        </w:rPr>
        <w:tab/>
        <w:t>Han Chumning, Guo Huadong, Wang Changlin. Edge preservation evaluation of digital speckle filters. IEEE International Geoscience and Remote Sensing Symposium [Internet]. IEEE; 2002 [cited 2015 Feb 26]. p. 2471–3. Available from: http://ieeexplore.ieee.org/lpdocs/epic03/wrapper.htm?arnumber=1026581</w:t>
      </w:r>
    </w:p>
    <w:p w14:paraId="22933148"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30. </w:t>
      </w:r>
      <w:r w:rsidRPr="00391A44">
        <w:rPr>
          <w:rFonts w:ascii="TimesNewRomanPSMT" w:hAnsi="TimesNewRomanPSMT"/>
          <w:noProof/>
          <w:sz w:val="18"/>
        </w:rPr>
        <w:tab/>
        <w:t>Legg PA, Rosin PL, Marshall D, Morgan JE. Improving accuracy and efficiency of mutual information for multi-modal retinal image registration using adaptive probability density estimation. Comput Med Imaging Graph [Internet]. 2013 Jan [cited 2015 Apr 22];37(7-8):597–606. Available from: http://www.sciencedirect.com/science/article/pii/S0895611113001377</w:t>
      </w:r>
    </w:p>
    <w:p w14:paraId="03D654C0"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31. </w:t>
      </w:r>
      <w:r w:rsidRPr="00391A44">
        <w:rPr>
          <w:rFonts w:ascii="TimesNewRomanPSMT" w:hAnsi="TimesNewRomanPSMT"/>
          <w:noProof/>
          <w:sz w:val="18"/>
        </w:rPr>
        <w:tab/>
        <w:t>Byrd K, Zeng J, Chouikha M. An assessed digital mammography segmentation algorithm used for content-based image retrieval. 2006 8th international Conference on Signal Processing [Internet]. IEEE; 2006 [cited 2015 May 6]. Available from: http://www.scopus.com/inward/record.url?eid=2-s2.0-34249323051&amp;partnerID=tZOtx3y1</w:t>
      </w:r>
    </w:p>
    <w:p w14:paraId="507E0910"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32. </w:t>
      </w:r>
      <w:r w:rsidRPr="00391A44">
        <w:rPr>
          <w:rFonts w:ascii="TimesNewRomanPSMT" w:hAnsi="TimesNewRomanPSMT"/>
          <w:noProof/>
          <w:sz w:val="18"/>
        </w:rPr>
        <w:tab/>
        <w:t>Parikh R, Mathai A, Parikh S, Sekhar GC, Thomas R. Understanding and using sensitivity, specificity and predictive values. Indian J Ophthalmol [Internet]. 2008;56(1):45–50. Available from: http://www.scopus.com/inward/record.url?eid=2-s2.0-38149096396&amp;partnerID=tZOtx3y1</w:t>
      </w:r>
    </w:p>
    <w:p w14:paraId="0E2E9750"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33. </w:t>
      </w:r>
      <w:r w:rsidRPr="00391A44">
        <w:rPr>
          <w:rFonts w:ascii="TimesNewRomanPSMT" w:hAnsi="TimesNewRomanPSMT"/>
          <w:noProof/>
          <w:sz w:val="18"/>
        </w:rPr>
        <w:tab/>
        <w:t>Chang H-H, Zhuang AH, Valentino DJ, Chu W-C. Performance measure characterization for evaluating neuroimage segmentation algorithms. Neuroimage [Internet]. 2009 Aug 1 [cited 2015 May 13];47(1):122–35. Available from: http://www.sciencedirect.com/science/article/pii/S1053811909003279</w:t>
      </w:r>
    </w:p>
    <w:p w14:paraId="2C6F8C24"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34. </w:t>
      </w:r>
      <w:r w:rsidRPr="00391A44">
        <w:rPr>
          <w:rFonts w:ascii="TimesNewRomanPSMT" w:hAnsi="TimesNewRomanPSMT"/>
          <w:noProof/>
          <w:sz w:val="18"/>
        </w:rPr>
        <w:tab/>
        <w:t>Akobeng AK. Understanding diagnostic tests 1: sensitivity, specificity and predictive values. Acta Paediatr [Internet]. 2007 Mar [cited 2015 Feb 26];96(3):338–41. Available from: http://www.ncbi.nlm.nih.gov/pubmed/17407452</w:t>
      </w:r>
    </w:p>
    <w:p w14:paraId="4E5FFDC5" w14:textId="77777777" w:rsidR="00391A44" w:rsidRPr="00391A44" w:rsidRDefault="00391A44">
      <w:pPr>
        <w:pStyle w:val="NormalWeb"/>
        <w:ind w:left="640" w:hanging="640"/>
        <w:divId w:val="1524900933"/>
        <w:rPr>
          <w:rFonts w:ascii="TimesNewRomanPSMT" w:hAnsi="TimesNewRomanPSMT"/>
          <w:noProof/>
          <w:sz w:val="18"/>
        </w:rPr>
      </w:pPr>
      <w:r w:rsidRPr="00E44436">
        <w:rPr>
          <w:rFonts w:ascii="TimesNewRomanPSMT" w:hAnsi="TimesNewRomanPSMT"/>
          <w:noProof/>
          <w:sz w:val="18"/>
          <w:lang w:val="es-ES"/>
        </w:rPr>
        <w:t xml:space="preserve">35. </w:t>
      </w:r>
      <w:r w:rsidRPr="00E44436">
        <w:rPr>
          <w:rFonts w:ascii="TimesNewRomanPSMT" w:hAnsi="TimesNewRomanPSMT"/>
          <w:noProof/>
          <w:sz w:val="18"/>
          <w:lang w:val="es-ES"/>
        </w:rPr>
        <w:tab/>
        <w:t xml:space="preserve">Contreras Ortiz SH, Chiu T, Fox MD. </w:t>
      </w:r>
      <w:r w:rsidRPr="00391A44">
        <w:rPr>
          <w:rFonts w:ascii="TimesNewRomanPSMT" w:hAnsi="TimesNewRomanPSMT"/>
          <w:noProof/>
          <w:sz w:val="18"/>
        </w:rPr>
        <w:t>Ultrasound image enhancement: A review. Biomed Signal Process Control [Internet]. 2012 Sep [cited 2015 Apr 15];7(5):419–28. Available from: http://www.sciencedirect.com/science/article/pii/S1746809412000183</w:t>
      </w:r>
    </w:p>
    <w:p w14:paraId="53974D5A" w14:textId="77777777" w:rsidR="00391A44" w:rsidRPr="00391A44" w:rsidRDefault="00391A44">
      <w:pPr>
        <w:pStyle w:val="NormalWeb"/>
        <w:ind w:left="640" w:hanging="640"/>
        <w:divId w:val="1524900933"/>
        <w:rPr>
          <w:rFonts w:ascii="TimesNewRomanPSMT" w:hAnsi="TimesNewRomanPSMT"/>
          <w:noProof/>
          <w:sz w:val="18"/>
        </w:rPr>
      </w:pPr>
      <w:r w:rsidRPr="00391A44">
        <w:rPr>
          <w:rFonts w:ascii="TimesNewRomanPSMT" w:hAnsi="TimesNewRomanPSMT"/>
          <w:noProof/>
          <w:sz w:val="18"/>
        </w:rPr>
        <w:t xml:space="preserve">36. </w:t>
      </w:r>
      <w:r w:rsidRPr="00391A44">
        <w:rPr>
          <w:rFonts w:ascii="TimesNewRomanPSMT" w:hAnsi="TimesNewRomanPSMT"/>
          <w:noProof/>
          <w:sz w:val="18"/>
        </w:rPr>
        <w:tab/>
        <w:t xml:space="preserve">Guo Y, Cheng HD, Huang J, Tian J, Zhao W, Sun L, et al. Breast ultrasound image enhancement using fuzzy logic. Ultrasound Med Biol [Internet]. 2006 Mar [cited 2015 May 29];32(2):237–47. Available from: http://www.sciencedirect.com/science/article/pii/S0301562905004175 </w:t>
      </w:r>
    </w:p>
    <w:p w14:paraId="6E7F46EA" w14:textId="77777777" w:rsidR="00E40980" w:rsidRPr="00E40980" w:rsidRDefault="00E40980" w:rsidP="00391A44">
      <w:pPr>
        <w:pStyle w:val="NormalWeb"/>
        <w:ind w:left="640" w:hanging="640"/>
        <w:divId w:val="1992899623"/>
        <w:rPr>
          <w:rFonts w:ascii="TimesNewRomanPSMT" w:hAnsi="TimesNewRomanPSMT"/>
          <w:sz w:val="18"/>
          <w:szCs w:val="18"/>
        </w:rPr>
      </w:pPr>
      <w:r w:rsidRPr="00E40980">
        <w:rPr>
          <w:rFonts w:ascii="TimesNewRomanPSMT" w:hAnsi="TimesNewRomanPSMT"/>
          <w:sz w:val="18"/>
          <w:szCs w:val="18"/>
        </w:rPr>
        <w:lastRenderedPageBreak/>
        <w:fldChar w:fldCharType="end"/>
      </w:r>
    </w:p>
    <w:p w14:paraId="23D07B51" w14:textId="77777777" w:rsidR="00B7622E" w:rsidRPr="00E40980" w:rsidRDefault="00B7622E" w:rsidP="00E40980">
      <w:pPr>
        <w:autoSpaceDE w:val="0"/>
        <w:autoSpaceDN w:val="0"/>
        <w:adjustRightInd w:val="0"/>
        <w:spacing w:after="0" w:line="240" w:lineRule="auto"/>
        <w:ind w:left="450" w:hanging="450"/>
        <w:jc w:val="both"/>
        <w:rPr>
          <w:rFonts w:ascii="TimesNewRomanPSMT" w:hAnsi="TimesNewRomanPSMT" w:cs="TimesNewRomanPSMT"/>
          <w:sz w:val="18"/>
          <w:szCs w:val="18"/>
        </w:rPr>
      </w:pPr>
    </w:p>
    <w:sectPr w:rsidR="00B7622E" w:rsidRPr="00E409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RNANDO ARAMBULA" w:date="2015-07-09T13:23:00Z" w:initials="FA">
    <w:p w14:paraId="4B1CB1FD" w14:textId="249FF71C" w:rsidR="00017941" w:rsidRPr="00DC175A" w:rsidRDefault="00017941">
      <w:pPr>
        <w:pStyle w:val="Textocomentario"/>
        <w:rPr>
          <w:lang w:val="es-ES"/>
        </w:rPr>
      </w:pPr>
      <w:r>
        <w:rPr>
          <w:rStyle w:val="Refdecomentario"/>
        </w:rPr>
        <w:annotationRef/>
      </w:r>
      <w:r w:rsidRPr="00DC175A">
        <w:rPr>
          <w:lang w:val="es-ES"/>
        </w:rPr>
        <w:t>ENTRENAMOS UNA PDF PARA TUMOR Y OTRA PARA LO DEMAS?????</w:t>
      </w:r>
    </w:p>
  </w:comment>
  <w:comment w:id="1" w:author="FERNANDO ARAMBULA" w:date="2015-07-09T13:24:00Z" w:initials="FA">
    <w:p w14:paraId="194E5664" w14:textId="771A68CD" w:rsidR="0069586A" w:rsidRPr="00DC175A" w:rsidRDefault="0069586A">
      <w:pPr>
        <w:pStyle w:val="Textocomentario"/>
        <w:rPr>
          <w:lang w:val="es-ES"/>
        </w:rPr>
      </w:pPr>
      <w:r>
        <w:rPr>
          <w:rStyle w:val="Refdecomentario"/>
        </w:rPr>
        <w:annotationRef/>
      </w:r>
      <w:r w:rsidRPr="00DC175A">
        <w:rPr>
          <w:lang w:val="es-ES"/>
        </w:rPr>
        <w:t>COMO CALCULAMOS LA CONJUNTA: ¿¿¿¿MEDIA&amp;HOMOGE&amp;SRE????</w:t>
      </w:r>
    </w:p>
  </w:comment>
  <w:comment w:id="73" w:author="FERNANDO ARAMBULA" w:date="2015-07-08T21:18:00Z" w:initials="FA">
    <w:p w14:paraId="6E8EE8AE" w14:textId="40E6DD24" w:rsidR="009F30F5" w:rsidRDefault="009F30F5">
      <w:pPr>
        <w:pStyle w:val="Textocomentario"/>
      </w:pPr>
      <w:r>
        <w:rPr>
          <w:rStyle w:val="Refdecomentario"/>
        </w:rPr>
        <w:annotationRef/>
      </w:r>
      <w:proofErr w:type="gramStart"/>
      <w:r>
        <w:t>shown</w:t>
      </w:r>
      <w:proofErr w:type="gramEnd"/>
      <w:r>
        <w:t xml:space="preserve"> where???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illSansStd">
    <w:altName w:val="Cambria"/>
    <w:panose1 w:val="00000000000000000000"/>
    <w:charset w:val="00"/>
    <w:family w:val="swiss"/>
    <w:notTrueType/>
    <w:pitch w:val="default"/>
    <w:sig w:usb0="00000003" w:usb1="00000000" w:usb2="00000000" w:usb3="00000000" w:csb0="00000001" w:csb1="00000000"/>
  </w:font>
  <w:font w:name="GillSansStd-Bold">
    <w:altName w:val="Cambria"/>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GillSansStd-Italic">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E53D8"/>
    <w:multiLevelType w:val="hybridMultilevel"/>
    <w:tmpl w:val="020A7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A7"/>
    <w:rsid w:val="00011BC9"/>
    <w:rsid w:val="00017941"/>
    <w:rsid w:val="00095F95"/>
    <w:rsid w:val="001A5586"/>
    <w:rsid w:val="001D1537"/>
    <w:rsid w:val="002420F3"/>
    <w:rsid w:val="002740B8"/>
    <w:rsid w:val="002E6DBF"/>
    <w:rsid w:val="002F62A3"/>
    <w:rsid w:val="00352B4C"/>
    <w:rsid w:val="00391A44"/>
    <w:rsid w:val="004757B7"/>
    <w:rsid w:val="00487AB0"/>
    <w:rsid w:val="00536865"/>
    <w:rsid w:val="00561384"/>
    <w:rsid w:val="005F680E"/>
    <w:rsid w:val="00682873"/>
    <w:rsid w:val="0069586A"/>
    <w:rsid w:val="006C0E2A"/>
    <w:rsid w:val="00792DD2"/>
    <w:rsid w:val="007D4866"/>
    <w:rsid w:val="00890B20"/>
    <w:rsid w:val="008E3B85"/>
    <w:rsid w:val="0091772B"/>
    <w:rsid w:val="00961440"/>
    <w:rsid w:val="009A46A6"/>
    <w:rsid w:val="009D1577"/>
    <w:rsid w:val="009D5887"/>
    <w:rsid w:val="009F30F5"/>
    <w:rsid w:val="009F63D7"/>
    <w:rsid w:val="00AF4236"/>
    <w:rsid w:val="00B7622E"/>
    <w:rsid w:val="00C22751"/>
    <w:rsid w:val="00C51EEE"/>
    <w:rsid w:val="00C53B46"/>
    <w:rsid w:val="00C74335"/>
    <w:rsid w:val="00D150B9"/>
    <w:rsid w:val="00D166DD"/>
    <w:rsid w:val="00D23881"/>
    <w:rsid w:val="00DC175A"/>
    <w:rsid w:val="00DD751D"/>
    <w:rsid w:val="00E14428"/>
    <w:rsid w:val="00E40980"/>
    <w:rsid w:val="00E44436"/>
    <w:rsid w:val="00E95C0C"/>
    <w:rsid w:val="00FC24A7"/>
    <w:rsid w:val="00FE7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2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751"/>
    <w:pPr>
      <w:ind w:left="720"/>
      <w:contextualSpacing/>
    </w:pPr>
  </w:style>
  <w:style w:type="table" w:styleId="Tablaconcuadrcula">
    <w:name w:val="Table Grid"/>
    <w:basedOn w:val="Tablanormal"/>
    <w:uiPriority w:val="59"/>
    <w:rsid w:val="00C74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743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35"/>
    <w:rPr>
      <w:rFonts w:ascii="Tahoma" w:hAnsi="Tahoma" w:cs="Tahoma"/>
      <w:sz w:val="16"/>
      <w:szCs w:val="16"/>
    </w:rPr>
  </w:style>
  <w:style w:type="paragraph" w:styleId="NormalWeb">
    <w:name w:val="Normal (Web)"/>
    <w:basedOn w:val="Normal"/>
    <w:uiPriority w:val="99"/>
    <w:unhideWhenUsed/>
    <w:rsid w:val="00E40980"/>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352B4C"/>
    <w:rPr>
      <w:sz w:val="18"/>
      <w:szCs w:val="18"/>
    </w:rPr>
  </w:style>
  <w:style w:type="paragraph" w:styleId="Textocomentario">
    <w:name w:val="annotation text"/>
    <w:basedOn w:val="Normal"/>
    <w:link w:val="TextocomentarioCar"/>
    <w:uiPriority w:val="99"/>
    <w:semiHidden/>
    <w:unhideWhenUsed/>
    <w:rsid w:val="00352B4C"/>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352B4C"/>
    <w:rPr>
      <w:sz w:val="24"/>
      <w:szCs w:val="24"/>
    </w:rPr>
  </w:style>
  <w:style w:type="paragraph" w:styleId="Asuntodelcomentario">
    <w:name w:val="annotation subject"/>
    <w:basedOn w:val="Textocomentario"/>
    <w:next w:val="Textocomentario"/>
    <w:link w:val="AsuntodelcomentarioCar"/>
    <w:uiPriority w:val="99"/>
    <w:semiHidden/>
    <w:unhideWhenUsed/>
    <w:rsid w:val="00352B4C"/>
    <w:rPr>
      <w:b/>
      <w:bCs/>
      <w:sz w:val="20"/>
      <w:szCs w:val="20"/>
    </w:rPr>
  </w:style>
  <w:style w:type="character" w:customStyle="1" w:styleId="AsuntodelcomentarioCar">
    <w:name w:val="Asunto del comentario Car"/>
    <w:basedOn w:val="TextocomentarioCar"/>
    <w:link w:val="Asuntodelcomentario"/>
    <w:uiPriority w:val="99"/>
    <w:semiHidden/>
    <w:rsid w:val="00352B4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751"/>
    <w:pPr>
      <w:ind w:left="720"/>
      <w:contextualSpacing/>
    </w:pPr>
  </w:style>
  <w:style w:type="table" w:styleId="Tablaconcuadrcula">
    <w:name w:val="Table Grid"/>
    <w:basedOn w:val="Tablanormal"/>
    <w:uiPriority w:val="59"/>
    <w:rsid w:val="00C74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743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35"/>
    <w:rPr>
      <w:rFonts w:ascii="Tahoma" w:hAnsi="Tahoma" w:cs="Tahoma"/>
      <w:sz w:val="16"/>
      <w:szCs w:val="16"/>
    </w:rPr>
  </w:style>
  <w:style w:type="paragraph" w:styleId="NormalWeb">
    <w:name w:val="Normal (Web)"/>
    <w:basedOn w:val="Normal"/>
    <w:uiPriority w:val="99"/>
    <w:unhideWhenUsed/>
    <w:rsid w:val="00E40980"/>
    <w:pPr>
      <w:spacing w:before="100" w:beforeAutospacing="1" w:after="100" w:afterAutospacing="1" w:line="240" w:lineRule="auto"/>
    </w:pPr>
    <w:rPr>
      <w:rFonts w:ascii="Times New Roman" w:eastAsiaTheme="minorEastAsia" w:hAnsi="Times New Roman" w:cs="Times New Roman"/>
      <w:sz w:val="24"/>
      <w:szCs w:val="24"/>
    </w:rPr>
  </w:style>
  <w:style w:type="character" w:styleId="Refdecomentario">
    <w:name w:val="annotation reference"/>
    <w:basedOn w:val="Fuentedeprrafopredeter"/>
    <w:uiPriority w:val="99"/>
    <w:semiHidden/>
    <w:unhideWhenUsed/>
    <w:rsid w:val="00352B4C"/>
    <w:rPr>
      <w:sz w:val="18"/>
      <w:szCs w:val="18"/>
    </w:rPr>
  </w:style>
  <w:style w:type="paragraph" w:styleId="Textocomentario">
    <w:name w:val="annotation text"/>
    <w:basedOn w:val="Normal"/>
    <w:link w:val="TextocomentarioCar"/>
    <w:uiPriority w:val="99"/>
    <w:semiHidden/>
    <w:unhideWhenUsed/>
    <w:rsid w:val="00352B4C"/>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352B4C"/>
    <w:rPr>
      <w:sz w:val="24"/>
      <w:szCs w:val="24"/>
    </w:rPr>
  </w:style>
  <w:style w:type="paragraph" w:styleId="Asuntodelcomentario">
    <w:name w:val="annotation subject"/>
    <w:basedOn w:val="Textocomentario"/>
    <w:next w:val="Textocomentario"/>
    <w:link w:val="AsuntodelcomentarioCar"/>
    <w:uiPriority w:val="99"/>
    <w:semiHidden/>
    <w:unhideWhenUsed/>
    <w:rsid w:val="00352B4C"/>
    <w:rPr>
      <w:b/>
      <w:bCs/>
      <w:sz w:val="20"/>
      <w:szCs w:val="20"/>
    </w:rPr>
  </w:style>
  <w:style w:type="character" w:customStyle="1" w:styleId="AsuntodelcomentarioCar">
    <w:name w:val="Asunto del comentario Car"/>
    <w:basedOn w:val="TextocomentarioCar"/>
    <w:link w:val="Asuntodelcomentario"/>
    <w:uiPriority w:val="99"/>
    <w:semiHidden/>
    <w:rsid w:val="00352B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042528">
      <w:bodyDiv w:val="1"/>
      <w:marLeft w:val="0"/>
      <w:marRight w:val="0"/>
      <w:marTop w:val="0"/>
      <w:marBottom w:val="0"/>
      <w:divBdr>
        <w:top w:val="none" w:sz="0" w:space="0" w:color="auto"/>
        <w:left w:val="none" w:sz="0" w:space="0" w:color="auto"/>
        <w:bottom w:val="none" w:sz="0" w:space="0" w:color="auto"/>
        <w:right w:val="none" w:sz="0" w:space="0" w:color="auto"/>
      </w:divBdr>
      <w:divsChild>
        <w:div w:id="657225212">
          <w:marLeft w:val="0"/>
          <w:marRight w:val="0"/>
          <w:marTop w:val="0"/>
          <w:marBottom w:val="0"/>
          <w:divBdr>
            <w:top w:val="none" w:sz="0" w:space="0" w:color="auto"/>
            <w:left w:val="none" w:sz="0" w:space="0" w:color="auto"/>
            <w:bottom w:val="none" w:sz="0" w:space="0" w:color="auto"/>
            <w:right w:val="none" w:sz="0" w:space="0" w:color="auto"/>
          </w:divBdr>
          <w:divsChild>
            <w:div w:id="1377504570">
              <w:marLeft w:val="0"/>
              <w:marRight w:val="0"/>
              <w:marTop w:val="0"/>
              <w:marBottom w:val="0"/>
              <w:divBdr>
                <w:top w:val="none" w:sz="0" w:space="0" w:color="auto"/>
                <w:left w:val="none" w:sz="0" w:space="0" w:color="auto"/>
                <w:bottom w:val="none" w:sz="0" w:space="0" w:color="auto"/>
                <w:right w:val="none" w:sz="0" w:space="0" w:color="auto"/>
              </w:divBdr>
              <w:divsChild>
                <w:div w:id="1673676088">
                  <w:marLeft w:val="0"/>
                  <w:marRight w:val="0"/>
                  <w:marTop w:val="0"/>
                  <w:marBottom w:val="0"/>
                  <w:divBdr>
                    <w:top w:val="none" w:sz="0" w:space="0" w:color="auto"/>
                    <w:left w:val="none" w:sz="0" w:space="0" w:color="auto"/>
                    <w:bottom w:val="none" w:sz="0" w:space="0" w:color="auto"/>
                    <w:right w:val="none" w:sz="0" w:space="0" w:color="auto"/>
                  </w:divBdr>
                  <w:divsChild>
                    <w:div w:id="1992899623">
                      <w:marLeft w:val="0"/>
                      <w:marRight w:val="0"/>
                      <w:marTop w:val="0"/>
                      <w:marBottom w:val="0"/>
                      <w:divBdr>
                        <w:top w:val="none" w:sz="0" w:space="0" w:color="auto"/>
                        <w:left w:val="none" w:sz="0" w:space="0" w:color="auto"/>
                        <w:bottom w:val="none" w:sz="0" w:space="0" w:color="auto"/>
                        <w:right w:val="none" w:sz="0" w:space="0" w:color="auto"/>
                      </w:divBdr>
                      <w:divsChild>
                        <w:div w:id="15249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58CFB4D-1D5C-45A9-8092-CEB5A8D6D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14</Pages>
  <Words>24988</Words>
  <Characters>142437</Characters>
  <Application>Microsoft Office Word</Application>
  <DocSecurity>0</DocSecurity>
  <Lines>1186</Lines>
  <Paragraphs>334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25</cp:revision>
  <dcterms:created xsi:type="dcterms:W3CDTF">2015-07-09T01:57:00Z</dcterms:created>
  <dcterms:modified xsi:type="dcterms:W3CDTF">2015-07-10T18:39:00Z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http://www.zotero.org/styles/vancouver-superscript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